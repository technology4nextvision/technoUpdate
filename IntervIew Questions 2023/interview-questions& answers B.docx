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7C4" w:rsidRPr="002501D3" w:rsidRDefault="00215298"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&lt;</w:t>
      </w:r>
      <w:r w:rsidR="000877C4" w:rsidRPr="002501D3">
        <w:rPr>
          <w:rFonts w:ascii="Arial" w:hAnsi="Arial" w:cs="Arial"/>
          <w:bCs/>
          <w:i/>
          <w:iCs/>
          <w:sz w:val="28"/>
          <w:szCs w:val="28"/>
          <w:u w:val="none"/>
          <w:lang w:val="en-US"/>
        </w:rPr>
        <w:t>{{{{{</w:t>
      </w:r>
      <w:r w:rsidR="00761609" w:rsidRPr="002501D3">
        <w:rPr>
          <w:rFonts w:ascii="Arial" w:hAnsi="Arial" w:cs="Arial"/>
          <w:bCs/>
          <w:i/>
          <w:iCs/>
          <w:sz w:val="28"/>
          <w:szCs w:val="28"/>
          <w:u w:val="none"/>
          <w:lang w:val="en-US"/>
        </w:rPr>
        <w:t xml:space="preserve"> </w:t>
      </w:r>
    </w:p>
    <w:p w:rsidR="00E96EF2" w:rsidRPr="002501D3" w:rsidRDefault="00E96EF2" w:rsidP="00607F57">
      <w:pPr>
        <w:autoSpaceDE w:val="0"/>
        <w:autoSpaceDN w:val="0"/>
        <w:adjustRightInd w:val="0"/>
        <w:spacing w:after="0"/>
        <w:jc w:val="left"/>
        <w:rPr>
          <w:rFonts w:ascii="Arial" w:hAnsi="Arial" w:cs="Arial"/>
          <w:bCs/>
          <w:i/>
          <w:iCs/>
          <w:color w:val="FF0000"/>
          <w:sz w:val="28"/>
          <w:szCs w:val="28"/>
          <w:u w:val="none"/>
          <w:lang w:val="en-US"/>
        </w:rPr>
      </w:pPr>
      <w:r w:rsidRPr="002501D3">
        <w:rPr>
          <w:rFonts w:ascii="Arial" w:hAnsi="Arial" w:cs="Arial"/>
          <w:bCs/>
          <w:i/>
          <w:iCs/>
          <w:color w:val="FF0000"/>
          <w:sz w:val="28"/>
          <w:szCs w:val="28"/>
          <w:u w:val="none"/>
          <w:lang w:val="en-US"/>
        </w:rPr>
        <w:t>Spring-rest annotation</w:t>
      </w:r>
    </w:p>
    <w:p w:rsidR="00E96EF2" w:rsidRPr="002501D3" w:rsidRDefault="00E96EF2"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w:t>
      </w:r>
      <w:proofErr w:type="spellStart"/>
      <w:r w:rsidRPr="002501D3">
        <w:rPr>
          <w:rFonts w:ascii="Arial" w:hAnsi="Arial" w:cs="Arial"/>
          <w:bCs/>
          <w:i/>
          <w:iCs/>
          <w:sz w:val="28"/>
          <w:szCs w:val="28"/>
          <w:u w:val="none"/>
          <w:lang w:val="en-US"/>
        </w:rPr>
        <w:t>RequestBody</w:t>
      </w:r>
      <w:proofErr w:type="spellEnd"/>
      <w:r w:rsidRPr="002501D3">
        <w:rPr>
          <w:rFonts w:ascii="Arial" w:hAnsi="Arial" w:cs="Arial"/>
          <w:bCs/>
          <w:i/>
          <w:iCs/>
          <w:sz w:val="28"/>
          <w:szCs w:val="28"/>
          <w:u w:val="none"/>
          <w:lang w:val="en-US"/>
        </w:rPr>
        <w:t>, @</w:t>
      </w:r>
      <w:proofErr w:type="spellStart"/>
      <w:r w:rsidRPr="002501D3">
        <w:rPr>
          <w:rFonts w:ascii="Arial" w:hAnsi="Arial" w:cs="Arial"/>
          <w:bCs/>
          <w:i/>
          <w:iCs/>
          <w:sz w:val="28"/>
          <w:szCs w:val="28"/>
          <w:u w:val="none"/>
          <w:lang w:val="en-US"/>
        </w:rPr>
        <w:t>responseBody</w:t>
      </w:r>
      <w:proofErr w:type="spellEnd"/>
      <w:r w:rsidRPr="002501D3">
        <w:rPr>
          <w:rFonts w:ascii="Arial" w:hAnsi="Arial" w:cs="Arial"/>
          <w:bCs/>
          <w:i/>
          <w:iCs/>
          <w:sz w:val="28"/>
          <w:szCs w:val="28"/>
          <w:u w:val="none"/>
          <w:lang w:val="en-US"/>
        </w:rPr>
        <w:t>, @</w:t>
      </w:r>
      <w:proofErr w:type="spellStart"/>
      <w:r w:rsidRPr="002501D3">
        <w:rPr>
          <w:rFonts w:ascii="Arial" w:hAnsi="Arial" w:cs="Arial"/>
          <w:bCs/>
          <w:i/>
          <w:iCs/>
          <w:sz w:val="28"/>
          <w:szCs w:val="28"/>
          <w:u w:val="none"/>
          <w:lang w:val="en-US"/>
        </w:rPr>
        <w:t>PathVariable,@RequestParam</w:t>
      </w:r>
      <w:proofErr w:type="spellEnd"/>
    </w:p>
    <w:p w:rsidR="00E96EF2" w:rsidRPr="002501D3" w:rsidRDefault="00E96EF2" w:rsidP="00607F57">
      <w:pPr>
        <w:autoSpaceDE w:val="0"/>
        <w:autoSpaceDN w:val="0"/>
        <w:adjustRightInd w:val="0"/>
        <w:spacing w:after="0"/>
        <w:jc w:val="left"/>
        <w:rPr>
          <w:rFonts w:ascii="Arial" w:hAnsi="Arial" w:cs="Arial"/>
          <w:bCs/>
          <w:i/>
          <w:iCs/>
          <w:sz w:val="28"/>
          <w:szCs w:val="28"/>
          <w:u w:val="none"/>
          <w:lang w:val="en-US"/>
        </w:rPr>
      </w:pP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w:t>
      </w:r>
      <w:proofErr w:type="spellStart"/>
      <w:r w:rsidRPr="002501D3">
        <w:rPr>
          <w:rFonts w:ascii="Arial" w:hAnsi="Arial" w:cs="Arial"/>
          <w:sz w:val="28"/>
          <w:szCs w:val="28"/>
          <w:u w:val="none"/>
          <w:lang w:val="en-US"/>
        </w:rPr>
        <w:t>RequestMapping</w:t>
      </w:r>
      <w:proofErr w:type="spellEnd"/>
      <w:r w:rsidRPr="002501D3">
        <w:rPr>
          <w:rFonts w:ascii="Arial" w:hAnsi="Arial" w:cs="Arial"/>
          <w:sz w:val="28"/>
          <w:szCs w:val="28"/>
          <w:u w:val="none"/>
          <w:lang w:val="en-US"/>
        </w:rPr>
        <w:t>(value="/{id}", method=</w:t>
      </w:r>
      <w:proofErr w:type="spellStart"/>
      <w:r w:rsidRPr="002501D3">
        <w:rPr>
          <w:rFonts w:ascii="Arial" w:hAnsi="Arial" w:cs="Arial"/>
          <w:sz w:val="28"/>
          <w:szCs w:val="28"/>
          <w:u w:val="none"/>
          <w:lang w:val="en-US"/>
        </w:rPr>
        <w:t>RequestMethod.GET</w:t>
      </w:r>
      <w:proofErr w:type="spellEnd"/>
      <w:r w:rsidRPr="002501D3">
        <w:rPr>
          <w:rFonts w:ascii="Arial" w:hAnsi="Arial" w:cs="Arial"/>
          <w:sz w:val="28"/>
          <w:szCs w:val="28"/>
          <w:u w:val="none"/>
          <w:lang w:val="en-US"/>
        </w:rPr>
        <w:t>)</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public </w:t>
      </w:r>
      <w:proofErr w:type="spellStart"/>
      <w:r w:rsidRPr="002501D3">
        <w:rPr>
          <w:rFonts w:ascii="Arial" w:hAnsi="Arial" w:cs="Arial"/>
          <w:sz w:val="28"/>
          <w:szCs w:val="28"/>
          <w:u w:val="none"/>
          <w:lang w:val="en-US"/>
        </w:rPr>
        <w:t>ResponseEntity</w:t>
      </w:r>
      <w:proofErr w:type="spellEnd"/>
      <w:r w:rsidRPr="002501D3">
        <w:rPr>
          <w:rFonts w:ascii="Arial" w:hAnsi="Arial" w:cs="Arial"/>
          <w:sz w:val="28"/>
          <w:szCs w:val="28"/>
          <w:u w:val="none"/>
          <w:lang w:val="en-US"/>
        </w:rPr>
        <w:t xml:space="preserve">&lt;Spittle&gt; </w:t>
      </w:r>
      <w:proofErr w:type="spellStart"/>
      <w:r w:rsidRPr="002501D3">
        <w:rPr>
          <w:rFonts w:ascii="Arial" w:hAnsi="Arial" w:cs="Arial"/>
          <w:sz w:val="28"/>
          <w:szCs w:val="28"/>
          <w:u w:val="none"/>
          <w:lang w:val="en-US"/>
        </w:rPr>
        <w:t>spittleById</w:t>
      </w:r>
      <w:proofErr w:type="spellEnd"/>
      <w:r w:rsidRPr="002501D3">
        <w:rPr>
          <w:rFonts w:ascii="Arial" w:hAnsi="Arial" w:cs="Arial"/>
          <w:sz w:val="28"/>
          <w:szCs w:val="28"/>
          <w:u w:val="none"/>
          <w:lang w:val="en-US"/>
        </w:rPr>
        <w:t>(@</w:t>
      </w:r>
      <w:proofErr w:type="spellStart"/>
      <w:r w:rsidRPr="002501D3">
        <w:rPr>
          <w:rFonts w:ascii="Arial" w:hAnsi="Arial" w:cs="Arial"/>
          <w:sz w:val="28"/>
          <w:szCs w:val="28"/>
          <w:u w:val="none"/>
          <w:lang w:val="en-US"/>
        </w:rPr>
        <w:t>PathVariable</w:t>
      </w:r>
      <w:proofErr w:type="spellEnd"/>
      <w:r w:rsidRPr="002501D3">
        <w:rPr>
          <w:rFonts w:ascii="Arial" w:hAnsi="Arial" w:cs="Arial"/>
          <w:sz w:val="28"/>
          <w:szCs w:val="28"/>
          <w:u w:val="none"/>
          <w:lang w:val="en-US"/>
        </w:rPr>
        <w:t xml:space="preserve"> long id) {</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Spittle </w:t>
      </w:r>
      <w:proofErr w:type="spellStart"/>
      <w:r w:rsidRPr="002501D3">
        <w:rPr>
          <w:rFonts w:ascii="Arial" w:hAnsi="Arial" w:cs="Arial"/>
          <w:sz w:val="28"/>
          <w:szCs w:val="28"/>
          <w:u w:val="none"/>
          <w:lang w:val="en-US"/>
        </w:rPr>
        <w:t>spittle</w:t>
      </w:r>
      <w:proofErr w:type="spellEnd"/>
      <w:r w:rsidRPr="002501D3">
        <w:rPr>
          <w:rFonts w:ascii="Arial" w:hAnsi="Arial" w:cs="Arial"/>
          <w:sz w:val="28"/>
          <w:szCs w:val="28"/>
          <w:u w:val="none"/>
          <w:lang w:val="en-US"/>
        </w:rPr>
        <w:t xml:space="preserve"> = </w:t>
      </w:r>
      <w:proofErr w:type="spellStart"/>
      <w:r w:rsidRPr="002501D3">
        <w:rPr>
          <w:rFonts w:ascii="Arial" w:hAnsi="Arial" w:cs="Arial"/>
          <w:sz w:val="28"/>
          <w:szCs w:val="28"/>
          <w:u w:val="none"/>
          <w:lang w:val="en-US"/>
        </w:rPr>
        <w:t>spittleRepository.findOne</w:t>
      </w:r>
      <w:proofErr w:type="spellEnd"/>
      <w:r w:rsidRPr="002501D3">
        <w:rPr>
          <w:rFonts w:ascii="Arial" w:hAnsi="Arial" w:cs="Arial"/>
          <w:sz w:val="28"/>
          <w:szCs w:val="28"/>
          <w:u w:val="none"/>
          <w:lang w:val="en-US"/>
        </w:rPr>
        <w:t>(id);</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proofErr w:type="spellStart"/>
      <w:r w:rsidRPr="002501D3">
        <w:rPr>
          <w:rFonts w:ascii="Arial" w:hAnsi="Arial" w:cs="Arial"/>
          <w:sz w:val="28"/>
          <w:szCs w:val="28"/>
          <w:u w:val="none"/>
          <w:lang w:val="en-US"/>
        </w:rPr>
        <w:t>HttpStatus</w:t>
      </w:r>
      <w:proofErr w:type="spellEnd"/>
      <w:r w:rsidRPr="002501D3">
        <w:rPr>
          <w:rFonts w:ascii="Arial" w:hAnsi="Arial" w:cs="Arial"/>
          <w:sz w:val="28"/>
          <w:szCs w:val="28"/>
          <w:u w:val="none"/>
          <w:lang w:val="en-US"/>
        </w:rPr>
        <w:t xml:space="preserve"> status = spittle != null ?</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proofErr w:type="spellStart"/>
      <w:r w:rsidRPr="002501D3">
        <w:rPr>
          <w:rFonts w:ascii="Arial" w:hAnsi="Arial" w:cs="Arial"/>
          <w:sz w:val="28"/>
          <w:szCs w:val="28"/>
          <w:u w:val="none"/>
          <w:lang w:val="en-US"/>
        </w:rPr>
        <w:t>HttpStatus.OK</w:t>
      </w:r>
      <w:proofErr w:type="spellEnd"/>
      <w:r w:rsidRPr="002501D3">
        <w:rPr>
          <w:rFonts w:ascii="Arial" w:hAnsi="Arial" w:cs="Arial"/>
          <w:sz w:val="28"/>
          <w:szCs w:val="28"/>
          <w:u w:val="none"/>
          <w:lang w:val="en-US"/>
        </w:rPr>
        <w:t xml:space="preserve"> : </w:t>
      </w:r>
      <w:proofErr w:type="spellStart"/>
      <w:r w:rsidRPr="002501D3">
        <w:rPr>
          <w:rFonts w:ascii="Arial" w:hAnsi="Arial" w:cs="Arial"/>
          <w:sz w:val="28"/>
          <w:szCs w:val="28"/>
          <w:u w:val="none"/>
          <w:lang w:val="en-US"/>
        </w:rPr>
        <w:t>HttpStatus.NOT_FOUND</w:t>
      </w:r>
      <w:proofErr w:type="spellEnd"/>
      <w:r w:rsidRPr="002501D3">
        <w:rPr>
          <w:rFonts w:ascii="Arial" w:hAnsi="Arial" w:cs="Arial"/>
          <w:sz w:val="28"/>
          <w:szCs w:val="28"/>
          <w:u w:val="none"/>
          <w:lang w:val="en-US"/>
        </w:rPr>
        <w:t>;</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return new </w:t>
      </w:r>
      <w:proofErr w:type="spellStart"/>
      <w:r w:rsidRPr="002501D3">
        <w:rPr>
          <w:rFonts w:ascii="Arial" w:hAnsi="Arial" w:cs="Arial"/>
          <w:sz w:val="28"/>
          <w:szCs w:val="28"/>
          <w:u w:val="none"/>
          <w:lang w:val="en-US"/>
        </w:rPr>
        <w:t>ResponseEntity</w:t>
      </w:r>
      <w:proofErr w:type="spellEnd"/>
      <w:r w:rsidRPr="002501D3">
        <w:rPr>
          <w:rFonts w:ascii="Arial" w:hAnsi="Arial" w:cs="Arial"/>
          <w:sz w:val="28"/>
          <w:szCs w:val="28"/>
          <w:u w:val="none"/>
          <w:lang w:val="en-US"/>
        </w:rPr>
        <w:t>&lt;Spittle&gt;(spittle, status);</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w:t>
      </w:r>
    </w:p>
    <w:p w:rsidR="0044280E" w:rsidRPr="002501D3" w:rsidRDefault="0044280E" w:rsidP="00A1379F">
      <w:pPr>
        <w:autoSpaceDE w:val="0"/>
        <w:autoSpaceDN w:val="0"/>
        <w:adjustRightInd w:val="0"/>
        <w:spacing w:after="0"/>
        <w:jc w:val="left"/>
        <w:rPr>
          <w:rFonts w:ascii="Arial" w:hAnsi="Arial" w:cs="Arial"/>
          <w:sz w:val="28"/>
          <w:szCs w:val="28"/>
          <w:u w:val="none"/>
          <w:lang w:val="en-US"/>
        </w:rPr>
      </w:pP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Returns error and </w:t>
      </w:r>
      <w:proofErr w:type="spellStart"/>
      <w:r w:rsidRPr="002501D3">
        <w:rPr>
          <w:rFonts w:ascii="Arial" w:hAnsi="Arial" w:cs="Arial"/>
          <w:sz w:val="28"/>
          <w:szCs w:val="28"/>
          <w:u w:val="none"/>
          <w:lang w:val="en-US"/>
        </w:rPr>
        <w:t>resp</w:t>
      </w:r>
      <w:proofErr w:type="spellEnd"/>
      <w:r w:rsidRPr="002501D3">
        <w:rPr>
          <w:rFonts w:ascii="Arial" w:hAnsi="Arial" w:cs="Arial"/>
          <w:sz w:val="28"/>
          <w:szCs w:val="28"/>
          <w:u w:val="none"/>
          <w:lang w:val="en-US"/>
        </w:rPr>
        <w:t xml:space="preserve"> body</w:t>
      </w:r>
    </w:p>
    <w:p w:rsidR="0044280E" w:rsidRPr="002501D3" w:rsidRDefault="0044280E" w:rsidP="0044280E">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There’s no need to annotate</w:t>
      </w:r>
    </w:p>
    <w:p w:rsidR="0044280E" w:rsidRPr="002501D3" w:rsidRDefault="0044280E" w:rsidP="0044280E">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 method with @</w:t>
      </w:r>
      <w:proofErr w:type="spellStart"/>
      <w:r w:rsidRPr="002501D3">
        <w:rPr>
          <w:rFonts w:ascii="Arial" w:hAnsi="Arial" w:cs="Arial"/>
          <w:sz w:val="28"/>
          <w:szCs w:val="28"/>
          <w:u w:val="none"/>
          <w:lang w:val="en-US"/>
        </w:rPr>
        <w:t>ResponseBody</w:t>
      </w:r>
      <w:proofErr w:type="spellEnd"/>
      <w:r w:rsidRPr="002501D3">
        <w:rPr>
          <w:rFonts w:ascii="Arial" w:hAnsi="Arial" w:cs="Arial"/>
          <w:sz w:val="28"/>
          <w:szCs w:val="28"/>
          <w:u w:val="none"/>
          <w:lang w:val="en-US"/>
        </w:rPr>
        <w:t xml:space="preserve"> if it returns </w:t>
      </w:r>
      <w:proofErr w:type="spellStart"/>
      <w:r w:rsidRPr="002501D3">
        <w:rPr>
          <w:rFonts w:ascii="Arial" w:hAnsi="Arial" w:cs="Arial"/>
          <w:sz w:val="28"/>
          <w:szCs w:val="28"/>
          <w:u w:val="none"/>
          <w:lang w:val="en-US"/>
        </w:rPr>
        <w:t>ResponseEntity</w:t>
      </w:r>
      <w:proofErr w:type="spellEnd"/>
      <w:r w:rsidRPr="002501D3">
        <w:rPr>
          <w:rFonts w:ascii="Arial" w:hAnsi="Arial" w:cs="Arial"/>
          <w:sz w:val="28"/>
          <w:szCs w:val="28"/>
          <w:u w:val="none"/>
          <w:lang w:val="en-US"/>
        </w:rPr>
        <w:t>.</w:t>
      </w:r>
    </w:p>
    <w:p w:rsidR="00F16AD6" w:rsidRPr="002501D3" w:rsidRDefault="00F16AD6" w:rsidP="0044280E">
      <w:pPr>
        <w:autoSpaceDE w:val="0"/>
        <w:autoSpaceDN w:val="0"/>
        <w:adjustRightInd w:val="0"/>
        <w:spacing w:after="0"/>
        <w:jc w:val="left"/>
        <w:rPr>
          <w:rFonts w:ascii="Arial" w:hAnsi="Arial" w:cs="Arial"/>
          <w:sz w:val="28"/>
          <w:szCs w:val="28"/>
          <w:u w:val="none"/>
          <w:lang w:val="en-US"/>
        </w:rPr>
      </w:pPr>
    </w:p>
    <w:p w:rsidR="00F16AD6" w:rsidRPr="002501D3" w:rsidRDefault="00F16AD6" w:rsidP="0044280E">
      <w:pPr>
        <w:autoSpaceDE w:val="0"/>
        <w:autoSpaceDN w:val="0"/>
        <w:adjustRightInd w:val="0"/>
        <w:spacing w:after="0"/>
        <w:jc w:val="left"/>
        <w:rPr>
          <w:rFonts w:ascii="Arial" w:hAnsi="Arial" w:cs="Arial"/>
          <w:bCs/>
          <w:i/>
          <w:iCs/>
          <w:sz w:val="28"/>
          <w:szCs w:val="28"/>
          <w:u w:val="none"/>
          <w:lang w:val="en-US"/>
        </w:rPr>
      </w:pPr>
    </w:p>
    <w:p w:rsidR="00754B91" w:rsidRPr="002501D3" w:rsidRDefault="00754B91" w:rsidP="00754B91">
      <w:pPr>
        <w:shd w:val="clear" w:color="auto" w:fill="FFFFFF"/>
        <w:spacing w:after="0"/>
        <w:jc w:val="left"/>
        <w:rPr>
          <w:rFonts w:ascii="Arial" w:eastAsia="Times New Roman" w:hAnsi="Arial" w:cs="Arial"/>
          <w:color w:val="222222"/>
          <w:sz w:val="28"/>
          <w:szCs w:val="28"/>
          <w:u w:val="none"/>
          <w:lang w:val="en-US"/>
        </w:rPr>
      </w:pPr>
      <w:r w:rsidRPr="002501D3">
        <w:rPr>
          <w:rFonts w:ascii="Arial" w:hAnsi="Arial" w:cs="Arial"/>
          <w:bCs/>
          <w:i/>
          <w:iCs/>
          <w:sz w:val="28"/>
          <w:szCs w:val="28"/>
          <w:u w:val="none"/>
          <w:lang w:val="en-US"/>
        </w:rPr>
        <w:t>--</w:t>
      </w:r>
      <w:r w:rsidRPr="002501D3">
        <w:rPr>
          <w:rFonts w:ascii="Arial" w:eastAsia="Times New Roman" w:hAnsi="Arial" w:cs="Arial"/>
          <w:color w:val="222222"/>
          <w:sz w:val="28"/>
          <w:szCs w:val="28"/>
          <w:u w:val="none"/>
          <w:lang w:val="en-US"/>
        </w:rPr>
        <w:t xml:space="preserve"> Catch(Exception e ) </w:t>
      </w:r>
      <w:proofErr w:type="spellStart"/>
      <w:r w:rsidRPr="002501D3">
        <w:rPr>
          <w:rFonts w:ascii="Arial" w:eastAsia="Times New Roman" w:hAnsi="Arial" w:cs="Arial"/>
          <w:color w:val="222222"/>
          <w:sz w:val="28"/>
          <w:szCs w:val="28"/>
          <w:u w:val="none"/>
          <w:lang w:val="en-US"/>
        </w:rPr>
        <w:t>can not</w:t>
      </w:r>
      <w:proofErr w:type="spellEnd"/>
      <w:r w:rsidRPr="002501D3">
        <w:rPr>
          <w:rFonts w:ascii="Arial" w:eastAsia="Times New Roman" w:hAnsi="Arial" w:cs="Arial"/>
          <w:color w:val="222222"/>
          <w:sz w:val="28"/>
          <w:szCs w:val="28"/>
          <w:u w:val="none"/>
          <w:lang w:val="en-US"/>
        </w:rPr>
        <w:t xml:space="preserve"> catch an error as both are siblings. So, in order to catch the errors we must use catch(Errors e);</w:t>
      </w:r>
    </w:p>
    <w:p w:rsidR="00754B91" w:rsidRPr="002501D3" w:rsidRDefault="00754B91" w:rsidP="00607F57">
      <w:pPr>
        <w:autoSpaceDE w:val="0"/>
        <w:autoSpaceDN w:val="0"/>
        <w:adjustRightInd w:val="0"/>
        <w:spacing w:after="0"/>
        <w:jc w:val="left"/>
        <w:rPr>
          <w:rFonts w:ascii="Arial" w:hAnsi="Arial" w:cs="Arial"/>
          <w:bCs/>
          <w:i/>
          <w:iCs/>
          <w:sz w:val="28"/>
          <w:szCs w:val="28"/>
          <w:u w:val="none"/>
          <w:lang w:val="en-US"/>
        </w:rPr>
      </w:pPr>
    </w:p>
    <w:p w:rsidR="00B45621" w:rsidRPr="002501D3" w:rsidRDefault="00B45621"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Interview Questions:</w:t>
      </w:r>
    </w:p>
    <w:p w:rsidR="00B45621" w:rsidRPr="002501D3" w:rsidRDefault="00B4562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-Difference between Object oriented language and procedural language</w:t>
      </w:r>
    </w:p>
    <w:p w:rsidR="00B45621" w:rsidRPr="002501D3" w:rsidRDefault="00B4562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w:t>
      </w:r>
      <w:r w:rsidRPr="002501D3">
        <w:rPr>
          <w:rFonts w:ascii="Arial" w:eastAsia="Times New Roman" w:hAnsi="Arial" w:cs="Arial"/>
          <w:color w:val="FF0000"/>
          <w:sz w:val="28"/>
          <w:szCs w:val="28"/>
          <w:u w:val="none"/>
          <w:lang w:val="en-US"/>
        </w:rPr>
        <w:t xml:space="preserve">iterate </w:t>
      </w:r>
      <w:r w:rsidR="00754B91" w:rsidRPr="002501D3">
        <w:rPr>
          <w:rFonts w:ascii="Arial" w:eastAsia="Times New Roman" w:hAnsi="Arial" w:cs="Arial"/>
          <w:color w:val="FF0000"/>
          <w:sz w:val="28"/>
          <w:szCs w:val="28"/>
          <w:u w:val="none"/>
          <w:lang w:val="en-US"/>
        </w:rPr>
        <w:t xml:space="preserve">List </w:t>
      </w:r>
      <w:r w:rsidRPr="002501D3">
        <w:rPr>
          <w:rFonts w:ascii="Arial" w:eastAsia="Times New Roman" w:hAnsi="Arial" w:cs="Arial"/>
          <w:color w:val="FF0000"/>
          <w:sz w:val="28"/>
          <w:szCs w:val="28"/>
          <w:u w:val="none"/>
          <w:lang w:val="en-US"/>
        </w:rPr>
        <w:t xml:space="preserve">using </w:t>
      </w:r>
      <w:proofErr w:type="spellStart"/>
      <w:r w:rsidRPr="002501D3">
        <w:rPr>
          <w:rFonts w:ascii="Arial" w:eastAsia="Times New Roman" w:hAnsi="Arial" w:cs="Arial"/>
          <w:color w:val="FF0000"/>
          <w:sz w:val="28"/>
          <w:szCs w:val="28"/>
          <w:u w:val="none"/>
          <w:lang w:val="en-US"/>
        </w:rPr>
        <w:t>jstl</w:t>
      </w:r>
      <w:proofErr w:type="spellEnd"/>
      <w:r w:rsidR="0058095F" w:rsidRPr="002501D3">
        <w:rPr>
          <w:rFonts w:ascii="Arial" w:eastAsia="Times New Roman" w:hAnsi="Arial" w:cs="Arial"/>
          <w:color w:val="FF0000"/>
          <w:sz w:val="28"/>
          <w:szCs w:val="28"/>
          <w:u w:val="none"/>
          <w:lang w:val="en-US"/>
        </w:rPr>
        <w:t>.</w:t>
      </w:r>
    </w:p>
    <w:p w:rsidR="0058095F" w:rsidRPr="002501D3" w:rsidRDefault="0058095F" w:rsidP="000877C4">
      <w:pPr>
        <w:shd w:val="clear" w:color="auto" w:fill="FFFFFF"/>
        <w:spacing w:after="0"/>
        <w:jc w:val="left"/>
        <w:rPr>
          <w:rFonts w:ascii="Arial" w:eastAsia="Times New Roman" w:hAnsi="Arial" w:cs="Arial"/>
          <w:color w:val="00B050"/>
          <w:sz w:val="28"/>
          <w:szCs w:val="28"/>
          <w:u w:val="none"/>
          <w:lang w:val="en-US"/>
        </w:rPr>
      </w:pPr>
      <w:r w:rsidRPr="002501D3">
        <w:rPr>
          <w:rFonts w:ascii="Arial" w:eastAsia="Times New Roman" w:hAnsi="Arial" w:cs="Arial"/>
          <w:color w:val="00B050"/>
          <w:sz w:val="28"/>
          <w:szCs w:val="28"/>
          <w:u w:val="none"/>
          <w:lang w:val="en-US"/>
        </w:rPr>
        <w:t>&lt;c:forEach  items=”${</w:t>
      </w:r>
      <w:proofErr w:type="spellStart"/>
      <w:r w:rsidRPr="002501D3">
        <w:rPr>
          <w:rFonts w:ascii="Arial" w:eastAsia="Times New Roman" w:hAnsi="Arial" w:cs="Arial"/>
          <w:color w:val="00B050"/>
          <w:sz w:val="28"/>
          <w:szCs w:val="28"/>
          <w:u w:val="none"/>
          <w:lang w:val="en-US"/>
        </w:rPr>
        <w:t>controller_returned_value</w:t>
      </w:r>
      <w:proofErr w:type="spellEnd"/>
      <w:r w:rsidRPr="002501D3">
        <w:rPr>
          <w:rFonts w:ascii="Arial" w:eastAsia="Times New Roman" w:hAnsi="Arial" w:cs="Arial"/>
          <w:color w:val="00B050"/>
          <w:sz w:val="28"/>
          <w:szCs w:val="28"/>
          <w:u w:val="none"/>
          <w:lang w:val="en-US"/>
        </w:rPr>
        <w:t xml:space="preserve">}”  </w:t>
      </w:r>
      <w:proofErr w:type="spellStart"/>
      <w:r w:rsidRPr="002501D3">
        <w:rPr>
          <w:rFonts w:ascii="Arial" w:eastAsia="Times New Roman" w:hAnsi="Arial" w:cs="Arial"/>
          <w:color w:val="00B050"/>
          <w:sz w:val="28"/>
          <w:szCs w:val="28"/>
          <w:u w:val="none"/>
          <w:lang w:val="en-US"/>
        </w:rPr>
        <w:t>var</w:t>
      </w:r>
      <w:proofErr w:type="spellEnd"/>
      <w:r w:rsidRPr="002501D3">
        <w:rPr>
          <w:rFonts w:ascii="Arial" w:eastAsia="Times New Roman" w:hAnsi="Arial" w:cs="Arial"/>
          <w:color w:val="00B050"/>
          <w:sz w:val="28"/>
          <w:szCs w:val="28"/>
          <w:u w:val="none"/>
          <w:lang w:val="en-US"/>
        </w:rPr>
        <w:t>=”</w:t>
      </w:r>
      <w:proofErr w:type="spellStart"/>
      <w:r w:rsidRPr="002501D3">
        <w:rPr>
          <w:rFonts w:ascii="Arial" w:eastAsia="Times New Roman" w:hAnsi="Arial" w:cs="Arial"/>
          <w:color w:val="00B050"/>
          <w:sz w:val="28"/>
          <w:szCs w:val="28"/>
          <w:u w:val="none"/>
          <w:lang w:val="en-US"/>
        </w:rPr>
        <w:t>any_variable_name</w:t>
      </w:r>
      <w:proofErr w:type="spellEnd"/>
      <w:r w:rsidRPr="002501D3">
        <w:rPr>
          <w:rFonts w:ascii="Arial" w:eastAsia="Times New Roman" w:hAnsi="Arial" w:cs="Arial"/>
          <w:color w:val="00B050"/>
          <w:sz w:val="28"/>
          <w:szCs w:val="28"/>
          <w:u w:val="none"/>
          <w:lang w:val="en-US"/>
        </w:rPr>
        <w:t>”&gt;</w:t>
      </w:r>
    </w:p>
    <w:p w:rsidR="0058095F" w:rsidRPr="002501D3" w:rsidRDefault="0058095F" w:rsidP="0058095F">
      <w:pPr>
        <w:shd w:val="clear" w:color="auto" w:fill="FFFFFF"/>
        <w:spacing w:after="0"/>
        <w:ind w:firstLine="720"/>
        <w:jc w:val="left"/>
        <w:rPr>
          <w:rFonts w:ascii="Arial" w:eastAsia="Times New Roman" w:hAnsi="Arial" w:cs="Arial"/>
          <w:color w:val="8EAADB" w:themeColor="accent5" w:themeTint="99"/>
          <w:sz w:val="28"/>
          <w:szCs w:val="28"/>
          <w:u w:val="none"/>
          <w:lang w:val="en-US"/>
        </w:rPr>
      </w:pPr>
      <w:r w:rsidRPr="002501D3">
        <w:rPr>
          <w:rFonts w:ascii="Arial" w:eastAsia="Times New Roman" w:hAnsi="Arial" w:cs="Arial"/>
          <w:color w:val="8EAADB" w:themeColor="accent5" w:themeTint="99"/>
          <w:sz w:val="28"/>
          <w:szCs w:val="28"/>
          <w:u w:val="none"/>
          <w:lang w:val="en-US"/>
        </w:rPr>
        <w:t xml:space="preserve">&lt;c:out value=”${ </w:t>
      </w:r>
      <w:proofErr w:type="spellStart"/>
      <w:r w:rsidRPr="002501D3">
        <w:rPr>
          <w:rFonts w:ascii="Arial" w:eastAsia="Times New Roman" w:hAnsi="Arial" w:cs="Arial"/>
          <w:color w:val="8EAADB" w:themeColor="accent5" w:themeTint="99"/>
          <w:sz w:val="28"/>
          <w:szCs w:val="28"/>
          <w:u w:val="none"/>
          <w:lang w:val="en-US"/>
        </w:rPr>
        <w:t>any_variable_name.getXXX</w:t>
      </w:r>
      <w:proofErr w:type="spellEnd"/>
      <w:r w:rsidRPr="002501D3">
        <w:rPr>
          <w:rFonts w:ascii="Arial" w:eastAsia="Times New Roman" w:hAnsi="Arial" w:cs="Arial"/>
          <w:color w:val="8EAADB" w:themeColor="accent5" w:themeTint="99"/>
          <w:sz w:val="28"/>
          <w:szCs w:val="28"/>
          <w:u w:val="none"/>
          <w:lang w:val="en-US"/>
        </w:rPr>
        <w:t>()}”/&gt;</w:t>
      </w:r>
    </w:p>
    <w:p w:rsidR="00B45621" w:rsidRPr="002501D3" w:rsidRDefault="0058095F" w:rsidP="000877C4">
      <w:pPr>
        <w:shd w:val="clear" w:color="auto" w:fill="FFFFFF"/>
        <w:spacing w:after="0"/>
        <w:jc w:val="left"/>
        <w:rPr>
          <w:rFonts w:ascii="Arial" w:eastAsia="Times New Roman" w:hAnsi="Arial" w:cs="Arial"/>
          <w:color w:val="00B050"/>
          <w:sz w:val="28"/>
          <w:szCs w:val="28"/>
          <w:u w:val="none"/>
          <w:lang w:val="en-US"/>
        </w:rPr>
      </w:pPr>
      <w:r w:rsidRPr="002501D3">
        <w:rPr>
          <w:rFonts w:ascii="Arial" w:eastAsia="Times New Roman" w:hAnsi="Arial" w:cs="Arial"/>
          <w:color w:val="00B050"/>
          <w:sz w:val="28"/>
          <w:szCs w:val="28"/>
          <w:u w:val="none"/>
          <w:lang w:val="en-US"/>
        </w:rPr>
        <w:t>&lt;/c:forEach&gt;</w:t>
      </w:r>
    </w:p>
    <w:p w:rsidR="000D61A4" w:rsidRPr="002501D3" w:rsidRDefault="000D61A4" w:rsidP="000877C4">
      <w:pPr>
        <w:shd w:val="clear" w:color="auto" w:fill="FFFFFF"/>
        <w:spacing w:after="0"/>
        <w:jc w:val="left"/>
        <w:rPr>
          <w:rFonts w:ascii="Arial" w:eastAsia="Times New Roman" w:hAnsi="Arial" w:cs="Arial"/>
          <w:color w:val="00B050"/>
          <w:sz w:val="28"/>
          <w:szCs w:val="28"/>
          <w:u w:val="none"/>
          <w:lang w:val="en-US"/>
        </w:rPr>
      </w:pPr>
    </w:p>
    <w:p w:rsidR="00B4562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For List&lt;Object&gt;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eastAsiaTheme="majorEastAsia" w:hAnsi="Arial" w:cs="Arial"/>
          <w:color w:val="7D2727"/>
          <w:sz w:val="28"/>
          <w:szCs w:val="28"/>
          <w:bdr w:val="none" w:sz="0" w:space="0" w:color="auto" w:frame="1"/>
          <w:shd w:val="clear" w:color="auto" w:fill="EFF0F1"/>
        </w:rPr>
        <w:t>&lt;c:forEach</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items</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"${list}"</w:t>
      </w: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atn"/>
          <w:rFonts w:ascii="Arial" w:hAnsi="Arial" w:cs="Arial"/>
          <w:color w:val="E64320"/>
          <w:sz w:val="28"/>
          <w:szCs w:val="28"/>
          <w:bdr w:val="none" w:sz="0" w:space="0" w:color="auto" w:frame="1"/>
          <w:shd w:val="clear" w:color="auto" w:fill="EFF0F1"/>
        </w:rPr>
        <w:t>var</w:t>
      </w:r>
      <w:proofErr w:type="spellEnd"/>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"item"</w:t>
      </w:r>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${item}</w:t>
      </w:r>
      <w:r w:rsidRPr="002501D3">
        <w:rPr>
          <w:rStyle w:val="tag"/>
          <w:rFonts w:ascii="Arial" w:eastAsiaTheme="majorEastAsia" w:hAnsi="Arial" w:cs="Arial"/>
          <w:color w:val="7D2727"/>
          <w:sz w:val="28"/>
          <w:szCs w:val="28"/>
          <w:bdr w:val="none" w:sz="0" w:space="0" w:color="auto" w:frame="1"/>
          <w:shd w:val="clear" w:color="auto" w:fill="EFF0F1"/>
        </w:rPr>
        <w:t>&lt;</w:t>
      </w:r>
      <w:proofErr w:type="spellStart"/>
      <w:r w:rsidRPr="002501D3">
        <w:rPr>
          <w:rStyle w:val="tag"/>
          <w:rFonts w:ascii="Arial" w:eastAsiaTheme="majorEastAsia" w:hAnsi="Arial" w:cs="Arial"/>
          <w:color w:val="7D2727"/>
          <w:sz w:val="28"/>
          <w:szCs w:val="28"/>
          <w:bdr w:val="none" w:sz="0" w:space="0" w:color="auto" w:frame="1"/>
          <w:shd w:val="clear" w:color="auto" w:fill="EFF0F1"/>
        </w:rPr>
        <w:t>br</w:t>
      </w:r>
      <w:proofErr w:type="spellEnd"/>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tag"/>
          <w:rFonts w:ascii="Arial" w:eastAsiaTheme="majorEastAsia" w:hAnsi="Arial" w:cs="Arial"/>
          <w:color w:val="7D2727"/>
          <w:sz w:val="28"/>
          <w:szCs w:val="28"/>
          <w:bdr w:val="none" w:sz="0" w:space="0" w:color="auto" w:frame="1"/>
          <w:shd w:val="clear" w:color="auto" w:fill="EFF0F1"/>
        </w:rPr>
        <w:t>&lt;/c:forEach&gt;</w:t>
      </w:r>
    </w:p>
    <w:p w:rsidR="000D61A4" w:rsidRPr="002501D3" w:rsidRDefault="000D61A4"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Is similar to</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kwd"/>
          <w:rFonts w:ascii="Arial" w:eastAsiaTheme="majorEastAsia" w:hAnsi="Arial" w:cs="Arial"/>
          <w:color w:val="101094"/>
          <w:sz w:val="28"/>
          <w:szCs w:val="28"/>
          <w:bdr w:val="none" w:sz="0" w:space="0" w:color="auto" w:frame="1"/>
          <w:shd w:val="clear" w:color="auto" w:fill="EFF0F1"/>
        </w:rPr>
        <w:t>for</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r w:rsidRPr="002501D3">
        <w:rPr>
          <w:rStyle w:val="typ"/>
          <w:rFonts w:ascii="Arial" w:hAnsi="Arial" w:cs="Arial"/>
          <w:color w:val="2B91AF"/>
          <w:sz w:val="28"/>
          <w:szCs w:val="28"/>
          <w:bdr w:val="none" w:sz="0" w:space="0" w:color="auto" w:frame="1"/>
          <w:shd w:val="clear" w:color="auto" w:fill="EFF0F1"/>
        </w:rPr>
        <w:t>Object</w:t>
      </w:r>
      <w:r w:rsidRPr="002501D3">
        <w:rPr>
          <w:rStyle w:val="pln"/>
          <w:rFonts w:ascii="Arial" w:hAnsi="Arial" w:cs="Arial"/>
          <w:color w:val="303336"/>
          <w:sz w:val="28"/>
          <w:szCs w:val="28"/>
          <w:bdr w:val="none" w:sz="0" w:space="0" w:color="auto" w:frame="1"/>
          <w:shd w:val="clear" w:color="auto" w:fill="EFF0F1"/>
        </w:rPr>
        <w:t xml:space="preserve"> item </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list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typ"/>
          <w:rFonts w:ascii="Arial" w:hAnsi="Arial" w:cs="Arial"/>
          <w:color w:val="2B91AF"/>
          <w:sz w:val="28"/>
          <w:szCs w:val="28"/>
          <w:bdr w:val="none" w:sz="0" w:space="0" w:color="auto" w:frame="1"/>
          <w:shd w:val="clear" w:color="auto" w:fill="EFF0F1"/>
        </w:rPr>
        <w:t>System</w:t>
      </w:r>
      <w:r w:rsidRPr="002501D3">
        <w:rPr>
          <w:rStyle w:val="pun"/>
          <w:rFonts w:ascii="Arial" w:hAnsi="Arial" w:cs="Arial"/>
          <w:color w:val="303336"/>
          <w:sz w:val="28"/>
          <w:szCs w:val="28"/>
          <w:bdr w:val="none" w:sz="0" w:space="0" w:color="auto" w:frame="1"/>
          <w:shd w:val="clear" w:color="auto" w:fill="EFF0F1"/>
        </w:rPr>
        <w:t>.</w:t>
      </w:r>
      <w:r w:rsidRPr="002501D3">
        <w:rPr>
          <w:rStyle w:val="kwd"/>
          <w:rFonts w:ascii="Arial" w:eastAsiaTheme="majorEastAsia" w:hAnsi="Arial" w:cs="Arial"/>
          <w:color w:val="101094"/>
          <w:sz w:val="28"/>
          <w:szCs w:val="28"/>
          <w:bdr w:val="none" w:sz="0" w:space="0" w:color="auto" w:frame="1"/>
          <w:shd w:val="clear" w:color="auto" w:fill="EFF0F1"/>
        </w:rPr>
        <w:t>out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println</w:t>
      </w:r>
      <w:proofErr w:type="spellEnd"/>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item</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For List&lt;Map&lt;</w:t>
      </w:r>
      <w:proofErr w:type="spellStart"/>
      <w:r w:rsidRPr="002501D3">
        <w:rPr>
          <w:rFonts w:ascii="Arial" w:eastAsia="Times New Roman" w:hAnsi="Arial" w:cs="Arial"/>
          <w:color w:val="222222"/>
          <w:sz w:val="28"/>
          <w:szCs w:val="28"/>
          <w:u w:val="none"/>
          <w:lang w:val="en-US"/>
        </w:rPr>
        <w:t>k,v</w:t>
      </w:r>
      <w:proofErr w:type="spellEnd"/>
      <w:r w:rsidRPr="002501D3">
        <w:rPr>
          <w:rFonts w:ascii="Arial" w:eastAsia="Times New Roman" w:hAnsi="Arial" w:cs="Arial"/>
          <w:color w:val="222222"/>
          <w:sz w:val="28"/>
          <w:szCs w:val="28"/>
          <w:u w:val="none"/>
          <w:lang w:val="en-US"/>
        </w:rPr>
        <w:t>&gt;&gt;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eastAsiaTheme="majorEastAsia" w:hAnsi="Arial" w:cs="Arial"/>
          <w:color w:val="7D2727"/>
          <w:sz w:val="28"/>
          <w:szCs w:val="28"/>
          <w:bdr w:val="none" w:sz="0" w:space="0" w:color="auto" w:frame="1"/>
          <w:shd w:val="clear" w:color="auto" w:fill="EFF0F1"/>
        </w:rPr>
        <w:lastRenderedPageBreak/>
        <w:t>&lt;c:forEach</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items</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"${list}"</w:t>
      </w: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atn"/>
          <w:rFonts w:ascii="Arial" w:hAnsi="Arial" w:cs="Arial"/>
          <w:color w:val="E64320"/>
          <w:sz w:val="28"/>
          <w:szCs w:val="28"/>
          <w:bdr w:val="none" w:sz="0" w:space="0" w:color="auto" w:frame="1"/>
          <w:shd w:val="clear" w:color="auto" w:fill="EFF0F1"/>
        </w:rPr>
        <w:t>var</w:t>
      </w:r>
      <w:proofErr w:type="spellEnd"/>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"map"</w:t>
      </w:r>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tag"/>
          <w:rFonts w:ascii="Arial" w:eastAsiaTheme="majorEastAsia" w:hAnsi="Arial" w:cs="Arial"/>
          <w:color w:val="7D2727"/>
          <w:sz w:val="28"/>
          <w:szCs w:val="28"/>
          <w:bdr w:val="none" w:sz="0" w:space="0" w:color="auto" w:frame="1"/>
          <w:shd w:val="clear" w:color="auto" w:fill="EFF0F1"/>
        </w:rPr>
        <w:t>&lt;c:forEach</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items</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"${map}"</w:t>
      </w: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atn"/>
          <w:rFonts w:ascii="Arial" w:hAnsi="Arial" w:cs="Arial"/>
          <w:color w:val="E64320"/>
          <w:sz w:val="28"/>
          <w:szCs w:val="28"/>
          <w:bdr w:val="none" w:sz="0" w:space="0" w:color="auto" w:frame="1"/>
          <w:shd w:val="clear" w:color="auto" w:fill="EFF0F1"/>
        </w:rPr>
        <w:t>var</w:t>
      </w:r>
      <w:proofErr w:type="spellEnd"/>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"entry"</w:t>
      </w:r>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pln"/>
          <w:rFonts w:ascii="Arial" w:hAnsi="Arial" w:cs="Arial"/>
          <w:color w:val="303336"/>
          <w:sz w:val="28"/>
          <w:szCs w:val="28"/>
          <w:bdr w:val="none" w:sz="0" w:space="0" w:color="auto" w:frame="1"/>
          <w:shd w:val="clear" w:color="auto" w:fill="EFF0F1"/>
        </w:rPr>
        <w:t>entry.key</w:t>
      </w:r>
      <w:proofErr w:type="spellEnd"/>
      <w:r w:rsidRPr="002501D3">
        <w:rPr>
          <w:rStyle w:val="pln"/>
          <w:rFonts w:ascii="Arial" w:hAnsi="Arial" w:cs="Arial"/>
          <w:color w:val="303336"/>
          <w:sz w:val="28"/>
          <w:szCs w:val="28"/>
          <w:bdr w:val="none" w:sz="0" w:space="0" w:color="auto" w:frame="1"/>
          <w:shd w:val="clear" w:color="auto" w:fill="EFF0F1"/>
        </w:rPr>
        <w:t>}</w:t>
      </w:r>
      <w:r w:rsidRPr="002501D3">
        <w:rPr>
          <w:rStyle w:val="tag"/>
          <w:rFonts w:ascii="Arial" w:eastAsiaTheme="majorEastAsia" w:hAnsi="Arial" w:cs="Arial"/>
          <w:color w:val="7D2727"/>
          <w:sz w:val="28"/>
          <w:szCs w:val="28"/>
          <w:bdr w:val="none" w:sz="0" w:space="0" w:color="auto" w:frame="1"/>
          <w:shd w:val="clear" w:color="auto" w:fill="EFF0F1"/>
        </w:rPr>
        <w:t>&lt;</w:t>
      </w:r>
      <w:proofErr w:type="spellStart"/>
      <w:r w:rsidRPr="002501D3">
        <w:rPr>
          <w:rStyle w:val="tag"/>
          <w:rFonts w:ascii="Arial" w:eastAsiaTheme="majorEastAsia" w:hAnsi="Arial" w:cs="Arial"/>
          <w:color w:val="7D2727"/>
          <w:sz w:val="28"/>
          <w:szCs w:val="28"/>
          <w:bdr w:val="none" w:sz="0" w:space="0" w:color="auto" w:frame="1"/>
          <w:shd w:val="clear" w:color="auto" w:fill="EFF0F1"/>
        </w:rPr>
        <w:t>br</w:t>
      </w:r>
      <w:proofErr w:type="spellEnd"/>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pln"/>
          <w:rFonts w:ascii="Arial" w:hAnsi="Arial" w:cs="Arial"/>
          <w:color w:val="303336"/>
          <w:sz w:val="28"/>
          <w:szCs w:val="28"/>
          <w:bdr w:val="none" w:sz="0" w:space="0" w:color="auto" w:frame="1"/>
          <w:shd w:val="clear" w:color="auto" w:fill="EFF0F1"/>
        </w:rPr>
        <w:t>entry.value</w:t>
      </w:r>
      <w:proofErr w:type="spellEnd"/>
      <w:r w:rsidRPr="002501D3">
        <w:rPr>
          <w:rStyle w:val="pln"/>
          <w:rFonts w:ascii="Arial" w:hAnsi="Arial" w:cs="Arial"/>
          <w:color w:val="303336"/>
          <w:sz w:val="28"/>
          <w:szCs w:val="28"/>
          <w:bdr w:val="none" w:sz="0" w:space="0" w:color="auto" w:frame="1"/>
          <w:shd w:val="clear" w:color="auto" w:fill="EFF0F1"/>
        </w:rPr>
        <w:t>}</w:t>
      </w:r>
      <w:r w:rsidRPr="002501D3">
        <w:rPr>
          <w:rStyle w:val="tag"/>
          <w:rFonts w:ascii="Arial" w:eastAsiaTheme="majorEastAsia" w:hAnsi="Arial" w:cs="Arial"/>
          <w:color w:val="7D2727"/>
          <w:sz w:val="28"/>
          <w:szCs w:val="28"/>
          <w:bdr w:val="none" w:sz="0" w:space="0" w:color="auto" w:frame="1"/>
          <w:shd w:val="clear" w:color="auto" w:fill="EFF0F1"/>
        </w:rPr>
        <w:t>&lt;</w:t>
      </w:r>
      <w:proofErr w:type="spellStart"/>
      <w:r w:rsidRPr="002501D3">
        <w:rPr>
          <w:rStyle w:val="tag"/>
          <w:rFonts w:ascii="Arial" w:eastAsiaTheme="majorEastAsia" w:hAnsi="Arial" w:cs="Arial"/>
          <w:color w:val="7D2727"/>
          <w:sz w:val="28"/>
          <w:szCs w:val="28"/>
          <w:bdr w:val="none" w:sz="0" w:space="0" w:color="auto" w:frame="1"/>
          <w:shd w:val="clear" w:color="auto" w:fill="EFF0F1"/>
        </w:rPr>
        <w:t>br</w:t>
      </w:r>
      <w:proofErr w:type="spellEnd"/>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tag"/>
          <w:rFonts w:ascii="Arial" w:eastAsiaTheme="majorEastAsia" w:hAnsi="Arial" w:cs="Arial"/>
          <w:color w:val="7D2727"/>
          <w:sz w:val="28"/>
          <w:szCs w:val="28"/>
          <w:bdr w:val="none" w:sz="0" w:space="0" w:color="auto" w:frame="1"/>
          <w:shd w:val="clear" w:color="auto" w:fill="EFF0F1"/>
        </w:rPr>
        <w:t>&lt;/c:forEach&gt;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tag"/>
          <w:rFonts w:ascii="Arial" w:eastAsiaTheme="majorEastAsia" w:hAnsi="Arial" w:cs="Arial"/>
          <w:color w:val="7D2727"/>
          <w:sz w:val="28"/>
          <w:szCs w:val="28"/>
          <w:bdr w:val="none" w:sz="0" w:space="0" w:color="auto" w:frame="1"/>
          <w:shd w:val="clear" w:color="auto" w:fill="EFF0F1"/>
        </w:rPr>
        <w:t>&lt;/c:forEach&gt;</w:t>
      </w:r>
    </w:p>
    <w:p w:rsidR="00B45621" w:rsidRPr="002501D3" w:rsidRDefault="00B4562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Is similar to</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kwd"/>
          <w:rFonts w:ascii="Arial" w:eastAsiaTheme="majorEastAsia" w:hAnsi="Arial" w:cs="Arial"/>
          <w:color w:val="101094"/>
          <w:sz w:val="28"/>
          <w:szCs w:val="28"/>
          <w:bdr w:val="none" w:sz="0" w:space="0" w:color="auto" w:frame="1"/>
          <w:shd w:val="clear" w:color="auto" w:fill="EFF0F1"/>
        </w:rPr>
        <w:t>for</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r w:rsidRPr="002501D3">
        <w:rPr>
          <w:rStyle w:val="typ"/>
          <w:rFonts w:ascii="Arial" w:hAnsi="Arial" w:cs="Arial"/>
          <w:color w:val="2B91AF"/>
          <w:sz w:val="28"/>
          <w:szCs w:val="28"/>
          <w:bdr w:val="none" w:sz="0" w:space="0" w:color="auto" w:frame="1"/>
          <w:shd w:val="clear" w:color="auto" w:fill="EFF0F1"/>
        </w:rPr>
        <w:t>Map</w:t>
      </w:r>
      <w:r w:rsidRPr="002501D3">
        <w:rPr>
          <w:rStyle w:val="pun"/>
          <w:rFonts w:ascii="Arial" w:hAnsi="Arial" w:cs="Arial"/>
          <w:color w:val="303336"/>
          <w:sz w:val="28"/>
          <w:szCs w:val="28"/>
          <w:bdr w:val="none" w:sz="0" w:space="0" w:color="auto" w:frame="1"/>
          <w:shd w:val="clear" w:color="auto" w:fill="EFF0F1"/>
        </w:rPr>
        <w:t>&lt;</w:t>
      </w:r>
      <w:r w:rsidRPr="002501D3">
        <w:rPr>
          <w:rStyle w:val="pln"/>
          <w:rFonts w:ascii="Arial" w:hAnsi="Arial" w:cs="Arial"/>
          <w:color w:val="303336"/>
          <w:sz w:val="28"/>
          <w:szCs w:val="28"/>
          <w:bdr w:val="none" w:sz="0" w:space="0" w:color="auto" w:frame="1"/>
          <w:shd w:val="clear" w:color="auto" w:fill="EFF0F1"/>
        </w:rPr>
        <w:t>K</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V</w:t>
      </w:r>
      <w:r w:rsidRPr="002501D3">
        <w:rPr>
          <w:rStyle w:val="pun"/>
          <w:rFonts w:ascii="Arial" w:hAnsi="Arial" w:cs="Arial"/>
          <w:color w:val="303336"/>
          <w:sz w:val="28"/>
          <w:szCs w:val="28"/>
          <w:bdr w:val="none" w:sz="0" w:space="0" w:color="auto" w:frame="1"/>
          <w:shd w:val="clear" w:color="auto" w:fill="EFF0F1"/>
        </w:rPr>
        <w:t>&gt;</w:t>
      </w:r>
      <w:r w:rsidRPr="002501D3">
        <w:rPr>
          <w:rStyle w:val="pln"/>
          <w:rFonts w:ascii="Arial" w:hAnsi="Arial" w:cs="Arial"/>
          <w:color w:val="303336"/>
          <w:sz w:val="28"/>
          <w:szCs w:val="28"/>
          <w:bdr w:val="none" w:sz="0" w:space="0" w:color="auto" w:frame="1"/>
          <w:shd w:val="clear" w:color="auto" w:fill="EFF0F1"/>
        </w:rPr>
        <w:t xml:space="preserve"> map </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list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kwd"/>
          <w:rFonts w:ascii="Arial" w:eastAsiaTheme="majorEastAsia" w:hAnsi="Arial" w:cs="Arial"/>
          <w:color w:val="101094"/>
          <w:sz w:val="28"/>
          <w:szCs w:val="28"/>
          <w:bdr w:val="none" w:sz="0" w:space="0" w:color="auto" w:frame="1"/>
          <w:shd w:val="clear" w:color="auto" w:fill="EFF0F1"/>
        </w:rPr>
        <w:t>for</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r w:rsidRPr="002501D3">
        <w:rPr>
          <w:rStyle w:val="typ"/>
          <w:rFonts w:ascii="Arial" w:hAnsi="Arial" w:cs="Arial"/>
          <w:color w:val="2B91AF"/>
          <w:sz w:val="28"/>
          <w:szCs w:val="28"/>
          <w:bdr w:val="none" w:sz="0" w:space="0" w:color="auto" w:frame="1"/>
          <w:shd w:val="clear" w:color="auto" w:fill="EFF0F1"/>
        </w:rPr>
        <w:t>Entry</w:t>
      </w:r>
      <w:r w:rsidRPr="002501D3">
        <w:rPr>
          <w:rStyle w:val="pun"/>
          <w:rFonts w:ascii="Arial" w:hAnsi="Arial" w:cs="Arial"/>
          <w:color w:val="303336"/>
          <w:sz w:val="28"/>
          <w:szCs w:val="28"/>
          <w:bdr w:val="none" w:sz="0" w:space="0" w:color="auto" w:frame="1"/>
          <w:shd w:val="clear" w:color="auto" w:fill="EFF0F1"/>
        </w:rPr>
        <w:t>&lt;</w:t>
      </w:r>
      <w:r w:rsidRPr="002501D3">
        <w:rPr>
          <w:rStyle w:val="pln"/>
          <w:rFonts w:ascii="Arial" w:hAnsi="Arial" w:cs="Arial"/>
          <w:color w:val="303336"/>
          <w:sz w:val="28"/>
          <w:szCs w:val="28"/>
          <w:bdr w:val="none" w:sz="0" w:space="0" w:color="auto" w:frame="1"/>
          <w:shd w:val="clear" w:color="auto" w:fill="EFF0F1"/>
        </w:rPr>
        <w:t>K</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V</w:t>
      </w:r>
      <w:r w:rsidRPr="002501D3">
        <w:rPr>
          <w:rStyle w:val="pun"/>
          <w:rFonts w:ascii="Arial" w:hAnsi="Arial" w:cs="Arial"/>
          <w:color w:val="303336"/>
          <w:sz w:val="28"/>
          <w:szCs w:val="28"/>
          <w:bdr w:val="none" w:sz="0" w:space="0" w:color="auto" w:frame="1"/>
          <w:shd w:val="clear" w:color="auto" w:fill="EFF0F1"/>
        </w:rPr>
        <w:t>&gt;</w:t>
      </w:r>
      <w:r w:rsidRPr="002501D3">
        <w:rPr>
          <w:rStyle w:val="pln"/>
          <w:rFonts w:ascii="Arial" w:hAnsi="Arial" w:cs="Arial"/>
          <w:color w:val="303336"/>
          <w:sz w:val="28"/>
          <w:szCs w:val="28"/>
          <w:bdr w:val="none" w:sz="0" w:space="0" w:color="auto" w:frame="1"/>
          <w:shd w:val="clear" w:color="auto" w:fill="EFF0F1"/>
        </w:rPr>
        <w:t xml:space="preserve"> entry </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pln"/>
          <w:rFonts w:ascii="Arial" w:hAnsi="Arial" w:cs="Arial"/>
          <w:color w:val="303336"/>
          <w:sz w:val="28"/>
          <w:szCs w:val="28"/>
          <w:bdr w:val="none" w:sz="0" w:space="0" w:color="auto" w:frame="1"/>
          <w:shd w:val="clear" w:color="auto" w:fill="EFF0F1"/>
        </w:rPr>
        <w:t>map</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entrySet</w:t>
      </w:r>
      <w:proofErr w:type="spellEnd"/>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typ"/>
          <w:rFonts w:ascii="Arial" w:hAnsi="Arial" w:cs="Arial"/>
          <w:color w:val="2B91AF"/>
          <w:sz w:val="28"/>
          <w:szCs w:val="28"/>
          <w:bdr w:val="none" w:sz="0" w:space="0" w:color="auto" w:frame="1"/>
          <w:shd w:val="clear" w:color="auto" w:fill="EFF0F1"/>
        </w:rPr>
        <w:t>System</w:t>
      </w:r>
      <w:r w:rsidRPr="002501D3">
        <w:rPr>
          <w:rStyle w:val="pun"/>
          <w:rFonts w:ascii="Arial" w:hAnsi="Arial" w:cs="Arial"/>
          <w:color w:val="303336"/>
          <w:sz w:val="28"/>
          <w:szCs w:val="28"/>
          <w:bdr w:val="none" w:sz="0" w:space="0" w:color="auto" w:frame="1"/>
          <w:shd w:val="clear" w:color="auto" w:fill="EFF0F1"/>
        </w:rPr>
        <w:t>.</w:t>
      </w:r>
      <w:r w:rsidRPr="002501D3">
        <w:rPr>
          <w:rStyle w:val="kwd"/>
          <w:rFonts w:ascii="Arial" w:eastAsiaTheme="majorEastAsia" w:hAnsi="Arial" w:cs="Arial"/>
          <w:color w:val="101094"/>
          <w:sz w:val="28"/>
          <w:szCs w:val="28"/>
          <w:bdr w:val="none" w:sz="0" w:space="0" w:color="auto" w:frame="1"/>
          <w:shd w:val="clear" w:color="auto" w:fill="EFF0F1"/>
        </w:rPr>
        <w:t>out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println</w:t>
      </w:r>
      <w:proofErr w:type="spellEnd"/>
      <w:r w:rsidRPr="002501D3">
        <w:rPr>
          <w:rStyle w:val="pun"/>
          <w:rFonts w:ascii="Arial" w:hAnsi="Arial" w:cs="Arial"/>
          <w:color w:val="303336"/>
          <w:sz w:val="28"/>
          <w:szCs w:val="28"/>
          <w:bdr w:val="none" w:sz="0" w:space="0" w:color="auto" w:frame="1"/>
          <w:shd w:val="clear" w:color="auto" w:fill="EFF0F1"/>
        </w:rPr>
        <w:t>(</w:t>
      </w:r>
      <w:proofErr w:type="spellStart"/>
      <w:r w:rsidRPr="002501D3">
        <w:rPr>
          <w:rStyle w:val="pln"/>
          <w:rFonts w:ascii="Arial" w:hAnsi="Arial" w:cs="Arial"/>
          <w:color w:val="303336"/>
          <w:sz w:val="28"/>
          <w:szCs w:val="28"/>
          <w:bdr w:val="none" w:sz="0" w:space="0" w:color="auto" w:frame="1"/>
          <w:shd w:val="clear" w:color="auto" w:fill="EFF0F1"/>
        </w:rPr>
        <w:t>entry</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getKey</w:t>
      </w:r>
      <w:proofErr w:type="spellEnd"/>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proofErr w:type="spellStart"/>
      <w:r w:rsidRPr="002501D3">
        <w:rPr>
          <w:rStyle w:val="typ"/>
          <w:rFonts w:ascii="Arial" w:hAnsi="Arial" w:cs="Arial"/>
          <w:color w:val="2B91AF"/>
          <w:sz w:val="28"/>
          <w:szCs w:val="28"/>
          <w:bdr w:val="none" w:sz="0" w:space="0" w:color="auto" w:frame="1"/>
          <w:shd w:val="clear" w:color="auto" w:fill="EFF0F1"/>
        </w:rPr>
        <w:t>System</w:t>
      </w:r>
      <w:r w:rsidRPr="002501D3">
        <w:rPr>
          <w:rStyle w:val="pun"/>
          <w:rFonts w:ascii="Arial" w:hAnsi="Arial" w:cs="Arial"/>
          <w:color w:val="303336"/>
          <w:sz w:val="28"/>
          <w:szCs w:val="28"/>
          <w:bdr w:val="none" w:sz="0" w:space="0" w:color="auto" w:frame="1"/>
          <w:shd w:val="clear" w:color="auto" w:fill="EFF0F1"/>
        </w:rPr>
        <w:t>.</w:t>
      </w:r>
      <w:r w:rsidRPr="002501D3">
        <w:rPr>
          <w:rStyle w:val="kwd"/>
          <w:rFonts w:ascii="Arial" w:eastAsiaTheme="majorEastAsia" w:hAnsi="Arial" w:cs="Arial"/>
          <w:color w:val="101094"/>
          <w:sz w:val="28"/>
          <w:szCs w:val="28"/>
          <w:bdr w:val="none" w:sz="0" w:space="0" w:color="auto" w:frame="1"/>
          <w:shd w:val="clear" w:color="auto" w:fill="EFF0F1"/>
        </w:rPr>
        <w:t>out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println</w:t>
      </w:r>
      <w:proofErr w:type="spellEnd"/>
      <w:r w:rsidRPr="002501D3">
        <w:rPr>
          <w:rStyle w:val="pun"/>
          <w:rFonts w:ascii="Arial" w:hAnsi="Arial" w:cs="Arial"/>
          <w:color w:val="303336"/>
          <w:sz w:val="28"/>
          <w:szCs w:val="28"/>
          <w:bdr w:val="none" w:sz="0" w:space="0" w:color="auto" w:frame="1"/>
          <w:shd w:val="clear" w:color="auto" w:fill="EFF0F1"/>
        </w:rPr>
        <w:t>(</w:t>
      </w:r>
      <w:proofErr w:type="spellStart"/>
      <w:r w:rsidRPr="002501D3">
        <w:rPr>
          <w:rStyle w:val="pln"/>
          <w:rFonts w:ascii="Arial" w:hAnsi="Arial" w:cs="Arial"/>
          <w:color w:val="303336"/>
          <w:sz w:val="28"/>
          <w:szCs w:val="28"/>
          <w:bdr w:val="none" w:sz="0" w:space="0" w:color="auto" w:frame="1"/>
          <w:shd w:val="clear" w:color="auto" w:fill="EFF0F1"/>
        </w:rPr>
        <w:t>entry</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getValue</w:t>
      </w:r>
      <w:proofErr w:type="spellEnd"/>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D71092" w:rsidRPr="002501D3" w:rsidRDefault="00D71092"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1.Explain your project architecture?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2.Explain spring MVC flow?</w:t>
      </w:r>
    </w:p>
    <w:p w:rsidR="00614430" w:rsidRPr="002501D3" w:rsidRDefault="00614430"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3.List out all the annotations in spring?</w:t>
      </w: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@Bean, @</w:t>
      </w:r>
      <w:proofErr w:type="spellStart"/>
      <w:r w:rsidRPr="002501D3">
        <w:rPr>
          <w:rFonts w:ascii="Arial" w:eastAsia="Times New Roman" w:hAnsi="Arial" w:cs="Arial"/>
          <w:sz w:val="28"/>
          <w:szCs w:val="28"/>
          <w:u w:val="none"/>
          <w:lang w:val="en-US"/>
        </w:rPr>
        <w:t>Autowired</w:t>
      </w:r>
      <w:proofErr w:type="spellEnd"/>
      <w:r w:rsidRPr="002501D3">
        <w:rPr>
          <w:rFonts w:ascii="Arial" w:eastAsia="Times New Roman" w:hAnsi="Arial" w:cs="Arial"/>
          <w:sz w:val="28"/>
          <w:szCs w:val="28"/>
          <w:u w:val="none"/>
          <w:lang w:val="en-US"/>
        </w:rPr>
        <w:t>, @Inject, @Named, @</w:t>
      </w:r>
      <w:proofErr w:type="spellStart"/>
      <w:r w:rsidRPr="002501D3">
        <w:rPr>
          <w:rFonts w:ascii="Arial" w:eastAsia="Times New Roman" w:hAnsi="Arial" w:cs="Arial"/>
          <w:sz w:val="28"/>
          <w:szCs w:val="28"/>
          <w:u w:val="none"/>
          <w:lang w:val="en-US"/>
        </w:rPr>
        <w:t>Resource,@Qualifier</w:t>
      </w:r>
      <w:proofErr w:type="spellEnd"/>
      <w:r w:rsidRPr="002501D3">
        <w:rPr>
          <w:rFonts w:ascii="Arial" w:eastAsia="Times New Roman" w:hAnsi="Arial" w:cs="Arial"/>
          <w:sz w:val="28"/>
          <w:szCs w:val="28"/>
          <w:u w:val="none"/>
          <w:lang w:val="en-US"/>
        </w:rPr>
        <w:t>, @Primary, @component, @Repository, @Controller, @</w:t>
      </w:r>
      <w:proofErr w:type="spellStart"/>
      <w:r w:rsidRPr="002501D3">
        <w:rPr>
          <w:rFonts w:ascii="Arial" w:eastAsia="Times New Roman" w:hAnsi="Arial" w:cs="Arial"/>
          <w:sz w:val="28"/>
          <w:szCs w:val="28"/>
          <w:u w:val="none"/>
          <w:lang w:val="en-US"/>
        </w:rPr>
        <w:t>Service,@PathVariable</w:t>
      </w:r>
      <w:proofErr w:type="spellEnd"/>
      <w:r w:rsidRPr="002501D3">
        <w:rPr>
          <w:rFonts w:ascii="Arial" w:eastAsia="Times New Roman" w:hAnsi="Arial" w:cs="Arial"/>
          <w:sz w:val="28"/>
          <w:szCs w:val="28"/>
          <w:u w:val="none"/>
          <w:lang w:val="en-US"/>
        </w:rPr>
        <w:t>, @</w:t>
      </w:r>
      <w:proofErr w:type="spellStart"/>
      <w:r w:rsidRPr="002501D3">
        <w:rPr>
          <w:rFonts w:ascii="Arial" w:eastAsia="Times New Roman" w:hAnsi="Arial" w:cs="Arial"/>
          <w:sz w:val="28"/>
          <w:szCs w:val="28"/>
          <w:u w:val="none"/>
          <w:lang w:val="en-US"/>
        </w:rPr>
        <w:t>RequestParam</w:t>
      </w:r>
      <w:proofErr w:type="spellEnd"/>
      <w:r w:rsidRPr="002501D3">
        <w:rPr>
          <w:rFonts w:ascii="Arial" w:eastAsia="Times New Roman" w:hAnsi="Arial" w:cs="Arial"/>
          <w:sz w:val="28"/>
          <w:szCs w:val="28"/>
          <w:u w:val="none"/>
          <w:lang w:val="en-US"/>
        </w:rPr>
        <w:t>, @</w:t>
      </w:r>
      <w:proofErr w:type="spellStart"/>
      <w:r w:rsidRPr="002501D3">
        <w:rPr>
          <w:rFonts w:ascii="Arial" w:eastAsia="Times New Roman" w:hAnsi="Arial" w:cs="Arial"/>
          <w:sz w:val="28"/>
          <w:szCs w:val="28"/>
          <w:u w:val="none"/>
          <w:lang w:val="en-US"/>
        </w:rPr>
        <w:t>ModelAttribute</w:t>
      </w:r>
      <w:proofErr w:type="spellEnd"/>
      <w:r w:rsidRPr="002501D3">
        <w:rPr>
          <w:rFonts w:ascii="Arial" w:eastAsia="Times New Roman" w:hAnsi="Arial" w:cs="Arial"/>
          <w:sz w:val="28"/>
          <w:szCs w:val="28"/>
          <w:u w:val="none"/>
          <w:lang w:val="en-US"/>
        </w:rPr>
        <w:t>, @Configuration, @</w:t>
      </w:r>
      <w:proofErr w:type="spellStart"/>
      <w:r w:rsidRPr="002501D3">
        <w:rPr>
          <w:rFonts w:ascii="Arial" w:eastAsia="Times New Roman" w:hAnsi="Arial" w:cs="Arial"/>
          <w:sz w:val="28"/>
          <w:szCs w:val="28"/>
          <w:u w:val="none"/>
          <w:lang w:val="en-US"/>
        </w:rPr>
        <w:t>EnableWebMvc</w:t>
      </w:r>
      <w:proofErr w:type="spellEnd"/>
      <w:r w:rsidRPr="002501D3">
        <w:rPr>
          <w:rFonts w:ascii="Arial" w:eastAsia="Times New Roman" w:hAnsi="Arial" w:cs="Arial"/>
          <w:sz w:val="28"/>
          <w:szCs w:val="28"/>
          <w:u w:val="none"/>
          <w:lang w:val="en-US"/>
        </w:rPr>
        <w:t>, @</w:t>
      </w:r>
      <w:proofErr w:type="spellStart"/>
      <w:r w:rsidRPr="002501D3">
        <w:rPr>
          <w:rFonts w:ascii="Arial" w:eastAsia="Times New Roman" w:hAnsi="Arial" w:cs="Arial"/>
          <w:sz w:val="28"/>
          <w:szCs w:val="28"/>
          <w:u w:val="none"/>
          <w:lang w:val="en-US"/>
        </w:rPr>
        <w:t>ComponentSc</w:t>
      </w:r>
      <w:r w:rsidR="00E86ECE" w:rsidRPr="002501D3">
        <w:rPr>
          <w:rFonts w:ascii="Arial" w:eastAsia="Times New Roman" w:hAnsi="Arial" w:cs="Arial"/>
          <w:sz w:val="28"/>
          <w:szCs w:val="28"/>
          <w:u w:val="none"/>
          <w:lang w:val="en-US"/>
        </w:rPr>
        <w:t>an</w:t>
      </w:r>
      <w:proofErr w:type="spellEnd"/>
      <w:r w:rsidR="00E86ECE" w:rsidRPr="002501D3">
        <w:rPr>
          <w:rFonts w:ascii="Arial" w:eastAsia="Times New Roman" w:hAnsi="Arial" w:cs="Arial"/>
          <w:sz w:val="28"/>
          <w:szCs w:val="28"/>
          <w:u w:val="none"/>
          <w:lang w:val="en-US"/>
        </w:rPr>
        <w:t>, @</w:t>
      </w:r>
      <w:proofErr w:type="spellStart"/>
      <w:r w:rsidR="00E86ECE" w:rsidRPr="002501D3">
        <w:rPr>
          <w:rFonts w:ascii="Arial" w:eastAsia="Times New Roman" w:hAnsi="Arial" w:cs="Arial"/>
          <w:sz w:val="28"/>
          <w:szCs w:val="28"/>
          <w:u w:val="none"/>
          <w:lang w:val="en-US"/>
        </w:rPr>
        <w:t>RequestBody</w:t>
      </w:r>
      <w:proofErr w:type="spellEnd"/>
      <w:r w:rsidR="00E86ECE" w:rsidRPr="002501D3">
        <w:rPr>
          <w:rFonts w:ascii="Arial" w:eastAsia="Times New Roman" w:hAnsi="Arial" w:cs="Arial"/>
          <w:sz w:val="28"/>
          <w:szCs w:val="28"/>
          <w:u w:val="none"/>
          <w:lang w:val="en-US"/>
        </w:rPr>
        <w:t>, @</w:t>
      </w:r>
      <w:proofErr w:type="spellStart"/>
      <w:r w:rsidR="00E86ECE" w:rsidRPr="002501D3">
        <w:rPr>
          <w:rFonts w:ascii="Arial" w:eastAsia="Times New Roman" w:hAnsi="Arial" w:cs="Arial"/>
          <w:sz w:val="28"/>
          <w:szCs w:val="28"/>
          <w:u w:val="none"/>
          <w:lang w:val="en-US"/>
        </w:rPr>
        <w:t>ResponseBody</w:t>
      </w:r>
      <w:proofErr w:type="spellEnd"/>
      <w:r w:rsidR="00E86ECE" w:rsidRPr="002501D3">
        <w:rPr>
          <w:rFonts w:ascii="Arial" w:eastAsia="Times New Roman" w:hAnsi="Arial" w:cs="Arial"/>
          <w:sz w:val="28"/>
          <w:szCs w:val="28"/>
          <w:u w:val="none"/>
          <w:lang w:val="en-US"/>
        </w:rPr>
        <w:t>,</w:t>
      </w:r>
    </w:p>
    <w:p w:rsidR="00E86ECE" w:rsidRPr="002501D3" w:rsidRDefault="00E86ECE"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w:t>
      </w:r>
      <w:proofErr w:type="spellStart"/>
      <w:r w:rsidRPr="002501D3">
        <w:rPr>
          <w:rFonts w:ascii="Arial" w:eastAsia="Times New Roman" w:hAnsi="Arial" w:cs="Arial"/>
          <w:sz w:val="28"/>
          <w:szCs w:val="28"/>
          <w:u w:val="none"/>
          <w:lang w:val="en-US"/>
        </w:rPr>
        <w:t>PropertySource</w:t>
      </w:r>
      <w:proofErr w:type="spellEnd"/>
      <w:r w:rsidRPr="002501D3">
        <w:rPr>
          <w:rFonts w:ascii="Arial" w:eastAsia="Times New Roman" w:hAnsi="Arial" w:cs="Arial"/>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r w:rsidRPr="002501D3">
        <w:rPr>
          <w:rFonts w:ascii="Arial" w:eastAsia="Times New Roman" w:hAnsi="Arial" w:cs="Arial"/>
          <w:color w:val="C00000"/>
          <w:sz w:val="28"/>
          <w:szCs w:val="28"/>
          <w:u w:val="none"/>
          <w:lang w:val="en-US"/>
        </w:rPr>
        <w:t>4.what are all the annotations you used in your project on restful services?</w:t>
      </w: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p>
    <w:p w:rsidR="009B1000" w:rsidRPr="002501D3" w:rsidRDefault="009B1000"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7.what is diff b/w </w:t>
      </w:r>
      <w:proofErr w:type="spellStart"/>
      <w:r w:rsidRPr="002501D3">
        <w:rPr>
          <w:rFonts w:ascii="Arial" w:eastAsia="Times New Roman" w:hAnsi="Arial" w:cs="Arial"/>
          <w:color w:val="222222"/>
          <w:sz w:val="28"/>
          <w:szCs w:val="28"/>
          <w:u w:val="none"/>
          <w:lang w:val="en-US"/>
        </w:rPr>
        <w:t>ArrayList</w:t>
      </w:r>
      <w:proofErr w:type="spellEnd"/>
      <w:r w:rsidRPr="002501D3">
        <w:rPr>
          <w:rFonts w:ascii="Arial" w:eastAsia="Times New Roman" w:hAnsi="Arial" w:cs="Arial"/>
          <w:color w:val="222222"/>
          <w:sz w:val="28"/>
          <w:szCs w:val="28"/>
          <w:u w:val="none"/>
          <w:lang w:val="en-US"/>
        </w:rPr>
        <w:t xml:space="preserve"> and </w:t>
      </w:r>
      <w:proofErr w:type="spellStart"/>
      <w:r w:rsidRPr="002501D3">
        <w:rPr>
          <w:rFonts w:ascii="Arial" w:eastAsia="Times New Roman" w:hAnsi="Arial" w:cs="Arial"/>
          <w:color w:val="222222"/>
          <w:sz w:val="28"/>
          <w:szCs w:val="28"/>
          <w:u w:val="none"/>
          <w:lang w:val="en-US"/>
        </w:rPr>
        <w:t>LinkedList</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8.can you explain the internal flow of </w:t>
      </w:r>
      <w:proofErr w:type="spellStart"/>
      <w:r w:rsidRPr="002501D3">
        <w:rPr>
          <w:rFonts w:ascii="Arial" w:eastAsia="Times New Roman" w:hAnsi="Arial" w:cs="Arial"/>
          <w:color w:val="222222"/>
          <w:sz w:val="28"/>
          <w:szCs w:val="28"/>
          <w:u w:val="none"/>
          <w:lang w:val="en-US"/>
        </w:rPr>
        <w:t>HashMap</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9.what is the diff b/w </w:t>
      </w:r>
      <w:proofErr w:type="spellStart"/>
      <w:r w:rsidRPr="002501D3">
        <w:rPr>
          <w:rFonts w:ascii="Arial" w:eastAsia="Times New Roman" w:hAnsi="Arial" w:cs="Arial"/>
          <w:color w:val="222222"/>
          <w:sz w:val="28"/>
          <w:szCs w:val="28"/>
          <w:u w:val="none"/>
          <w:lang w:val="en-US"/>
        </w:rPr>
        <w:t>HashMap</w:t>
      </w:r>
      <w:proofErr w:type="spellEnd"/>
      <w:r w:rsidRPr="002501D3">
        <w:rPr>
          <w:rFonts w:ascii="Arial" w:eastAsia="Times New Roman" w:hAnsi="Arial" w:cs="Arial"/>
          <w:color w:val="222222"/>
          <w:sz w:val="28"/>
          <w:szCs w:val="28"/>
          <w:u w:val="none"/>
          <w:lang w:val="en-US"/>
        </w:rPr>
        <w:t xml:space="preserve"> and </w:t>
      </w:r>
      <w:proofErr w:type="spellStart"/>
      <w:r w:rsidRPr="002501D3">
        <w:rPr>
          <w:rFonts w:ascii="Arial" w:eastAsia="Times New Roman" w:hAnsi="Arial" w:cs="Arial"/>
          <w:color w:val="222222"/>
          <w:sz w:val="28"/>
          <w:szCs w:val="28"/>
          <w:u w:val="none"/>
          <w:lang w:val="en-US"/>
        </w:rPr>
        <w:t>Hashtable</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10.Diff b/w Array and </w:t>
      </w:r>
      <w:proofErr w:type="spellStart"/>
      <w:r w:rsidRPr="002501D3">
        <w:rPr>
          <w:rFonts w:ascii="Arial" w:eastAsia="Times New Roman" w:hAnsi="Arial" w:cs="Arial"/>
          <w:color w:val="222222"/>
          <w:sz w:val="28"/>
          <w:szCs w:val="28"/>
          <w:u w:val="none"/>
          <w:lang w:val="en-US"/>
        </w:rPr>
        <w:t>ArrayList</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11.Diff b/w </w:t>
      </w:r>
      <w:proofErr w:type="spellStart"/>
      <w:r w:rsidRPr="002501D3">
        <w:rPr>
          <w:rFonts w:ascii="Arial" w:eastAsia="Times New Roman" w:hAnsi="Arial" w:cs="Arial"/>
          <w:color w:val="222222"/>
          <w:sz w:val="28"/>
          <w:szCs w:val="28"/>
          <w:u w:val="none"/>
          <w:lang w:val="en-US"/>
        </w:rPr>
        <w:t>ArrayList</w:t>
      </w:r>
      <w:proofErr w:type="spellEnd"/>
      <w:r w:rsidRPr="002501D3">
        <w:rPr>
          <w:rFonts w:ascii="Arial" w:eastAsia="Times New Roman" w:hAnsi="Arial" w:cs="Arial"/>
          <w:color w:val="222222"/>
          <w:sz w:val="28"/>
          <w:szCs w:val="28"/>
          <w:u w:val="none"/>
          <w:lang w:val="en-US"/>
        </w:rPr>
        <w:t xml:space="preserve"> and Vector?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lastRenderedPageBreak/>
        <w:t xml:space="preserve">12.In your project where you used </w:t>
      </w:r>
      <w:proofErr w:type="spellStart"/>
      <w:r w:rsidRPr="002501D3">
        <w:rPr>
          <w:rFonts w:ascii="Arial" w:eastAsia="Times New Roman" w:hAnsi="Arial" w:cs="Arial"/>
          <w:color w:val="222222"/>
          <w:sz w:val="28"/>
          <w:szCs w:val="28"/>
          <w:u w:val="none"/>
          <w:lang w:val="en-US"/>
        </w:rPr>
        <w:t>cuncurrent</w:t>
      </w:r>
      <w:proofErr w:type="spellEnd"/>
      <w:r w:rsidRPr="002501D3">
        <w:rPr>
          <w:rFonts w:ascii="Arial" w:eastAsia="Times New Roman" w:hAnsi="Arial" w:cs="Arial"/>
          <w:color w:val="222222"/>
          <w:sz w:val="28"/>
          <w:szCs w:val="28"/>
          <w:u w:val="none"/>
          <w:lang w:val="en-US"/>
        </w:rPr>
        <w:t xml:space="preserve"> </w:t>
      </w:r>
      <w:proofErr w:type="spellStart"/>
      <w:r w:rsidRPr="002501D3">
        <w:rPr>
          <w:rFonts w:ascii="Arial" w:eastAsia="Times New Roman" w:hAnsi="Arial" w:cs="Arial"/>
          <w:color w:val="222222"/>
          <w:sz w:val="28"/>
          <w:szCs w:val="28"/>
          <w:u w:val="none"/>
          <w:lang w:val="en-US"/>
        </w:rPr>
        <w:t>hashmap</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13.What is java annoying?</w:t>
      </w: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r w:rsidRPr="002501D3">
        <w:rPr>
          <w:rFonts w:ascii="Arial" w:eastAsia="Times New Roman" w:hAnsi="Arial" w:cs="Arial"/>
          <w:color w:val="C00000"/>
          <w:sz w:val="28"/>
          <w:szCs w:val="28"/>
          <w:u w:val="none"/>
          <w:lang w:val="en-US"/>
        </w:rPr>
        <w:t>14.Diff b/w callable interface and future interface in concurrent package?</w:t>
      </w:r>
    </w:p>
    <w:p w:rsidR="005801B3" w:rsidRPr="002501D3" w:rsidRDefault="005801B3" w:rsidP="000877C4">
      <w:pPr>
        <w:shd w:val="clear" w:color="auto" w:fill="FFFFFF"/>
        <w:spacing w:after="0"/>
        <w:jc w:val="left"/>
        <w:rPr>
          <w:rFonts w:ascii="Arial" w:eastAsia="Times New Roman" w:hAnsi="Arial" w:cs="Arial"/>
          <w:color w:val="C00000"/>
          <w:sz w:val="28"/>
          <w:szCs w:val="28"/>
          <w:u w:val="none"/>
          <w:lang w:val="en-US"/>
        </w:rPr>
      </w:pPr>
    </w:p>
    <w:p w:rsidR="005801B3" w:rsidRPr="002501D3" w:rsidRDefault="005801B3"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 xml:space="preserve">Callable and </w:t>
      </w:r>
      <w:proofErr w:type="spellStart"/>
      <w:r w:rsidRPr="002501D3">
        <w:rPr>
          <w:rFonts w:ascii="Arial" w:eastAsia="Times New Roman" w:hAnsi="Arial" w:cs="Arial"/>
          <w:sz w:val="28"/>
          <w:szCs w:val="28"/>
          <w:u w:val="none"/>
          <w:lang w:val="en-US"/>
        </w:rPr>
        <w:t>Runnable</w:t>
      </w:r>
      <w:proofErr w:type="spellEnd"/>
      <w:r w:rsidRPr="002501D3">
        <w:rPr>
          <w:rFonts w:ascii="Arial" w:eastAsia="Times New Roman" w:hAnsi="Arial" w:cs="Arial"/>
          <w:sz w:val="28"/>
          <w:szCs w:val="28"/>
          <w:u w:val="none"/>
          <w:lang w:val="en-US"/>
        </w:rPr>
        <w:t xml:space="preserve"> both are interfaces whose instances are executed by a thread. But Callable is capable of returning some values whereas </w:t>
      </w:r>
      <w:proofErr w:type="spellStart"/>
      <w:r w:rsidRPr="002501D3">
        <w:rPr>
          <w:rFonts w:ascii="Arial" w:eastAsia="Times New Roman" w:hAnsi="Arial" w:cs="Arial"/>
          <w:sz w:val="28"/>
          <w:szCs w:val="28"/>
          <w:u w:val="none"/>
          <w:lang w:val="en-US"/>
        </w:rPr>
        <w:t>runnable</w:t>
      </w:r>
      <w:proofErr w:type="spellEnd"/>
      <w:r w:rsidRPr="002501D3">
        <w:rPr>
          <w:rFonts w:ascii="Arial" w:eastAsia="Times New Roman" w:hAnsi="Arial" w:cs="Arial"/>
          <w:sz w:val="28"/>
          <w:szCs w:val="28"/>
          <w:u w:val="none"/>
          <w:lang w:val="en-US"/>
        </w:rPr>
        <w:t xml:space="preserve"> is not. </w:t>
      </w:r>
      <w:proofErr w:type="spellStart"/>
      <w:r w:rsidRPr="002501D3">
        <w:rPr>
          <w:rFonts w:ascii="Arial" w:eastAsia="Times New Roman" w:hAnsi="Arial" w:cs="Arial"/>
          <w:sz w:val="28"/>
          <w:szCs w:val="28"/>
          <w:u w:val="none"/>
          <w:lang w:val="en-US"/>
        </w:rPr>
        <w:t>Runnable</w:t>
      </w:r>
      <w:proofErr w:type="spellEnd"/>
      <w:r w:rsidRPr="002501D3">
        <w:rPr>
          <w:rFonts w:ascii="Arial" w:eastAsia="Times New Roman" w:hAnsi="Arial" w:cs="Arial"/>
          <w:sz w:val="28"/>
          <w:szCs w:val="28"/>
          <w:u w:val="none"/>
          <w:lang w:val="en-US"/>
        </w:rPr>
        <w:t xml:space="preserve"> can be executed by Thread class as well as </w:t>
      </w:r>
      <w:proofErr w:type="spellStart"/>
      <w:r w:rsidRPr="002501D3">
        <w:rPr>
          <w:rFonts w:ascii="Arial" w:eastAsia="Times New Roman" w:hAnsi="Arial" w:cs="Arial"/>
          <w:sz w:val="28"/>
          <w:szCs w:val="28"/>
          <w:u w:val="none"/>
          <w:lang w:val="en-US"/>
        </w:rPr>
        <w:t>ExecutorService</w:t>
      </w:r>
      <w:proofErr w:type="spellEnd"/>
      <w:r w:rsidRPr="002501D3">
        <w:rPr>
          <w:rFonts w:ascii="Arial" w:eastAsia="Times New Roman" w:hAnsi="Arial" w:cs="Arial"/>
          <w:sz w:val="28"/>
          <w:szCs w:val="28"/>
          <w:u w:val="none"/>
          <w:lang w:val="en-US"/>
        </w:rPr>
        <w:t xml:space="preserve"> where as callable can be executed by </w:t>
      </w:r>
      <w:proofErr w:type="spellStart"/>
      <w:r w:rsidRPr="002501D3">
        <w:rPr>
          <w:rFonts w:ascii="Arial" w:eastAsia="Times New Roman" w:hAnsi="Arial" w:cs="Arial"/>
          <w:sz w:val="28"/>
          <w:szCs w:val="28"/>
          <w:u w:val="none"/>
          <w:lang w:val="en-US"/>
        </w:rPr>
        <w:t>ExecutorService</w:t>
      </w:r>
      <w:proofErr w:type="spellEnd"/>
      <w:r w:rsidRPr="002501D3">
        <w:rPr>
          <w:rFonts w:ascii="Arial" w:eastAsia="Times New Roman" w:hAnsi="Arial" w:cs="Arial"/>
          <w:sz w:val="28"/>
          <w:szCs w:val="28"/>
          <w:u w:val="none"/>
          <w:lang w:val="en-US"/>
        </w:rPr>
        <w:t xml:space="preserve"> only. The value returned after </w:t>
      </w:r>
      <w:proofErr w:type="spellStart"/>
      <w:r w:rsidRPr="002501D3">
        <w:rPr>
          <w:rFonts w:ascii="Arial" w:eastAsia="Times New Roman" w:hAnsi="Arial" w:cs="Arial"/>
          <w:sz w:val="28"/>
          <w:szCs w:val="28"/>
          <w:u w:val="none"/>
          <w:lang w:val="en-US"/>
        </w:rPr>
        <w:t>executorService.submit</w:t>
      </w:r>
      <w:proofErr w:type="spellEnd"/>
      <w:r w:rsidRPr="002501D3">
        <w:rPr>
          <w:rFonts w:ascii="Arial" w:eastAsia="Times New Roman" w:hAnsi="Arial" w:cs="Arial"/>
          <w:sz w:val="28"/>
          <w:szCs w:val="28"/>
          <w:u w:val="none"/>
          <w:lang w:val="en-US"/>
        </w:rPr>
        <w:t>(new callable&lt;Integer&gt;) is Future&lt;Integer&gt;. Callable class method throws Checked Exception.</w:t>
      </w:r>
    </w:p>
    <w:p w:rsidR="005801B3" w:rsidRPr="002501D3" w:rsidRDefault="005801B3"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C45911" w:themeColor="accent2" w:themeShade="BF"/>
          <w:sz w:val="28"/>
          <w:szCs w:val="28"/>
          <w:u w:val="none"/>
          <w:lang w:val="en-US"/>
        </w:rPr>
      </w:pPr>
      <w:r w:rsidRPr="002501D3">
        <w:rPr>
          <w:rFonts w:ascii="Arial" w:eastAsia="Times New Roman" w:hAnsi="Arial" w:cs="Arial"/>
          <w:color w:val="222222"/>
          <w:sz w:val="28"/>
          <w:szCs w:val="28"/>
          <w:u w:val="none"/>
          <w:lang w:val="en-US"/>
        </w:rPr>
        <w:t>15</w:t>
      </w:r>
      <w:r w:rsidRPr="002501D3">
        <w:rPr>
          <w:rFonts w:ascii="Arial" w:eastAsia="Times New Roman" w:hAnsi="Arial" w:cs="Arial"/>
          <w:color w:val="C45911" w:themeColor="accent2" w:themeShade="BF"/>
          <w:sz w:val="28"/>
          <w:szCs w:val="28"/>
          <w:u w:val="none"/>
          <w:lang w:val="en-US"/>
        </w:rPr>
        <w:t>.What is class loaders?</w:t>
      </w:r>
    </w:p>
    <w:p w:rsidR="005801B3" w:rsidRPr="002501D3" w:rsidRDefault="005801B3"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16.How can you take List into Map?</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FF0000"/>
          <w:sz w:val="28"/>
          <w:szCs w:val="28"/>
          <w:u w:val="none"/>
          <w:lang w:val="en-US"/>
        </w:rPr>
        <w:t>17.How can you take Map into List?</w:t>
      </w:r>
      <w:r w:rsidR="00327354" w:rsidRPr="002501D3">
        <w:rPr>
          <w:rFonts w:ascii="Arial" w:eastAsia="Times New Roman" w:hAnsi="Arial" w:cs="Arial"/>
          <w:color w:val="FF0000"/>
          <w:sz w:val="28"/>
          <w:szCs w:val="28"/>
          <w:u w:val="none"/>
          <w:lang w:val="en-US"/>
        </w:rPr>
        <w:t xml:space="preserve"> </w:t>
      </w:r>
      <w:r w:rsidR="00327354" w:rsidRPr="002501D3">
        <w:rPr>
          <w:rFonts w:ascii="Arial" w:eastAsia="Times New Roman" w:hAnsi="Arial" w:cs="Arial"/>
          <w:color w:val="222222"/>
          <w:sz w:val="28"/>
          <w:szCs w:val="28"/>
          <w:u w:val="none"/>
          <w:lang w:val="en-US"/>
        </w:rPr>
        <w:t>List&lt;Map&lt;</w:t>
      </w:r>
      <w:proofErr w:type="spellStart"/>
      <w:r w:rsidR="00327354" w:rsidRPr="002501D3">
        <w:rPr>
          <w:rFonts w:ascii="Arial" w:eastAsia="Times New Roman" w:hAnsi="Arial" w:cs="Arial"/>
          <w:color w:val="222222"/>
          <w:sz w:val="28"/>
          <w:szCs w:val="28"/>
          <w:u w:val="none"/>
          <w:lang w:val="en-US"/>
        </w:rPr>
        <w:t>integer,string</w:t>
      </w:r>
      <w:proofErr w:type="spellEnd"/>
      <w:r w:rsidR="00327354" w:rsidRPr="002501D3">
        <w:rPr>
          <w:rFonts w:ascii="Arial" w:eastAsia="Times New Roman" w:hAnsi="Arial" w:cs="Arial"/>
          <w:color w:val="222222"/>
          <w:sz w:val="28"/>
          <w:szCs w:val="28"/>
          <w:u w:val="none"/>
          <w:lang w:val="en-US"/>
        </w:rPr>
        <w:t>&gt;&gt;</w:t>
      </w:r>
    </w:p>
    <w:p w:rsidR="00327354" w:rsidRPr="002501D3" w:rsidRDefault="00327354"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18.when you will get </w:t>
      </w:r>
      <w:proofErr w:type="spellStart"/>
      <w:r w:rsidRPr="002501D3">
        <w:rPr>
          <w:rFonts w:ascii="Arial" w:eastAsia="Times New Roman" w:hAnsi="Arial" w:cs="Arial"/>
          <w:color w:val="222222"/>
          <w:sz w:val="28"/>
          <w:szCs w:val="28"/>
          <w:u w:val="none"/>
          <w:lang w:val="en-US"/>
        </w:rPr>
        <w:t>ClassNotFoundException</w:t>
      </w:r>
      <w:proofErr w:type="spellEnd"/>
      <w:r w:rsidRPr="002501D3">
        <w:rPr>
          <w:rFonts w:ascii="Arial" w:eastAsia="Times New Roman" w:hAnsi="Arial" w:cs="Arial"/>
          <w:color w:val="222222"/>
          <w:sz w:val="28"/>
          <w:szCs w:val="28"/>
          <w:u w:val="none"/>
          <w:lang w:val="en-US"/>
        </w:rPr>
        <w:t xml:space="preserve"> and </w:t>
      </w:r>
      <w:proofErr w:type="spellStart"/>
      <w:r w:rsidRPr="002501D3">
        <w:rPr>
          <w:rFonts w:ascii="Arial" w:eastAsia="Times New Roman" w:hAnsi="Arial" w:cs="Arial"/>
          <w:color w:val="222222"/>
          <w:sz w:val="28"/>
          <w:szCs w:val="28"/>
          <w:u w:val="none"/>
          <w:lang w:val="en-US"/>
        </w:rPr>
        <w:t>NoClassDefFoundError</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19.How you implement exception handling in your project?</w:t>
      </w:r>
    </w:p>
    <w:p w:rsidR="00C72D79" w:rsidRPr="002501D3" w:rsidRDefault="00C72D79"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20.where you implement multi-threading in your project?</w:t>
      </w:r>
    </w:p>
    <w:p w:rsidR="000877C4" w:rsidRPr="002501D3" w:rsidRDefault="000877C4" w:rsidP="000877C4">
      <w:pPr>
        <w:shd w:val="clear" w:color="auto" w:fill="FFFFFF"/>
        <w:spacing w:after="0"/>
        <w:jc w:val="left"/>
        <w:rPr>
          <w:rFonts w:ascii="Arial" w:eastAsia="Times New Roman" w:hAnsi="Arial" w:cs="Arial"/>
          <w:color w:val="ED7D31" w:themeColor="accent2"/>
          <w:sz w:val="28"/>
          <w:szCs w:val="28"/>
          <w:u w:val="none"/>
          <w:lang w:val="en-US"/>
        </w:rPr>
      </w:pPr>
      <w:r w:rsidRPr="002501D3">
        <w:rPr>
          <w:rFonts w:ascii="Arial" w:eastAsia="Times New Roman" w:hAnsi="Arial" w:cs="Arial"/>
          <w:color w:val="ED7D31" w:themeColor="accent2"/>
          <w:sz w:val="28"/>
          <w:szCs w:val="28"/>
          <w:u w:val="none"/>
          <w:lang w:val="en-US"/>
        </w:rPr>
        <w:t xml:space="preserve">21.what are all the design </w:t>
      </w:r>
      <w:proofErr w:type="spellStart"/>
      <w:r w:rsidRPr="002501D3">
        <w:rPr>
          <w:rFonts w:ascii="Arial" w:eastAsia="Times New Roman" w:hAnsi="Arial" w:cs="Arial"/>
          <w:color w:val="ED7D31" w:themeColor="accent2"/>
          <w:sz w:val="28"/>
          <w:szCs w:val="28"/>
          <w:u w:val="none"/>
          <w:lang w:val="en-US"/>
        </w:rPr>
        <w:t>patterens</w:t>
      </w:r>
      <w:proofErr w:type="spellEnd"/>
      <w:r w:rsidRPr="002501D3">
        <w:rPr>
          <w:rFonts w:ascii="Arial" w:eastAsia="Times New Roman" w:hAnsi="Arial" w:cs="Arial"/>
          <w:color w:val="ED7D31" w:themeColor="accent2"/>
          <w:sz w:val="28"/>
          <w:szCs w:val="28"/>
          <w:u w:val="none"/>
          <w:lang w:val="en-US"/>
        </w:rPr>
        <w:t xml:space="preserve"> you observed in spring?</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Singleton Pattern:</w:t>
      </w:r>
      <w:r w:rsidRPr="002501D3">
        <w:rPr>
          <w:rFonts w:ascii="Arial" w:eastAsia="Times New Roman" w:hAnsi="Arial" w:cs="Arial"/>
          <w:color w:val="333333"/>
          <w:sz w:val="28"/>
          <w:szCs w:val="28"/>
          <w:u w:val="none"/>
          <w:lang w:val="en-US"/>
        </w:rPr>
        <w:t> Singleton-scoped beans</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Factory Pattern:</w:t>
      </w:r>
      <w:r w:rsidRPr="002501D3">
        <w:rPr>
          <w:rFonts w:ascii="Arial" w:eastAsia="Times New Roman" w:hAnsi="Arial" w:cs="Arial"/>
          <w:color w:val="333333"/>
          <w:sz w:val="28"/>
          <w:szCs w:val="28"/>
          <w:u w:val="none"/>
          <w:lang w:val="en-US"/>
        </w:rPr>
        <w:t> Bean Factory classes</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Prototype Pattern:</w:t>
      </w:r>
      <w:r w:rsidRPr="002501D3">
        <w:rPr>
          <w:rFonts w:ascii="Arial" w:eastAsia="Times New Roman" w:hAnsi="Arial" w:cs="Arial"/>
          <w:color w:val="333333"/>
          <w:sz w:val="28"/>
          <w:szCs w:val="28"/>
          <w:u w:val="none"/>
          <w:lang w:val="en-US"/>
        </w:rPr>
        <w:t> Prototype-scoped beans</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Adapter Pattern:</w:t>
      </w:r>
      <w:r w:rsidRPr="002501D3">
        <w:rPr>
          <w:rFonts w:ascii="Arial" w:eastAsia="Times New Roman" w:hAnsi="Arial" w:cs="Arial"/>
          <w:color w:val="333333"/>
          <w:sz w:val="28"/>
          <w:szCs w:val="28"/>
          <w:u w:val="none"/>
          <w:lang w:val="en-US"/>
        </w:rPr>
        <w:t> Spring Web and Spring MVC</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Proxy Pattern:</w:t>
      </w:r>
      <w:r w:rsidRPr="002501D3">
        <w:rPr>
          <w:rFonts w:ascii="Arial" w:eastAsia="Times New Roman" w:hAnsi="Arial" w:cs="Arial"/>
          <w:color w:val="333333"/>
          <w:sz w:val="28"/>
          <w:szCs w:val="28"/>
          <w:u w:val="none"/>
          <w:lang w:val="en-US"/>
        </w:rPr>
        <w:t> Spring Aspect Oriented Programming support</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Template Method Pattern:</w:t>
      </w:r>
      <w:r w:rsidRPr="002501D3">
        <w:rPr>
          <w:rFonts w:ascii="Arial" w:eastAsia="Times New Roman" w:hAnsi="Arial" w:cs="Arial"/>
          <w:color w:val="333333"/>
          <w:sz w:val="28"/>
          <w:szCs w:val="28"/>
          <w:u w:val="none"/>
          <w:lang w:val="en-US"/>
        </w:rPr>
        <w:t> </w:t>
      </w:r>
      <w:proofErr w:type="spellStart"/>
      <w:r w:rsidRPr="002501D3">
        <w:rPr>
          <w:rFonts w:ascii="Arial" w:eastAsia="Times New Roman" w:hAnsi="Arial" w:cs="Arial"/>
          <w:i/>
          <w:iCs/>
          <w:color w:val="333333"/>
          <w:sz w:val="28"/>
          <w:szCs w:val="28"/>
          <w:u w:val="none"/>
          <w:lang w:val="en-US"/>
        </w:rPr>
        <w:t>JdbcTemplate</w:t>
      </w:r>
      <w:proofErr w:type="spellEnd"/>
      <w:r w:rsidRPr="002501D3">
        <w:rPr>
          <w:rFonts w:ascii="Arial" w:eastAsia="Times New Roman" w:hAnsi="Arial" w:cs="Arial"/>
          <w:color w:val="333333"/>
          <w:sz w:val="28"/>
          <w:szCs w:val="28"/>
          <w:u w:val="none"/>
          <w:lang w:val="en-US"/>
        </w:rPr>
        <w:t>, </w:t>
      </w:r>
      <w:proofErr w:type="spellStart"/>
      <w:r w:rsidRPr="002501D3">
        <w:rPr>
          <w:rFonts w:ascii="Arial" w:eastAsia="Times New Roman" w:hAnsi="Arial" w:cs="Arial"/>
          <w:i/>
          <w:iCs/>
          <w:color w:val="333333"/>
          <w:sz w:val="28"/>
          <w:szCs w:val="28"/>
          <w:u w:val="none"/>
          <w:lang w:val="en-US"/>
        </w:rPr>
        <w:t>HibernateTemplate</w:t>
      </w:r>
      <w:proofErr w:type="spellEnd"/>
      <w:r w:rsidRPr="002501D3">
        <w:rPr>
          <w:rFonts w:ascii="Arial" w:eastAsia="Times New Roman" w:hAnsi="Arial" w:cs="Arial"/>
          <w:i/>
          <w:iCs/>
          <w:color w:val="333333"/>
          <w:sz w:val="28"/>
          <w:szCs w:val="28"/>
          <w:u w:val="none"/>
          <w:lang w:val="en-US"/>
        </w:rPr>
        <w:t>,</w:t>
      </w:r>
      <w:r w:rsidRPr="002501D3">
        <w:rPr>
          <w:rFonts w:ascii="Arial" w:eastAsia="Times New Roman" w:hAnsi="Arial" w:cs="Arial"/>
          <w:color w:val="333333"/>
          <w:sz w:val="28"/>
          <w:szCs w:val="28"/>
          <w:u w:val="none"/>
          <w:lang w:val="en-US"/>
        </w:rPr>
        <w:t> etc.</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Front Controller:</w:t>
      </w:r>
      <w:r w:rsidRPr="002501D3">
        <w:rPr>
          <w:rFonts w:ascii="Arial" w:eastAsia="Times New Roman" w:hAnsi="Arial" w:cs="Arial"/>
          <w:color w:val="333333"/>
          <w:sz w:val="28"/>
          <w:szCs w:val="28"/>
          <w:u w:val="none"/>
          <w:lang w:val="en-US"/>
        </w:rPr>
        <w:t> Spring MVC </w:t>
      </w:r>
      <w:proofErr w:type="spellStart"/>
      <w:r w:rsidRPr="002501D3">
        <w:rPr>
          <w:rFonts w:ascii="Arial" w:eastAsia="Times New Roman" w:hAnsi="Arial" w:cs="Arial"/>
          <w:i/>
          <w:iCs/>
          <w:color w:val="333333"/>
          <w:sz w:val="28"/>
          <w:szCs w:val="28"/>
          <w:u w:val="none"/>
          <w:lang w:val="en-US"/>
        </w:rPr>
        <w:t>DispatcherServlet</w:t>
      </w:r>
      <w:proofErr w:type="spellEnd"/>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Data Access Object:</w:t>
      </w:r>
      <w:r w:rsidRPr="002501D3">
        <w:rPr>
          <w:rFonts w:ascii="Arial" w:eastAsia="Times New Roman" w:hAnsi="Arial" w:cs="Arial"/>
          <w:color w:val="333333"/>
          <w:sz w:val="28"/>
          <w:szCs w:val="28"/>
          <w:u w:val="none"/>
          <w:lang w:val="en-US"/>
        </w:rPr>
        <w:t> Spring DAO support</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Model View Controller: </w:t>
      </w:r>
      <w:r w:rsidRPr="002501D3">
        <w:rPr>
          <w:rFonts w:ascii="Arial" w:eastAsia="Times New Roman" w:hAnsi="Arial" w:cs="Arial"/>
          <w:color w:val="333333"/>
          <w:sz w:val="28"/>
          <w:szCs w:val="28"/>
          <w:u w:val="none"/>
          <w:lang w:val="en-US"/>
        </w:rPr>
        <w:t>Spring MVC</w:t>
      </w:r>
    </w:p>
    <w:p w:rsidR="00C72D79" w:rsidRPr="002501D3" w:rsidRDefault="00C72D79"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22.which design patters you used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23.what are all the </w:t>
      </w:r>
      <w:proofErr w:type="spellStart"/>
      <w:r w:rsidRPr="002501D3">
        <w:rPr>
          <w:rFonts w:ascii="Arial" w:eastAsia="Times New Roman" w:hAnsi="Arial" w:cs="Arial"/>
          <w:color w:val="222222"/>
          <w:sz w:val="28"/>
          <w:szCs w:val="28"/>
          <w:u w:val="none"/>
          <w:lang w:val="en-US"/>
        </w:rPr>
        <w:t>critial</w:t>
      </w:r>
      <w:proofErr w:type="spellEnd"/>
      <w:r w:rsidRPr="002501D3">
        <w:rPr>
          <w:rFonts w:ascii="Arial" w:eastAsia="Times New Roman" w:hAnsi="Arial" w:cs="Arial"/>
          <w:color w:val="222222"/>
          <w:sz w:val="28"/>
          <w:szCs w:val="28"/>
          <w:u w:val="none"/>
          <w:lang w:val="en-US"/>
        </w:rPr>
        <w:t xml:space="preserve"> situations you come across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24.why wait() placed in object class ? why not it is placed in Thread class?</w:t>
      </w:r>
    </w:p>
    <w:p w:rsidR="00C72D79" w:rsidRPr="002501D3" w:rsidRDefault="005833E2"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9973947777</w:t>
      </w:r>
    </w:p>
    <w:p w:rsidR="000877C4" w:rsidRPr="002501D3" w:rsidRDefault="000877C4" w:rsidP="000877C4">
      <w:pPr>
        <w:shd w:val="clear" w:color="auto" w:fill="FFFFFF"/>
        <w:spacing w:after="0"/>
        <w:jc w:val="left"/>
        <w:rPr>
          <w:rFonts w:ascii="Arial" w:eastAsia="Times New Roman" w:hAnsi="Arial" w:cs="Arial"/>
          <w:color w:val="ED7D31" w:themeColor="accent2"/>
          <w:sz w:val="28"/>
          <w:szCs w:val="28"/>
          <w:u w:val="none"/>
          <w:lang w:val="en-US"/>
        </w:rPr>
      </w:pPr>
      <w:r w:rsidRPr="002501D3">
        <w:rPr>
          <w:rFonts w:ascii="Arial" w:eastAsia="Times New Roman" w:hAnsi="Arial" w:cs="Arial"/>
          <w:color w:val="ED7D31" w:themeColor="accent2"/>
          <w:sz w:val="28"/>
          <w:szCs w:val="28"/>
          <w:u w:val="none"/>
          <w:lang w:val="en-US"/>
        </w:rPr>
        <w:t>25.what is use of intern() in spring?</w:t>
      </w:r>
    </w:p>
    <w:p w:rsidR="00C72D79" w:rsidRPr="002501D3" w:rsidRDefault="00C72D79" w:rsidP="00C72D79">
      <w:pPr>
        <w:shd w:val="clear" w:color="auto" w:fill="FFFFFF"/>
        <w:spacing w:after="0"/>
        <w:jc w:val="left"/>
        <w:rPr>
          <w:rFonts w:ascii="Arial" w:eastAsia="Times New Roman" w:hAnsi="Arial" w:cs="Arial"/>
          <w:color w:val="000000" w:themeColor="text1"/>
          <w:sz w:val="28"/>
          <w:szCs w:val="28"/>
          <w:u w:val="none"/>
          <w:lang w:val="en-US"/>
        </w:rPr>
      </w:pPr>
      <w:r w:rsidRPr="002501D3">
        <w:rPr>
          <w:rFonts w:ascii="Arial" w:eastAsia="Times New Roman" w:hAnsi="Arial" w:cs="Arial"/>
          <w:color w:val="000000" w:themeColor="text1"/>
          <w:sz w:val="28"/>
          <w:szCs w:val="28"/>
          <w:u w:val="none"/>
          <w:lang w:val="en-US"/>
        </w:rPr>
        <w:lastRenderedPageBreak/>
        <w:t xml:space="preserve">Intern </w:t>
      </w:r>
      <w:r w:rsidR="007A5E14" w:rsidRPr="002501D3">
        <w:rPr>
          <w:rFonts w:ascii="Arial" w:eastAsia="Times New Roman" w:hAnsi="Arial" w:cs="Arial"/>
          <w:color w:val="000000" w:themeColor="text1"/>
          <w:sz w:val="28"/>
          <w:szCs w:val="28"/>
          <w:u w:val="none"/>
          <w:lang w:val="en-US"/>
        </w:rPr>
        <w:t xml:space="preserve"> checks whet</w:t>
      </w:r>
      <w:r w:rsidR="00327354" w:rsidRPr="002501D3">
        <w:rPr>
          <w:rFonts w:ascii="Arial" w:eastAsia="Times New Roman" w:hAnsi="Arial" w:cs="Arial"/>
          <w:color w:val="000000" w:themeColor="text1"/>
          <w:sz w:val="28"/>
          <w:szCs w:val="28"/>
          <w:u w:val="none"/>
          <w:lang w:val="en-US"/>
        </w:rPr>
        <w:t>her this string object is coming</w:t>
      </w:r>
      <w:r w:rsidR="007A5E14" w:rsidRPr="002501D3">
        <w:rPr>
          <w:rFonts w:ascii="Arial" w:eastAsia="Times New Roman" w:hAnsi="Arial" w:cs="Arial"/>
          <w:color w:val="000000" w:themeColor="text1"/>
          <w:sz w:val="28"/>
          <w:szCs w:val="28"/>
          <w:u w:val="none"/>
          <w:lang w:val="en-US"/>
        </w:rPr>
        <w:t xml:space="preserve"> from </w:t>
      </w:r>
      <w:proofErr w:type="spellStart"/>
      <w:r w:rsidR="007A5E14" w:rsidRPr="002501D3">
        <w:rPr>
          <w:rFonts w:ascii="Arial" w:eastAsia="Times New Roman" w:hAnsi="Arial" w:cs="Arial"/>
          <w:color w:val="000000" w:themeColor="text1"/>
          <w:sz w:val="28"/>
          <w:szCs w:val="28"/>
          <w:u w:val="none"/>
          <w:lang w:val="en-US"/>
        </w:rPr>
        <w:t>scp</w:t>
      </w:r>
      <w:proofErr w:type="spellEnd"/>
      <w:r w:rsidR="007A5E14" w:rsidRPr="002501D3">
        <w:rPr>
          <w:rFonts w:ascii="Arial" w:eastAsia="Times New Roman" w:hAnsi="Arial" w:cs="Arial"/>
          <w:color w:val="000000" w:themeColor="text1"/>
          <w:sz w:val="28"/>
          <w:szCs w:val="28"/>
          <w:u w:val="none"/>
          <w:lang w:val="en-US"/>
        </w:rPr>
        <w:t xml:space="preserve"> or not, if it’s not com</w:t>
      </w:r>
      <w:r w:rsidR="00327354" w:rsidRPr="002501D3">
        <w:rPr>
          <w:rFonts w:ascii="Arial" w:eastAsia="Times New Roman" w:hAnsi="Arial" w:cs="Arial"/>
          <w:color w:val="000000" w:themeColor="text1"/>
          <w:sz w:val="28"/>
          <w:szCs w:val="28"/>
          <w:u w:val="none"/>
          <w:lang w:val="en-US"/>
        </w:rPr>
        <w:t xml:space="preserve">ing from </w:t>
      </w:r>
      <w:proofErr w:type="spellStart"/>
      <w:r w:rsidR="00327354" w:rsidRPr="002501D3">
        <w:rPr>
          <w:rFonts w:ascii="Arial" w:eastAsia="Times New Roman" w:hAnsi="Arial" w:cs="Arial"/>
          <w:color w:val="000000" w:themeColor="text1"/>
          <w:sz w:val="28"/>
          <w:szCs w:val="28"/>
          <w:u w:val="none"/>
          <w:lang w:val="en-US"/>
        </w:rPr>
        <w:t>scp</w:t>
      </w:r>
      <w:proofErr w:type="spellEnd"/>
      <w:r w:rsidR="00327354" w:rsidRPr="002501D3">
        <w:rPr>
          <w:rFonts w:ascii="Arial" w:eastAsia="Times New Roman" w:hAnsi="Arial" w:cs="Arial"/>
          <w:color w:val="000000" w:themeColor="text1"/>
          <w:sz w:val="28"/>
          <w:szCs w:val="28"/>
          <w:u w:val="none"/>
          <w:lang w:val="en-US"/>
        </w:rPr>
        <w:t xml:space="preserve"> it simply put it </w:t>
      </w:r>
      <w:r w:rsidR="007A5E14" w:rsidRPr="002501D3">
        <w:rPr>
          <w:rFonts w:ascii="Arial" w:eastAsia="Times New Roman" w:hAnsi="Arial" w:cs="Arial"/>
          <w:color w:val="000000" w:themeColor="text1"/>
          <w:sz w:val="28"/>
          <w:szCs w:val="28"/>
          <w:u w:val="none"/>
          <w:lang w:val="en-US"/>
        </w:rPr>
        <w:t xml:space="preserve"> there and return the object</w:t>
      </w:r>
      <w:r w:rsidRPr="002501D3">
        <w:rPr>
          <w:rFonts w:ascii="Arial" w:eastAsia="Times New Roman" w:hAnsi="Arial" w:cs="Arial"/>
          <w:color w:val="000000" w:themeColor="text1"/>
          <w:sz w:val="28"/>
          <w:szCs w:val="28"/>
          <w:u w:val="none"/>
          <w:lang w:val="en-US"/>
        </w:rPr>
        <w:t xml:space="preserve">. Let’s say: </w:t>
      </w:r>
      <w:r w:rsidRPr="002501D3">
        <w:rPr>
          <w:rFonts w:ascii="Arial" w:hAnsi="Arial" w:cs="Arial"/>
          <w:color w:val="000000" w:themeColor="text1"/>
          <w:sz w:val="28"/>
          <w:szCs w:val="28"/>
          <w:u w:val="none"/>
          <w:lang w:val="en-US"/>
        </w:rPr>
        <w:tab/>
      </w:r>
    </w:p>
    <w:p w:rsidR="00C72D79" w:rsidRPr="002501D3" w:rsidRDefault="00C72D79" w:rsidP="00C72D79">
      <w:pPr>
        <w:autoSpaceDE w:val="0"/>
        <w:autoSpaceDN w:val="0"/>
        <w:adjustRightInd w:val="0"/>
        <w:spacing w:after="0"/>
        <w:jc w:val="left"/>
        <w:rPr>
          <w:rFonts w:ascii="Arial" w:hAnsi="Arial" w:cs="Arial"/>
          <w:color w:val="000000"/>
          <w:sz w:val="28"/>
          <w:szCs w:val="28"/>
          <w:u w:val="none"/>
          <w:lang w:val="en-US"/>
        </w:rPr>
      </w:pPr>
    </w:p>
    <w:p w:rsidR="00C72D79" w:rsidRPr="002501D3" w:rsidRDefault="00C72D79" w:rsidP="00C72D79">
      <w:pPr>
        <w:autoSpaceDE w:val="0"/>
        <w:autoSpaceDN w:val="0"/>
        <w:adjustRightInd w:val="0"/>
        <w:spacing w:after="0"/>
        <w:jc w:val="left"/>
        <w:rPr>
          <w:rFonts w:ascii="Arial" w:hAnsi="Arial" w:cs="Arial"/>
          <w:color w:val="000000"/>
          <w:sz w:val="28"/>
          <w:szCs w:val="28"/>
          <w:u w:val="none"/>
          <w:lang w:val="en-US"/>
        </w:rPr>
      </w:pPr>
      <w:r w:rsidRPr="002501D3">
        <w:rPr>
          <w:rFonts w:ascii="Arial" w:hAnsi="Arial" w:cs="Arial"/>
          <w:color w:val="000000"/>
          <w:sz w:val="28"/>
          <w:szCs w:val="28"/>
          <w:u w:val="none"/>
          <w:lang w:val="en-US"/>
        </w:rPr>
        <w:t xml:space="preserve">String </w:t>
      </w:r>
      <w:r w:rsidRPr="002501D3">
        <w:rPr>
          <w:rFonts w:ascii="Arial" w:hAnsi="Arial" w:cs="Arial"/>
          <w:color w:val="6A3E3E"/>
          <w:sz w:val="28"/>
          <w:szCs w:val="28"/>
          <w:u w:val="none"/>
          <w:lang w:val="en-US"/>
        </w:rPr>
        <w:t>a</w:t>
      </w:r>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 xml:space="preserve">; String </w:t>
      </w:r>
      <w:r w:rsidRPr="002501D3">
        <w:rPr>
          <w:rFonts w:ascii="Arial" w:hAnsi="Arial" w:cs="Arial"/>
          <w:color w:val="6A3E3E"/>
          <w:sz w:val="28"/>
          <w:szCs w:val="28"/>
          <w:u w:val="none"/>
          <w:lang w:val="en-US"/>
        </w:rPr>
        <w:t>b</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String(</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 xml:space="preserve">); </w:t>
      </w:r>
    </w:p>
    <w:p w:rsidR="00C72D79" w:rsidRPr="002501D3" w:rsidRDefault="00C72D79" w:rsidP="00C72D79">
      <w:pPr>
        <w:autoSpaceDE w:val="0"/>
        <w:autoSpaceDN w:val="0"/>
        <w:adjustRightInd w:val="0"/>
        <w:spacing w:after="0"/>
        <w:jc w:val="left"/>
        <w:rPr>
          <w:rFonts w:ascii="Arial" w:hAnsi="Arial" w:cs="Arial"/>
          <w:color w:val="000000"/>
          <w:sz w:val="28"/>
          <w:szCs w:val="28"/>
          <w:u w:val="none"/>
          <w:lang w:val="en-US"/>
        </w:rPr>
      </w:pPr>
      <w:r w:rsidRPr="002501D3">
        <w:rPr>
          <w:rFonts w:ascii="Arial" w:hAnsi="Arial" w:cs="Arial"/>
          <w:color w:val="000000"/>
          <w:sz w:val="28"/>
          <w:szCs w:val="28"/>
          <w:u w:val="none"/>
          <w:lang w:val="en-US"/>
        </w:rPr>
        <w:t>In above (a==b) -</w:t>
      </w:r>
      <w:r w:rsidRPr="002501D3">
        <w:rPr>
          <w:rFonts w:ascii="Arial" w:hAnsi="Arial" w:cs="Arial"/>
          <w:color w:val="000000"/>
          <w:sz w:val="28"/>
          <w:szCs w:val="28"/>
          <w:u w:val="none"/>
          <w:lang w:val="en-US"/>
        </w:rPr>
        <w:sym w:font="Wingdings" w:char="F0E0"/>
      </w:r>
      <w:r w:rsidRPr="002501D3">
        <w:rPr>
          <w:rFonts w:ascii="Arial" w:hAnsi="Arial" w:cs="Arial"/>
          <w:color w:val="000000"/>
          <w:sz w:val="28"/>
          <w:szCs w:val="28"/>
          <w:u w:val="none"/>
          <w:lang w:val="en-US"/>
        </w:rPr>
        <w:t xml:space="preserve"> false</w:t>
      </w:r>
    </w:p>
    <w:p w:rsidR="00C72D79" w:rsidRPr="002501D3" w:rsidRDefault="00C72D79" w:rsidP="00C72D79">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But if we do String c=</w:t>
      </w:r>
      <w:proofErr w:type="spellStart"/>
      <w:r w:rsidRPr="002501D3">
        <w:rPr>
          <w:rFonts w:ascii="Arial" w:hAnsi="Arial" w:cs="Arial"/>
          <w:color w:val="000000"/>
          <w:sz w:val="28"/>
          <w:szCs w:val="28"/>
          <w:u w:val="none"/>
          <w:lang w:val="en-US"/>
        </w:rPr>
        <w:t>b.intern</w:t>
      </w:r>
      <w:proofErr w:type="spellEnd"/>
      <w:r w:rsidRPr="002501D3">
        <w:rPr>
          <w:rFonts w:ascii="Arial" w:hAnsi="Arial" w:cs="Arial"/>
          <w:color w:val="000000"/>
          <w:sz w:val="28"/>
          <w:szCs w:val="28"/>
          <w:u w:val="none"/>
          <w:lang w:val="en-US"/>
        </w:rPr>
        <w:t>(); the (a==c)</w:t>
      </w:r>
      <w:r w:rsidRPr="002501D3">
        <w:rPr>
          <w:rFonts w:ascii="Arial" w:hAnsi="Arial" w:cs="Arial"/>
          <w:color w:val="000000"/>
          <w:sz w:val="28"/>
          <w:szCs w:val="28"/>
          <w:u w:val="none"/>
          <w:lang w:val="en-US"/>
        </w:rPr>
        <w:sym w:font="Wingdings" w:char="F0E0"/>
      </w:r>
      <w:r w:rsidRPr="002501D3">
        <w:rPr>
          <w:rFonts w:ascii="Arial" w:hAnsi="Arial" w:cs="Arial"/>
          <w:color w:val="000000"/>
          <w:sz w:val="28"/>
          <w:szCs w:val="28"/>
          <w:u w:val="none"/>
          <w:lang w:val="en-US"/>
        </w:rPr>
        <w:t xml:space="preserve"> true</w:t>
      </w:r>
    </w:p>
    <w:p w:rsidR="00C72D79" w:rsidRPr="002501D3" w:rsidRDefault="00C72D79" w:rsidP="00C72D79">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
    <w:p w:rsidR="00C72D79" w:rsidRPr="002501D3" w:rsidRDefault="00C72D79" w:rsidP="00C72D79">
      <w:pPr>
        <w:autoSpaceDE w:val="0"/>
        <w:autoSpaceDN w:val="0"/>
        <w:adjustRightInd w:val="0"/>
        <w:spacing w:after="0"/>
        <w:jc w:val="left"/>
        <w:rPr>
          <w:rFonts w:ascii="Arial" w:hAnsi="Arial" w:cs="Arial"/>
          <w:sz w:val="28"/>
          <w:szCs w:val="28"/>
          <w:u w:val="none"/>
          <w:lang w:val="en-US"/>
        </w:rPr>
      </w:pPr>
    </w:p>
    <w:p w:rsidR="000877C4" w:rsidRPr="002501D3" w:rsidRDefault="000877C4" w:rsidP="007A5E14">
      <w:pPr>
        <w:autoSpaceDE w:val="0"/>
        <w:autoSpaceDN w:val="0"/>
        <w:adjustRightInd w:val="0"/>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 xml:space="preserve">26.what is diff b/w String </w:t>
      </w:r>
      <w:proofErr w:type="spellStart"/>
      <w:r w:rsidRPr="002501D3">
        <w:rPr>
          <w:rFonts w:ascii="Arial" w:eastAsia="Times New Roman" w:hAnsi="Arial" w:cs="Arial"/>
          <w:color w:val="FF0000"/>
          <w:sz w:val="28"/>
          <w:szCs w:val="28"/>
          <w:u w:val="none"/>
          <w:lang w:val="en-US"/>
        </w:rPr>
        <w:t>str</w:t>
      </w:r>
      <w:proofErr w:type="spellEnd"/>
      <w:r w:rsidRPr="002501D3">
        <w:rPr>
          <w:rFonts w:ascii="Arial" w:eastAsia="Times New Roman" w:hAnsi="Arial" w:cs="Arial"/>
          <w:color w:val="FF0000"/>
          <w:sz w:val="28"/>
          <w:szCs w:val="28"/>
          <w:u w:val="none"/>
          <w:lang w:val="en-US"/>
        </w:rPr>
        <w:t>="xyz"; and String str2= new String("xyz");</w:t>
      </w:r>
    </w:p>
    <w:p w:rsidR="000877C4" w:rsidRPr="002501D3" w:rsidRDefault="000877C4"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 xml:space="preserve">27.Expalin about java </w:t>
      </w:r>
      <w:proofErr w:type="spellStart"/>
      <w:r w:rsidRPr="002501D3">
        <w:rPr>
          <w:rFonts w:ascii="Arial" w:eastAsia="Times New Roman" w:hAnsi="Arial" w:cs="Arial"/>
          <w:color w:val="FF0000"/>
          <w:sz w:val="28"/>
          <w:szCs w:val="28"/>
          <w:u w:val="none"/>
          <w:lang w:val="en-US"/>
        </w:rPr>
        <w:t>architectue</w:t>
      </w:r>
      <w:proofErr w:type="spellEnd"/>
      <w:r w:rsidRPr="002501D3">
        <w:rPr>
          <w:rFonts w:ascii="Arial" w:eastAsia="Times New Roman" w:hAnsi="Arial" w:cs="Arial"/>
          <w:color w:val="FF0000"/>
          <w:sz w:val="28"/>
          <w:szCs w:val="28"/>
          <w:u w:val="none"/>
          <w:lang w:val="en-US"/>
        </w:rPr>
        <w:t>?</w:t>
      </w:r>
    </w:p>
    <w:p w:rsidR="007A5E14" w:rsidRPr="002501D3" w:rsidRDefault="007A5E1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noProof/>
          <w:color w:val="222222"/>
          <w:sz w:val="28"/>
          <w:szCs w:val="28"/>
          <w:u w:val="none"/>
          <w:lang w:val="en-US"/>
        </w:rPr>
        <w:drawing>
          <wp:inline distT="0" distB="0" distL="0" distR="0">
            <wp:extent cx="4126865" cy="287020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26865" cy="2870200"/>
                    </a:xfrm>
                    <a:prstGeom prst="rect">
                      <a:avLst/>
                    </a:prstGeom>
                    <a:noFill/>
                    <a:ln w="9525">
                      <a:noFill/>
                      <a:miter lim="800000"/>
                      <a:headEnd/>
                      <a:tailEnd/>
                    </a:ln>
                  </pic:spPr>
                </pic:pic>
              </a:graphicData>
            </a:graphic>
          </wp:inline>
        </w:drawing>
      </w:r>
    </w:p>
    <w:p w:rsidR="00BA1B60" w:rsidRPr="002501D3" w:rsidRDefault="00BA1B60" w:rsidP="000877C4">
      <w:pPr>
        <w:shd w:val="clear" w:color="auto" w:fill="FFFFFF"/>
        <w:spacing w:after="0"/>
        <w:jc w:val="left"/>
        <w:rPr>
          <w:rFonts w:ascii="Arial" w:eastAsia="Times New Roman" w:hAnsi="Arial" w:cs="Arial"/>
          <w:color w:val="222222"/>
          <w:sz w:val="28"/>
          <w:szCs w:val="28"/>
          <w:u w:val="none"/>
          <w:lang w:val="en-US"/>
        </w:rPr>
      </w:pPr>
    </w:p>
    <w:p w:rsidR="00BA1B60" w:rsidRPr="002501D3" w:rsidRDefault="00BA1B60"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-Difference between Collection and Collections?</w:t>
      </w:r>
    </w:p>
    <w:p w:rsidR="00BA1B60" w:rsidRPr="002501D3" w:rsidRDefault="00BA1B60"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 xml:space="preserve">Collection is root interface of collections framework. Collection represents the group of individual objects as a single </w:t>
      </w:r>
      <w:proofErr w:type="spellStart"/>
      <w:r w:rsidRPr="002501D3">
        <w:rPr>
          <w:rFonts w:ascii="Arial" w:eastAsia="Times New Roman" w:hAnsi="Arial" w:cs="Arial"/>
          <w:sz w:val="28"/>
          <w:szCs w:val="28"/>
          <w:u w:val="none"/>
          <w:lang w:val="en-US"/>
        </w:rPr>
        <w:t>unit.Collection</w:t>
      </w:r>
      <w:proofErr w:type="spellEnd"/>
      <w:r w:rsidRPr="002501D3">
        <w:rPr>
          <w:rFonts w:ascii="Arial" w:eastAsia="Times New Roman" w:hAnsi="Arial" w:cs="Arial"/>
          <w:sz w:val="28"/>
          <w:szCs w:val="28"/>
          <w:u w:val="none"/>
          <w:lang w:val="en-US"/>
        </w:rPr>
        <w:t xml:space="preserve"> is root interface for data structures like List, Set, </w:t>
      </w:r>
      <w:proofErr w:type="spellStart"/>
      <w:r w:rsidRPr="002501D3">
        <w:rPr>
          <w:rFonts w:ascii="Arial" w:eastAsia="Times New Roman" w:hAnsi="Arial" w:cs="Arial"/>
          <w:sz w:val="28"/>
          <w:szCs w:val="28"/>
          <w:u w:val="none"/>
          <w:lang w:val="en-US"/>
        </w:rPr>
        <w:t>Queue.Whereas</w:t>
      </w:r>
      <w:proofErr w:type="spellEnd"/>
      <w:r w:rsidRPr="002501D3">
        <w:rPr>
          <w:rFonts w:ascii="Arial" w:eastAsia="Times New Roman" w:hAnsi="Arial" w:cs="Arial"/>
          <w:sz w:val="28"/>
          <w:szCs w:val="28"/>
          <w:u w:val="none"/>
          <w:lang w:val="en-US"/>
        </w:rPr>
        <w:t xml:space="preserve"> Collections is utility class which work for collection. All the methods in Collections are Static. They are used as </w:t>
      </w:r>
      <w:proofErr w:type="spellStart"/>
      <w:r w:rsidRPr="002501D3">
        <w:rPr>
          <w:rFonts w:ascii="Arial" w:eastAsia="Times New Roman" w:hAnsi="Arial" w:cs="Arial"/>
          <w:sz w:val="28"/>
          <w:szCs w:val="28"/>
          <w:u w:val="none"/>
          <w:lang w:val="en-US"/>
        </w:rPr>
        <w:t>utitlity</w:t>
      </w:r>
      <w:proofErr w:type="spellEnd"/>
      <w:r w:rsidRPr="002501D3">
        <w:rPr>
          <w:rFonts w:ascii="Arial" w:eastAsia="Times New Roman" w:hAnsi="Arial" w:cs="Arial"/>
          <w:sz w:val="28"/>
          <w:szCs w:val="28"/>
          <w:u w:val="none"/>
          <w:lang w:val="en-US"/>
        </w:rPr>
        <w:t xml:space="preserve"> for collection like if we want to find maximum and minimum elements in collection or we want to sort the unsorted collection then we can use Collections methods.</w:t>
      </w:r>
    </w:p>
    <w:p w:rsidR="00BA1B60" w:rsidRPr="002501D3" w:rsidRDefault="00BA1B60"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 xml:space="preserve">   </w:t>
      </w: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r w:rsidRPr="002501D3">
        <w:rPr>
          <w:rFonts w:ascii="Arial" w:eastAsia="Times New Roman" w:hAnsi="Arial" w:cs="Arial"/>
          <w:color w:val="C00000"/>
          <w:sz w:val="28"/>
          <w:szCs w:val="28"/>
          <w:u w:val="none"/>
          <w:lang w:val="en-US"/>
        </w:rPr>
        <w:t xml:space="preserve">28.Explain about </w:t>
      </w:r>
      <w:proofErr w:type="spellStart"/>
      <w:r w:rsidRPr="002501D3">
        <w:rPr>
          <w:rFonts w:ascii="Arial" w:eastAsia="Times New Roman" w:hAnsi="Arial" w:cs="Arial"/>
          <w:color w:val="C00000"/>
          <w:sz w:val="28"/>
          <w:szCs w:val="28"/>
          <w:u w:val="none"/>
          <w:lang w:val="en-US"/>
        </w:rPr>
        <w:t>jvm</w:t>
      </w:r>
      <w:proofErr w:type="spellEnd"/>
      <w:r w:rsidRPr="002501D3">
        <w:rPr>
          <w:rFonts w:ascii="Arial" w:eastAsia="Times New Roman" w:hAnsi="Arial" w:cs="Arial"/>
          <w:color w:val="C00000"/>
          <w:sz w:val="28"/>
          <w:szCs w:val="28"/>
          <w:u w:val="none"/>
          <w:lang w:val="en-US"/>
        </w:rPr>
        <w:t xml:space="preserve"> architecture?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29.Data base queries?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30.I have a company table in remote database. by using rest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proofErr w:type="spellStart"/>
      <w:r w:rsidRPr="002501D3">
        <w:rPr>
          <w:rFonts w:ascii="Arial" w:eastAsia="Times New Roman" w:hAnsi="Arial" w:cs="Arial"/>
          <w:color w:val="222222"/>
          <w:sz w:val="28"/>
          <w:szCs w:val="28"/>
          <w:u w:val="none"/>
          <w:lang w:val="en-US"/>
        </w:rPr>
        <w:t>i</w:t>
      </w:r>
      <w:proofErr w:type="spellEnd"/>
      <w:r w:rsidRPr="002501D3">
        <w:rPr>
          <w:rFonts w:ascii="Arial" w:eastAsia="Times New Roman" w:hAnsi="Arial" w:cs="Arial"/>
          <w:color w:val="222222"/>
          <w:sz w:val="28"/>
          <w:szCs w:val="28"/>
          <w:u w:val="none"/>
          <w:lang w:val="en-US"/>
        </w:rPr>
        <w:t xml:space="preserve"> need to get the table data and print into a file?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31.how to read book pages on online library by using </w:t>
      </w:r>
      <w:proofErr w:type="spellStart"/>
      <w:r w:rsidRPr="002501D3">
        <w:rPr>
          <w:rFonts w:ascii="Arial" w:eastAsia="Times New Roman" w:hAnsi="Arial" w:cs="Arial"/>
          <w:color w:val="222222"/>
          <w:sz w:val="28"/>
          <w:szCs w:val="28"/>
          <w:u w:val="none"/>
          <w:lang w:val="en-US"/>
        </w:rPr>
        <w:t>bookid</w:t>
      </w:r>
      <w:proofErr w:type="spellEnd"/>
      <w:r w:rsidRPr="002501D3">
        <w:rPr>
          <w:rFonts w:ascii="Arial" w:eastAsia="Times New Roman" w:hAnsi="Arial" w:cs="Arial"/>
          <w:color w:val="222222"/>
          <w:sz w:val="28"/>
          <w:szCs w:val="28"/>
          <w:u w:val="none"/>
          <w:lang w:val="en-US"/>
        </w:rPr>
        <w:t xml:space="preserve"> or author id(by using restful services)?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lastRenderedPageBreak/>
        <w:t>32.I have a table in remote database, how to update the data in that table using rest?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34.Agile </w:t>
      </w:r>
      <w:proofErr w:type="spellStart"/>
      <w:r w:rsidRPr="002501D3">
        <w:rPr>
          <w:rFonts w:ascii="Arial" w:eastAsia="Times New Roman" w:hAnsi="Arial" w:cs="Arial"/>
          <w:color w:val="222222"/>
          <w:sz w:val="28"/>
          <w:szCs w:val="28"/>
          <w:u w:val="none"/>
          <w:lang w:val="en-US"/>
        </w:rPr>
        <w:t>methodolgy</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35.How to create web-services project and spring project using </w:t>
      </w:r>
      <w:proofErr w:type="spellStart"/>
      <w:r w:rsidRPr="002501D3">
        <w:rPr>
          <w:rFonts w:ascii="Arial" w:eastAsia="Times New Roman" w:hAnsi="Arial" w:cs="Arial"/>
          <w:color w:val="222222"/>
          <w:sz w:val="28"/>
          <w:szCs w:val="28"/>
          <w:u w:val="none"/>
          <w:lang w:val="en-US"/>
        </w:rPr>
        <w:t>mavan</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36.what is diff b/w throw and throws?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37.can you tell me java8 features?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38.what are all the contents in </w:t>
      </w:r>
      <w:proofErr w:type="spellStart"/>
      <w:r w:rsidRPr="002501D3">
        <w:rPr>
          <w:rFonts w:ascii="Arial" w:eastAsia="Times New Roman" w:hAnsi="Arial" w:cs="Arial"/>
          <w:color w:val="222222"/>
          <w:sz w:val="28"/>
          <w:szCs w:val="28"/>
          <w:u w:val="none"/>
          <w:lang w:val="en-US"/>
        </w:rPr>
        <w:t>wsdl</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39.Refer regular expressions?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40.can </w:t>
      </w:r>
      <w:proofErr w:type="spellStart"/>
      <w:r w:rsidRPr="002501D3">
        <w:rPr>
          <w:rFonts w:ascii="Arial" w:eastAsia="Times New Roman" w:hAnsi="Arial" w:cs="Arial"/>
          <w:color w:val="222222"/>
          <w:sz w:val="28"/>
          <w:szCs w:val="28"/>
          <w:u w:val="none"/>
          <w:lang w:val="en-US"/>
        </w:rPr>
        <w:t>i</w:t>
      </w:r>
      <w:proofErr w:type="spellEnd"/>
      <w:r w:rsidRPr="002501D3">
        <w:rPr>
          <w:rFonts w:ascii="Arial" w:eastAsia="Times New Roman" w:hAnsi="Arial" w:cs="Arial"/>
          <w:color w:val="222222"/>
          <w:sz w:val="28"/>
          <w:szCs w:val="28"/>
          <w:u w:val="none"/>
          <w:lang w:val="en-US"/>
        </w:rPr>
        <w:t xml:space="preserve"> add elements to list , if it is defined as final</w:t>
      </w:r>
    </w:p>
    <w:p w:rsidR="000877C4" w:rsidRPr="002501D3" w:rsidRDefault="0099007B"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          </w:t>
      </w:r>
      <w:proofErr w:type="spellStart"/>
      <w:r w:rsidR="000877C4" w:rsidRPr="002501D3">
        <w:rPr>
          <w:rFonts w:ascii="Arial" w:eastAsia="Times New Roman" w:hAnsi="Arial" w:cs="Arial"/>
          <w:color w:val="222222"/>
          <w:sz w:val="28"/>
          <w:szCs w:val="28"/>
          <w:u w:val="none"/>
          <w:lang w:val="en-US"/>
        </w:rPr>
        <w:t>ex:final</w:t>
      </w:r>
      <w:proofErr w:type="spellEnd"/>
      <w:r w:rsidR="000877C4" w:rsidRPr="002501D3">
        <w:rPr>
          <w:rFonts w:ascii="Arial" w:eastAsia="Times New Roman" w:hAnsi="Arial" w:cs="Arial"/>
          <w:color w:val="222222"/>
          <w:sz w:val="28"/>
          <w:szCs w:val="28"/>
          <w:u w:val="none"/>
          <w:lang w:val="en-US"/>
        </w:rPr>
        <w:t xml:space="preserve"> List&lt;String&gt; list= new </w:t>
      </w:r>
      <w:proofErr w:type="spellStart"/>
      <w:r w:rsidR="000877C4" w:rsidRPr="002501D3">
        <w:rPr>
          <w:rFonts w:ascii="Arial" w:eastAsia="Times New Roman" w:hAnsi="Arial" w:cs="Arial"/>
          <w:color w:val="222222"/>
          <w:sz w:val="28"/>
          <w:szCs w:val="28"/>
          <w:u w:val="none"/>
          <w:lang w:val="en-US"/>
        </w:rPr>
        <w:t>ArrayList</w:t>
      </w:r>
      <w:proofErr w:type="spellEnd"/>
      <w:r w:rsidR="000877C4" w:rsidRPr="002501D3">
        <w:rPr>
          <w:rFonts w:ascii="Arial" w:eastAsia="Times New Roman" w:hAnsi="Arial" w:cs="Arial"/>
          <w:color w:val="222222"/>
          <w:sz w:val="28"/>
          <w:szCs w:val="28"/>
          <w:u w:val="none"/>
          <w:lang w:val="en-US"/>
        </w:rPr>
        <w:t>&lt;&gt;();?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41.if you pass duplicate key to map what will happen?</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42.Diff b/w abstract class and interface?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43.Diff b/w comparator and comparable?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44.How to compare two database tables(clue: comparator, compare(),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you have to compare database objects.)?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45.How to set timeout for the browser?(clue: restful client </w:t>
      </w:r>
      <w:proofErr w:type="spellStart"/>
      <w:r w:rsidRPr="002501D3">
        <w:rPr>
          <w:rFonts w:ascii="Arial" w:eastAsia="Times New Roman" w:hAnsi="Arial" w:cs="Arial"/>
          <w:color w:val="222222"/>
          <w:sz w:val="28"/>
          <w:szCs w:val="28"/>
          <w:u w:val="none"/>
          <w:lang w:val="en-US"/>
        </w:rPr>
        <w:t>api</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46.what workflow you used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47.why java? why not c &amp; </w:t>
      </w:r>
      <w:proofErr w:type="spellStart"/>
      <w:r w:rsidRPr="002501D3">
        <w:rPr>
          <w:rFonts w:ascii="Arial" w:eastAsia="Times New Roman" w:hAnsi="Arial" w:cs="Arial"/>
          <w:color w:val="222222"/>
          <w:sz w:val="28"/>
          <w:szCs w:val="28"/>
          <w:u w:val="none"/>
          <w:lang w:val="en-US"/>
        </w:rPr>
        <w:t>c++</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48.In written test they are asking sorting programs(</w:t>
      </w:r>
      <w:proofErr w:type="spellStart"/>
      <w:r w:rsidRPr="002501D3">
        <w:rPr>
          <w:rFonts w:ascii="Arial" w:eastAsia="Times New Roman" w:hAnsi="Arial" w:cs="Arial"/>
          <w:color w:val="222222"/>
          <w:sz w:val="28"/>
          <w:szCs w:val="28"/>
          <w:u w:val="none"/>
          <w:lang w:val="en-US"/>
        </w:rPr>
        <w:t>bubblesort,quicksort</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49.what is time complexity? if you are going to implement sorting by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your own which sorting you prefer? and why?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50.what is the use of volatile and synchronized?</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51.what is serialization? have you implement serialization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52.programs on </w:t>
      </w:r>
      <w:proofErr w:type="spellStart"/>
      <w:r w:rsidRPr="002501D3">
        <w:rPr>
          <w:rFonts w:ascii="Arial" w:eastAsia="Times New Roman" w:hAnsi="Arial" w:cs="Arial"/>
          <w:color w:val="222222"/>
          <w:sz w:val="28"/>
          <w:szCs w:val="28"/>
          <w:u w:val="none"/>
          <w:lang w:val="en-US"/>
        </w:rPr>
        <w:t>io</w:t>
      </w:r>
      <w:proofErr w:type="spellEnd"/>
      <w:r w:rsidRPr="002501D3">
        <w:rPr>
          <w:rFonts w:ascii="Arial" w:eastAsia="Times New Roman" w:hAnsi="Arial" w:cs="Arial"/>
          <w:color w:val="222222"/>
          <w:sz w:val="28"/>
          <w:szCs w:val="28"/>
          <w:u w:val="none"/>
          <w:lang w:val="en-US"/>
        </w:rPr>
        <w:t xml:space="preserve"> streams?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53.why we are using @qualifier?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54.Diff b/w </w:t>
      </w:r>
      <w:proofErr w:type="spellStart"/>
      <w:r w:rsidRPr="002501D3">
        <w:rPr>
          <w:rFonts w:ascii="Arial" w:eastAsia="Times New Roman" w:hAnsi="Arial" w:cs="Arial"/>
          <w:color w:val="222222"/>
          <w:sz w:val="28"/>
          <w:szCs w:val="28"/>
          <w:u w:val="none"/>
          <w:lang w:val="en-US"/>
        </w:rPr>
        <w:t>BeanFactory</w:t>
      </w:r>
      <w:proofErr w:type="spellEnd"/>
      <w:r w:rsidRPr="002501D3">
        <w:rPr>
          <w:rFonts w:ascii="Arial" w:eastAsia="Times New Roman" w:hAnsi="Arial" w:cs="Arial"/>
          <w:color w:val="222222"/>
          <w:sz w:val="28"/>
          <w:szCs w:val="28"/>
          <w:u w:val="none"/>
          <w:lang w:val="en-US"/>
        </w:rPr>
        <w:t xml:space="preserve"> and </w:t>
      </w:r>
      <w:proofErr w:type="spellStart"/>
      <w:r w:rsidRPr="002501D3">
        <w:rPr>
          <w:rFonts w:ascii="Arial" w:eastAsia="Times New Roman" w:hAnsi="Arial" w:cs="Arial"/>
          <w:color w:val="222222"/>
          <w:sz w:val="28"/>
          <w:szCs w:val="28"/>
          <w:u w:val="none"/>
          <w:lang w:val="en-US"/>
        </w:rPr>
        <w:t>ApplicationContext</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55.Explain about IOC container?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56.programs on string manipulations?(they are expecting solve by using regular expressions).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57.How you are implemented polymorphism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58.How you iterate map having key and list&lt;values&gt;?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59.Diff b/w </w:t>
      </w:r>
      <w:proofErr w:type="spellStart"/>
      <w:r w:rsidRPr="002501D3">
        <w:rPr>
          <w:rFonts w:ascii="Arial" w:eastAsia="Times New Roman" w:hAnsi="Arial" w:cs="Arial"/>
          <w:color w:val="222222"/>
          <w:sz w:val="28"/>
          <w:szCs w:val="28"/>
          <w:u w:val="none"/>
          <w:lang w:val="en-US"/>
        </w:rPr>
        <w:t>Iterator</w:t>
      </w:r>
      <w:proofErr w:type="spellEnd"/>
      <w:r w:rsidRPr="002501D3">
        <w:rPr>
          <w:rFonts w:ascii="Arial" w:eastAsia="Times New Roman" w:hAnsi="Arial" w:cs="Arial"/>
          <w:color w:val="222222"/>
          <w:sz w:val="28"/>
          <w:szCs w:val="28"/>
          <w:u w:val="none"/>
          <w:lang w:val="en-US"/>
        </w:rPr>
        <w:t xml:space="preserve"> and </w:t>
      </w:r>
      <w:proofErr w:type="spellStart"/>
      <w:r w:rsidRPr="002501D3">
        <w:rPr>
          <w:rFonts w:ascii="Arial" w:eastAsia="Times New Roman" w:hAnsi="Arial" w:cs="Arial"/>
          <w:color w:val="222222"/>
          <w:sz w:val="28"/>
          <w:szCs w:val="28"/>
          <w:u w:val="none"/>
          <w:lang w:val="en-US"/>
        </w:rPr>
        <w:t>ListIterator</w:t>
      </w:r>
      <w:proofErr w:type="spellEnd"/>
      <w:r w:rsidRPr="002501D3">
        <w:rPr>
          <w:rFonts w:ascii="Arial" w:eastAsia="Times New Roman" w:hAnsi="Arial" w:cs="Arial"/>
          <w:color w:val="222222"/>
          <w:sz w:val="28"/>
          <w:szCs w:val="28"/>
          <w:u w:val="none"/>
          <w:lang w:val="en-US"/>
        </w:rPr>
        <w:t xml:space="preserve"> and </w:t>
      </w:r>
      <w:proofErr w:type="spellStart"/>
      <w:r w:rsidRPr="002501D3">
        <w:rPr>
          <w:rFonts w:ascii="Arial" w:eastAsia="Times New Roman" w:hAnsi="Arial" w:cs="Arial"/>
          <w:color w:val="222222"/>
          <w:sz w:val="28"/>
          <w:szCs w:val="28"/>
          <w:u w:val="none"/>
          <w:lang w:val="en-US"/>
        </w:rPr>
        <w:t>Enumarator</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60.what are all the collections are supporting </w:t>
      </w:r>
      <w:proofErr w:type="spellStart"/>
      <w:r w:rsidRPr="002501D3">
        <w:rPr>
          <w:rFonts w:ascii="Arial" w:eastAsia="Times New Roman" w:hAnsi="Arial" w:cs="Arial"/>
          <w:color w:val="222222"/>
          <w:sz w:val="28"/>
          <w:szCs w:val="28"/>
          <w:u w:val="none"/>
          <w:lang w:val="en-US"/>
        </w:rPr>
        <w:t>ListIterator</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61.How to make non-synchronized map and list as synchronized(by using collection method)?</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62.what is diff b/w collection and collections?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63.write the </w:t>
      </w:r>
      <w:proofErr w:type="spellStart"/>
      <w:r w:rsidRPr="002501D3">
        <w:rPr>
          <w:rFonts w:ascii="Arial" w:eastAsia="Times New Roman" w:hAnsi="Arial" w:cs="Arial"/>
          <w:color w:val="222222"/>
          <w:sz w:val="28"/>
          <w:szCs w:val="28"/>
          <w:u w:val="none"/>
          <w:lang w:val="en-US"/>
        </w:rPr>
        <w:t>junit</w:t>
      </w:r>
      <w:proofErr w:type="spellEnd"/>
      <w:r w:rsidRPr="002501D3">
        <w:rPr>
          <w:rFonts w:ascii="Arial" w:eastAsia="Times New Roman" w:hAnsi="Arial" w:cs="Arial"/>
          <w:color w:val="222222"/>
          <w:sz w:val="28"/>
          <w:szCs w:val="28"/>
          <w:u w:val="none"/>
          <w:lang w:val="en-US"/>
        </w:rPr>
        <w:t xml:space="preserve"> test case for the below </w:t>
      </w:r>
      <w:proofErr w:type="spellStart"/>
      <w:r w:rsidRPr="002501D3">
        <w:rPr>
          <w:rFonts w:ascii="Arial" w:eastAsia="Times New Roman" w:hAnsi="Arial" w:cs="Arial"/>
          <w:color w:val="222222"/>
          <w:sz w:val="28"/>
          <w:szCs w:val="28"/>
          <w:u w:val="none"/>
          <w:lang w:val="en-US"/>
        </w:rPr>
        <w:t>senario</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--&gt;read array of elements into list&lt;&gt;.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64.what are all the modifiers we can use inside method?(</w:t>
      </w:r>
      <w:proofErr w:type="spellStart"/>
      <w:r w:rsidRPr="002501D3">
        <w:rPr>
          <w:rFonts w:ascii="Arial" w:eastAsia="Times New Roman" w:hAnsi="Arial" w:cs="Arial"/>
          <w:color w:val="222222"/>
          <w:sz w:val="28"/>
          <w:szCs w:val="28"/>
          <w:u w:val="none"/>
          <w:lang w:val="en-US"/>
        </w:rPr>
        <w:t>ans</w:t>
      </w:r>
      <w:proofErr w:type="spellEnd"/>
      <w:r w:rsidRPr="002501D3">
        <w:rPr>
          <w:rFonts w:ascii="Arial" w:eastAsia="Times New Roman" w:hAnsi="Arial" w:cs="Arial"/>
          <w:color w:val="222222"/>
          <w:sz w:val="28"/>
          <w:szCs w:val="28"/>
          <w:u w:val="none"/>
          <w:lang w:val="en-US"/>
        </w:rPr>
        <w:t>: only final)</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lastRenderedPageBreak/>
        <w:t>65.what is diff b/w spring-</w:t>
      </w:r>
      <w:proofErr w:type="spellStart"/>
      <w:r w:rsidRPr="002501D3">
        <w:rPr>
          <w:rFonts w:ascii="Arial" w:eastAsia="Times New Roman" w:hAnsi="Arial" w:cs="Arial"/>
          <w:color w:val="222222"/>
          <w:sz w:val="28"/>
          <w:szCs w:val="28"/>
          <w:u w:val="none"/>
          <w:lang w:val="en-US"/>
        </w:rPr>
        <w:t>jdbc</w:t>
      </w:r>
      <w:proofErr w:type="spellEnd"/>
      <w:r w:rsidRPr="002501D3">
        <w:rPr>
          <w:rFonts w:ascii="Arial" w:eastAsia="Times New Roman" w:hAnsi="Arial" w:cs="Arial"/>
          <w:color w:val="222222"/>
          <w:sz w:val="28"/>
          <w:szCs w:val="28"/>
          <w:u w:val="none"/>
          <w:lang w:val="en-US"/>
        </w:rPr>
        <w:t xml:space="preserve"> and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66.what are all the drawbacks of </w:t>
      </w:r>
      <w:proofErr w:type="spellStart"/>
      <w:r w:rsidRPr="002501D3">
        <w:rPr>
          <w:rFonts w:ascii="Arial" w:eastAsia="Times New Roman" w:hAnsi="Arial" w:cs="Arial"/>
          <w:color w:val="222222"/>
          <w:sz w:val="28"/>
          <w:szCs w:val="28"/>
          <w:u w:val="none"/>
          <w:lang w:val="en-US"/>
        </w:rPr>
        <w:t>jdbc</w:t>
      </w:r>
      <w:proofErr w:type="spellEnd"/>
      <w:r w:rsidRPr="002501D3">
        <w:rPr>
          <w:rFonts w:ascii="Arial" w:eastAsia="Times New Roman" w:hAnsi="Arial" w:cs="Arial"/>
          <w:color w:val="222222"/>
          <w:sz w:val="28"/>
          <w:szCs w:val="28"/>
          <w:u w:val="none"/>
          <w:lang w:val="en-US"/>
        </w:rPr>
        <w:t xml:space="preserve"> over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67.what are all the problems with inheritance?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68.what is the use of hibernate session?</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69.They given one query in </w:t>
      </w:r>
      <w:proofErr w:type="spellStart"/>
      <w:r w:rsidRPr="002501D3">
        <w:rPr>
          <w:rFonts w:ascii="Arial" w:eastAsia="Times New Roman" w:hAnsi="Arial" w:cs="Arial"/>
          <w:color w:val="222222"/>
          <w:sz w:val="28"/>
          <w:szCs w:val="28"/>
          <w:u w:val="none"/>
          <w:lang w:val="en-US"/>
        </w:rPr>
        <w:t>sql</w:t>
      </w:r>
      <w:proofErr w:type="spellEnd"/>
      <w:r w:rsidRPr="002501D3">
        <w:rPr>
          <w:rFonts w:ascii="Arial" w:eastAsia="Times New Roman" w:hAnsi="Arial" w:cs="Arial"/>
          <w:color w:val="222222"/>
          <w:sz w:val="28"/>
          <w:szCs w:val="28"/>
          <w:u w:val="none"/>
          <w:lang w:val="en-US"/>
        </w:rPr>
        <w:t xml:space="preserve"> and they are asking corresponding criteria </w:t>
      </w:r>
      <w:proofErr w:type="spellStart"/>
      <w:r w:rsidRPr="002501D3">
        <w:rPr>
          <w:rFonts w:ascii="Arial" w:eastAsia="Times New Roman" w:hAnsi="Arial" w:cs="Arial"/>
          <w:color w:val="222222"/>
          <w:sz w:val="28"/>
          <w:szCs w:val="28"/>
          <w:u w:val="none"/>
          <w:lang w:val="en-US"/>
        </w:rPr>
        <w:t>api</w:t>
      </w:r>
      <w:proofErr w:type="spellEnd"/>
      <w:r w:rsidRPr="002501D3">
        <w:rPr>
          <w:rFonts w:ascii="Arial" w:eastAsia="Times New Roman" w:hAnsi="Arial" w:cs="Arial"/>
          <w:color w:val="222222"/>
          <w:sz w:val="28"/>
          <w:szCs w:val="28"/>
          <w:u w:val="none"/>
          <w:lang w:val="en-US"/>
        </w:rPr>
        <w:t xml:space="preserve"> query?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70.why we are using @transient in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71.what are all the inputs we are giving to </w:t>
      </w:r>
      <w:proofErr w:type="spellStart"/>
      <w:r w:rsidRPr="002501D3">
        <w:rPr>
          <w:rFonts w:ascii="Arial" w:eastAsia="Times New Roman" w:hAnsi="Arial" w:cs="Arial"/>
          <w:color w:val="222222"/>
          <w:sz w:val="28"/>
          <w:szCs w:val="28"/>
          <w:u w:val="none"/>
          <w:lang w:val="en-US"/>
        </w:rPr>
        <w:t>SessionFactory</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72.what we are writing in hibernate-mapping file?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73.what we are writing in hibernate-configuration file?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74.senario: in </w:t>
      </w:r>
      <w:proofErr w:type="spellStart"/>
      <w:r w:rsidRPr="002501D3">
        <w:rPr>
          <w:rFonts w:ascii="Arial" w:eastAsia="Times New Roman" w:hAnsi="Arial" w:cs="Arial"/>
          <w:color w:val="222222"/>
          <w:sz w:val="28"/>
          <w:szCs w:val="28"/>
          <w:u w:val="none"/>
          <w:lang w:val="en-US"/>
        </w:rPr>
        <w:t>jsp</w:t>
      </w:r>
      <w:proofErr w:type="spellEnd"/>
      <w:r w:rsidRPr="002501D3">
        <w:rPr>
          <w:rFonts w:ascii="Arial" w:eastAsia="Times New Roman" w:hAnsi="Arial" w:cs="Arial"/>
          <w:color w:val="222222"/>
          <w:sz w:val="28"/>
          <w:szCs w:val="28"/>
          <w:u w:val="none"/>
          <w:lang w:val="en-US"/>
        </w:rPr>
        <w:t xml:space="preserve"> page with 2 buttons, one for </w:t>
      </w:r>
      <w:proofErr w:type="spellStart"/>
      <w:r w:rsidRPr="002501D3">
        <w:rPr>
          <w:rFonts w:ascii="Arial" w:eastAsia="Times New Roman" w:hAnsi="Arial" w:cs="Arial"/>
          <w:color w:val="222222"/>
          <w:sz w:val="28"/>
          <w:szCs w:val="28"/>
          <w:u w:val="none"/>
          <w:lang w:val="en-US"/>
        </w:rPr>
        <w:t>addbook</w:t>
      </w:r>
      <w:proofErr w:type="spellEnd"/>
      <w:r w:rsidRPr="002501D3">
        <w:rPr>
          <w:rFonts w:ascii="Arial" w:eastAsia="Times New Roman" w:hAnsi="Arial" w:cs="Arial"/>
          <w:color w:val="222222"/>
          <w:sz w:val="28"/>
          <w:szCs w:val="28"/>
          <w:u w:val="none"/>
          <w:lang w:val="en-US"/>
        </w:rPr>
        <w:t xml:space="preserve"> and another is for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proofErr w:type="spellStart"/>
      <w:r w:rsidRPr="002501D3">
        <w:rPr>
          <w:rFonts w:ascii="Arial" w:eastAsia="Times New Roman" w:hAnsi="Arial" w:cs="Arial"/>
          <w:color w:val="222222"/>
          <w:sz w:val="28"/>
          <w:szCs w:val="28"/>
          <w:u w:val="none"/>
          <w:lang w:val="en-US"/>
        </w:rPr>
        <w:t>showListOfBooks</w:t>
      </w:r>
      <w:proofErr w:type="spellEnd"/>
      <w:r w:rsidRPr="002501D3">
        <w:rPr>
          <w:rFonts w:ascii="Arial" w:eastAsia="Times New Roman" w:hAnsi="Arial" w:cs="Arial"/>
          <w:color w:val="222222"/>
          <w:sz w:val="28"/>
          <w:szCs w:val="28"/>
          <w:u w:val="none"/>
          <w:lang w:val="en-US"/>
        </w:rPr>
        <w:t>(by using spring and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75.what is use of @</w:t>
      </w:r>
      <w:proofErr w:type="spellStart"/>
      <w:r w:rsidRPr="002501D3">
        <w:rPr>
          <w:rFonts w:ascii="Arial" w:eastAsia="Times New Roman" w:hAnsi="Arial" w:cs="Arial"/>
          <w:color w:val="222222"/>
          <w:sz w:val="28"/>
          <w:szCs w:val="28"/>
          <w:u w:val="none"/>
          <w:lang w:val="en-US"/>
        </w:rPr>
        <w:t>ComponentScan</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76.what is use of dispatcher </w:t>
      </w:r>
      <w:proofErr w:type="spellStart"/>
      <w:r w:rsidRPr="002501D3">
        <w:rPr>
          <w:rFonts w:ascii="Arial" w:eastAsia="Times New Roman" w:hAnsi="Arial" w:cs="Arial"/>
          <w:color w:val="222222"/>
          <w:sz w:val="28"/>
          <w:szCs w:val="28"/>
          <w:u w:val="none"/>
          <w:lang w:val="en-US"/>
        </w:rPr>
        <w:t>servlet</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77.what are all the pre-</w:t>
      </w:r>
      <w:proofErr w:type="spellStart"/>
      <w:r w:rsidRPr="002501D3">
        <w:rPr>
          <w:rFonts w:ascii="Arial" w:eastAsia="Times New Roman" w:hAnsi="Arial" w:cs="Arial"/>
          <w:color w:val="222222"/>
          <w:sz w:val="28"/>
          <w:szCs w:val="28"/>
          <w:u w:val="none"/>
          <w:lang w:val="en-US"/>
        </w:rPr>
        <w:t>processings</w:t>
      </w:r>
      <w:proofErr w:type="spellEnd"/>
      <w:r w:rsidRPr="002501D3">
        <w:rPr>
          <w:rFonts w:ascii="Arial" w:eastAsia="Times New Roman" w:hAnsi="Arial" w:cs="Arial"/>
          <w:color w:val="222222"/>
          <w:sz w:val="28"/>
          <w:szCs w:val="28"/>
          <w:u w:val="none"/>
          <w:lang w:val="en-US"/>
        </w:rPr>
        <w:t xml:space="preserve"> tasks done by </w:t>
      </w:r>
      <w:proofErr w:type="spellStart"/>
      <w:r w:rsidRPr="002501D3">
        <w:rPr>
          <w:rFonts w:ascii="Arial" w:eastAsia="Times New Roman" w:hAnsi="Arial" w:cs="Arial"/>
          <w:color w:val="222222"/>
          <w:sz w:val="28"/>
          <w:szCs w:val="28"/>
          <w:u w:val="none"/>
          <w:lang w:val="en-US"/>
        </w:rPr>
        <w:t>DispatcherServlet</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78.How to render excel and </w:t>
      </w:r>
      <w:proofErr w:type="spellStart"/>
      <w:r w:rsidRPr="002501D3">
        <w:rPr>
          <w:rFonts w:ascii="Arial" w:eastAsia="Times New Roman" w:hAnsi="Arial" w:cs="Arial"/>
          <w:color w:val="222222"/>
          <w:sz w:val="28"/>
          <w:szCs w:val="28"/>
          <w:u w:val="none"/>
          <w:lang w:val="en-US"/>
        </w:rPr>
        <w:t>pdf</w:t>
      </w:r>
      <w:proofErr w:type="spellEnd"/>
      <w:r w:rsidRPr="002501D3">
        <w:rPr>
          <w:rFonts w:ascii="Arial" w:eastAsia="Times New Roman" w:hAnsi="Arial" w:cs="Arial"/>
          <w:color w:val="222222"/>
          <w:sz w:val="28"/>
          <w:szCs w:val="28"/>
          <w:u w:val="none"/>
          <w:lang w:val="en-US"/>
        </w:rPr>
        <w:t xml:space="preserve"> view to the </w:t>
      </w:r>
      <w:proofErr w:type="spellStart"/>
      <w:r w:rsidRPr="002501D3">
        <w:rPr>
          <w:rFonts w:ascii="Arial" w:eastAsia="Times New Roman" w:hAnsi="Arial" w:cs="Arial"/>
          <w:color w:val="222222"/>
          <w:sz w:val="28"/>
          <w:szCs w:val="28"/>
          <w:u w:val="none"/>
          <w:lang w:val="en-US"/>
        </w:rPr>
        <w:t>enduser</w:t>
      </w:r>
      <w:proofErr w:type="spellEnd"/>
      <w:r w:rsidRPr="002501D3">
        <w:rPr>
          <w:rFonts w:ascii="Arial" w:eastAsia="Times New Roman" w:hAnsi="Arial" w:cs="Arial"/>
          <w:color w:val="222222"/>
          <w:sz w:val="28"/>
          <w:szCs w:val="28"/>
          <w:u w:val="none"/>
          <w:lang w:val="en-US"/>
        </w:rPr>
        <w:t xml:space="preserve">(using poi and </w:t>
      </w:r>
      <w:proofErr w:type="spellStart"/>
      <w:r w:rsidRPr="002501D3">
        <w:rPr>
          <w:rFonts w:ascii="Arial" w:eastAsia="Times New Roman" w:hAnsi="Arial" w:cs="Arial"/>
          <w:color w:val="222222"/>
          <w:sz w:val="28"/>
          <w:szCs w:val="28"/>
          <w:u w:val="none"/>
          <w:lang w:val="en-US"/>
        </w:rPr>
        <w:t>itext</w:t>
      </w:r>
      <w:proofErr w:type="spellEnd"/>
      <w:r w:rsidRPr="002501D3">
        <w:rPr>
          <w:rFonts w:ascii="Arial" w:eastAsia="Times New Roman" w:hAnsi="Arial" w:cs="Arial"/>
          <w:color w:val="222222"/>
          <w:sz w:val="28"/>
          <w:szCs w:val="28"/>
          <w:u w:val="none"/>
          <w:lang w:val="en-US"/>
        </w:rPr>
        <w:t xml:space="preserve"> </w:t>
      </w:r>
      <w:proofErr w:type="spellStart"/>
      <w:r w:rsidRPr="002501D3">
        <w:rPr>
          <w:rFonts w:ascii="Arial" w:eastAsia="Times New Roman" w:hAnsi="Arial" w:cs="Arial"/>
          <w:color w:val="222222"/>
          <w:sz w:val="28"/>
          <w:szCs w:val="28"/>
          <w:u w:val="none"/>
          <w:lang w:val="en-US"/>
        </w:rPr>
        <w:t>api's</w:t>
      </w:r>
      <w:proofErr w:type="spellEnd"/>
      <w:r w:rsidRPr="002501D3">
        <w:rPr>
          <w:rFonts w:ascii="Arial" w:eastAsia="Times New Roman" w:hAnsi="Arial" w:cs="Arial"/>
          <w:color w:val="222222"/>
          <w:sz w:val="28"/>
          <w:szCs w:val="28"/>
          <w:u w:val="none"/>
          <w:lang w:val="en-US"/>
        </w:rPr>
        <w: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79.How to validate valid username and password in </w:t>
      </w:r>
      <w:proofErr w:type="spellStart"/>
      <w:r w:rsidRPr="002501D3">
        <w:rPr>
          <w:rFonts w:ascii="Arial" w:eastAsia="Times New Roman" w:hAnsi="Arial" w:cs="Arial"/>
          <w:color w:val="222222"/>
          <w:sz w:val="28"/>
          <w:szCs w:val="28"/>
          <w:u w:val="none"/>
          <w:lang w:val="en-US"/>
        </w:rPr>
        <w:t>spring?for</w:t>
      </w:r>
      <w:proofErr w:type="spellEnd"/>
      <w:r w:rsidRPr="002501D3">
        <w:rPr>
          <w:rFonts w:ascii="Arial" w:eastAsia="Times New Roman" w:hAnsi="Arial" w:cs="Arial"/>
          <w:color w:val="222222"/>
          <w:sz w:val="28"/>
          <w:szCs w:val="28"/>
          <w:u w:val="none"/>
          <w:lang w:val="en-US"/>
        </w:rPr>
        <w:t xml:space="preserve"> validating</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can </w:t>
      </w:r>
      <w:proofErr w:type="spellStart"/>
      <w:r w:rsidRPr="002501D3">
        <w:rPr>
          <w:rFonts w:ascii="Arial" w:eastAsia="Times New Roman" w:hAnsi="Arial" w:cs="Arial"/>
          <w:color w:val="222222"/>
          <w:sz w:val="28"/>
          <w:szCs w:val="28"/>
          <w:u w:val="none"/>
          <w:lang w:val="en-US"/>
        </w:rPr>
        <w:t>i</w:t>
      </w:r>
      <w:proofErr w:type="spellEnd"/>
      <w:r w:rsidRPr="002501D3">
        <w:rPr>
          <w:rFonts w:ascii="Arial" w:eastAsia="Times New Roman" w:hAnsi="Arial" w:cs="Arial"/>
          <w:color w:val="222222"/>
          <w:sz w:val="28"/>
          <w:szCs w:val="28"/>
          <w:u w:val="none"/>
          <w:lang w:val="en-US"/>
        </w:rPr>
        <w:t xml:space="preserve"> directly interact with </w:t>
      </w:r>
      <w:proofErr w:type="spellStart"/>
      <w:r w:rsidRPr="002501D3">
        <w:rPr>
          <w:rFonts w:ascii="Arial" w:eastAsia="Times New Roman" w:hAnsi="Arial" w:cs="Arial"/>
          <w:color w:val="222222"/>
          <w:sz w:val="28"/>
          <w:szCs w:val="28"/>
          <w:u w:val="none"/>
          <w:lang w:val="en-US"/>
        </w:rPr>
        <w:t>dao</w:t>
      </w:r>
      <w:proofErr w:type="spellEnd"/>
      <w:r w:rsidRPr="002501D3">
        <w:rPr>
          <w:rFonts w:ascii="Arial" w:eastAsia="Times New Roman" w:hAnsi="Arial" w:cs="Arial"/>
          <w:color w:val="222222"/>
          <w:sz w:val="28"/>
          <w:szCs w:val="28"/>
          <w:u w:val="none"/>
          <w:lang w:val="en-US"/>
        </w:rPr>
        <w:t xml:space="preserve"> without service?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80.By </w:t>
      </w:r>
      <w:proofErr w:type="spellStart"/>
      <w:r w:rsidRPr="002501D3">
        <w:rPr>
          <w:rFonts w:ascii="Arial" w:eastAsia="Times New Roman" w:hAnsi="Arial" w:cs="Arial"/>
          <w:color w:val="222222"/>
          <w:sz w:val="28"/>
          <w:szCs w:val="28"/>
          <w:u w:val="none"/>
          <w:lang w:val="en-US"/>
        </w:rPr>
        <w:t>defalut</w:t>
      </w:r>
      <w:proofErr w:type="spellEnd"/>
      <w:r w:rsidRPr="002501D3">
        <w:rPr>
          <w:rFonts w:ascii="Arial" w:eastAsia="Times New Roman" w:hAnsi="Arial" w:cs="Arial"/>
          <w:color w:val="222222"/>
          <w:sz w:val="28"/>
          <w:szCs w:val="28"/>
          <w:u w:val="none"/>
          <w:lang w:val="en-US"/>
        </w:rPr>
        <w:t xml:space="preserve"> </w:t>
      </w:r>
      <w:proofErr w:type="spellStart"/>
      <w:r w:rsidRPr="002501D3">
        <w:rPr>
          <w:rFonts w:ascii="Arial" w:eastAsia="Times New Roman" w:hAnsi="Arial" w:cs="Arial"/>
          <w:color w:val="222222"/>
          <w:sz w:val="28"/>
          <w:szCs w:val="28"/>
          <w:u w:val="none"/>
          <w:lang w:val="en-US"/>
        </w:rPr>
        <w:t>servlet</w:t>
      </w:r>
      <w:proofErr w:type="spellEnd"/>
      <w:r w:rsidRPr="002501D3">
        <w:rPr>
          <w:rFonts w:ascii="Arial" w:eastAsia="Times New Roman" w:hAnsi="Arial" w:cs="Arial"/>
          <w:color w:val="222222"/>
          <w:sz w:val="28"/>
          <w:szCs w:val="28"/>
          <w:u w:val="none"/>
          <w:lang w:val="en-US"/>
        </w:rPr>
        <w:t xml:space="preserve"> container will handle multi-threaded applications ,</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then why you are implementing multi-threading in your application</w:t>
      </w: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w:t>
      </w: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607F57" w:rsidRPr="002501D3" w:rsidRDefault="00607F57"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Class Loading, Linking, and Initialization</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The Java Virtual Machine makes types available to the running program through a process of </w:t>
      </w:r>
      <w:r w:rsidRPr="002501D3">
        <w:rPr>
          <w:rFonts w:ascii="Arial" w:hAnsi="Arial" w:cs="Arial"/>
          <w:i/>
          <w:iCs/>
          <w:sz w:val="28"/>
          <w:szCs w:val="28"/>
          <w:u w:val="none"/>
          <w:lang w:val="en-US"/>
        </w:rPr>
        <w:t>loading</w:t>
      </w:r>
      <w:r w:rsidRPr="002501D3">
        <w:rPr>
          <w:rFonts w:ascii="Arial" w:hAnsi="Arial" w:cs="Arial"/>
          <w:sz w:val="28"/>
          <w:szCs w:val="28"/>
          <w:u w:val="none"/>
          <w:lang w:val="en-US"/>
        </w:rPr>
        <w:t>,</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i/>
          <w:iCs/>
          <w:sz w:val="28"/>
          <w:szCs w:val="28"/>
          <w:u w:val="none"/>
          <w:lang w:val="en-US"/>
        </w:rPr>
        <w:t>linking</w:t>
      </w:r>
      <w:r w:rsidRPr="002501D3">
        <w:rPr>
          <w:rFonts w:ascii="Arial" w:hAnsi="Arial" w:cs="Arial"/>
          <w:sz w:val="28"/>
          <w:szCs w:val="28"/>
          <w:u w:val="none"/>
          <w:lang w:val="en-US"/>
        </w:rPr>
        <w:t xml:space="preserve">, and </w:t>
      </w:r>
      <w:r w:rsidRPr="002501D3">
        <w:rPr>
          <w:rFonts w:ascii="Arial" w:hAnsi="Arial" w:cs="Arial"/>
          <w:i/>
          <w:iCs/>
          <w:sz w:val="28"/>
          <w:szCs w:val="28"/>
          <w:u w:val="none"/>
          <w:lang w:val="en-US"/>
        </w:rPr>
        <w:t>initialization</w:t>
      </w:r>
      <w:r w:rsidRPr="002501D3">
        <w:rPr>
          <w:rFonts w:ascii="Arial" w:hAnsi="Arial" w:cs="Arial"/>
          <w:sz w:val="28"/>
          <w:szCs w:val="28"/>
          <w:u w:val="none"/>
          <w:lang w:val="en-US"/>
        </w:rPr>
        <w:t>. Loading is the process of bringing a binary form for a type into the Java</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Virtual Machine. Linking is the process of incorporating the binary type data into the runtime state of</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the virtual machine. Linking is divided into three sub-steps: </w:t>
      </w:r>
      <w:r w:rsidRPr="002501D3">
        <w:rPr>
          <w:rFonts w:ascii="Arial" w:hAnsi="Arial" w:cs="Arial"/>
          <w:i/>
          <w:iCs/>
          <w:sz w:val="28"/>
          <w:szCs w:val="28"/>
          <w:u w:val="none"/>
          <w:lang w:val="en-US"/>
        </w:rPr>
        <w:t>verification</w:t>
      </w:r>
      <w:r w:rsidRPr="002501D3">
        <w:rPr>
          <w:rFonts w:ascii="Arial" w:hAnsi="Arial" w:cs="Arial"/>
          <w:sz w:val="28"/>
          <w:szCs w:val="28"/>
          <w:u w:val="none"/>
          <w:lang w:val="en-US"/>
        </w:rPr>
        <w:t xml:space="preserve">, </w:t>
      </w:r>
      <w:r w:rsidRPr="002501D3">
        <w:rPr>
          <w:rFonts w:ascii="Arial" w:hAnsi="Arial" w:cs="Arial"/>
          <w:i/>
          <w:iCs/>
          <w:sz w:val="28"/>
          <w:szCs w:val="28"/>
          <w:u w:val="none"/>
          <w:lang w:val="en-US"/>
        </w:rPr>
        <w:t>preparation</w:t>
      </w:r>
      <w:r w:rsidRPr="002501D3">
        <w:rPr>
          <w:rFonts w:ascii="Arial" w:hAnsi="Arial" w:cs="Arial"/>
          <w:sz w:val="28"/>
          <w:szCs w:val="28"/>
          <w:u w:val="none"/>
          <w:lang w:val="en-US"/>
        </w:rPr>
        <w:t xml:space="preserve">, and </w:t>
      </w:r>
      <w:r w:rsidRPr="002501D3">
        <w:rPr>
          <w:rFonts w:ascii="Arial" w:hAnsi="Arial" w:cs="Arial"/>
          <w:i/>
          <w:iCs/>
          <w:sz w:val="28"/>
          <w:szCs w:val="28"/>
          <w:u w:val="none"/>
          <w:lang w:val="en-US"/>
        </w:rPr>
        <w:t>resolution</w:t>
      </w:r>
      <w:r w:rsidRPr="002501D3">
        <w:rPr>
          <w:rFonts w:ascii="Arial" w:hAnsi="Arial" w:cs="Arial"/>
          <w:sz w:val="28"/>
          <w:szCs w:val="28"/>
          <w:u w:val="none"/>
          <w:lang w:val="en-US"/>
        </w:rPr>
        <w:t>.</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Verification</w:t>
      </w:r>
      <w:r w:rsidR="00A111B9" w:rsidRPr="002501D3">
        <w:rPr>
          <w:rFonts w:ascii="Arial" w:hAnsi="Arial" w:cs="Arial"/>
          <w:sz w:val="28"/>
          <w:szCs w:val="28"/>
          <w:u w:val="none"/>
          <w:lang w:val="en-US"/>
        </w:rPr>
        <w:t>:</w:t>
      </w:r>
      <w:r w:rsidRPr="002501D3">
        <w:rPr>
          <w:rFonts w:ascii="Arial" w:hAnsi="Arial" w:cs="Arial"/>
          <w:sz w:val="28"/>
          <w:szCs w:val="28"/>
          <w:u w:val="none"/>
          <w:lang w:val="en-US"/>
        </w:rPr>
        <w:t xml:space="preserve"> ensures the type is properly formed and fit for use by the Java Virtual Machine. Preparation</w:t>
      </w:r>
      <w:r w:rsidR="00A111B9" w:rsidRPr="002501D3">
        <w:rPr>
          <w:rFonts w:ascii="Arial" w:hAnsi="Arial" w:cs="Arial"/>
          <w:sz w:val="28"/>
          <w:szCs w:val="28"/>
          <w:u w:val="none"/>
          <w:lang w:val="en-US"/>
        </w:rPr>
        <w:t>:</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lastRenderedPageBreak/>
        <w:t>involves allocating memory needed by the type, such as memory for any class variables. Resolution</w:t>
      </w:r>
      <w:r w:rsidR="00A111B9" w:rsidRPr="002501D3">
        <w:rPr>
          <w:rFonts w:ascii="Arial" w:hAnsi="Arial" w:cs="Arial"/>
          <w:sz w:val="28"/>
          <w:szCs w:val="28"/>
          <w:u w:val="none"/>
          <w:lang w:val="en-US"/>
        </w:rPr>
        <w:t>:</w:t>
      </w:r>
      <w:r w:rsidRPr="002501D3">
        <w:rPr>
          <w:rFonts w:ascii="Arial" w:hAnsi="Arial" w:cs="Arial"/>
          <w:sz w:val="28"/>
          <w:szCs w:val="28"/>
          <w:u w:val="none"/>
          <w:lang w:val="en-US"/>
        </w:rPr>
        <w:t xml:space="preserve"> is</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 process of transforming symbolic references in the constant pool into direct references.</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Implementations may delay the resolution step until each symbolic reference is actually used by the</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running program. After verification, preparation, and (optionally) resolution are completed, the type is</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ready for initialization. During initialization, the class variables are given their proper initial values. See</w:t>
      </w:r>
    </w:p>
    <w:p w:rsidR="00607F57" w:rsidRPr="002501D3" w:rsidRDefault="00607F57" w:rsidP="00607F57">
      <w:pPr>
        <w:rPr>
          <w:rFonts w:ascii="Arial" w:hAnsi="Arial" w:cs="Arial"/>
          <w:color w:val="FF0000"/>
          <w:sz w:val="28"/>
          <w:szCs w:val="28"/>
          <w:u w:val="none"/>
        </w:rPr>
      </w:pPr>
      <w:r w:rsidRPr="002501D3">
        <w:rPr>
          <w:rFonts w:ascii="Arial" w:hAnsi="Arial" w:cs="Arial"/>
          <w:sz w:val="28"/>
          <w:szCs w:val="28"/>
          <w:u w:val="none"/>
          <w:lang w:val="en-US"/>
        </w:rPr>
        <w:t>Figure 7-1 for a graphical depiction of this process.</w:t>
      </w:r>
    </w:p>
    <w:p w:rsidR="00607F57" w:rsidRPr="002501D3" w:rsidRDefault="00607F57" w:rsidP="00C61C54">
      <w:pPr>
        <w:rPr>
          <w:rFonts w:ascii="Arial" w:hAnsi="Arial" w:cs="Arial"/>
          <w:color w:val="FF0000"/>
          <w:sz w:val="28"/>
          <w:szCs w:val="28"/>
          <w:u w:val="none"/>
        </w:rPr>
      </w:pPr>
    </w:p>
    <w:p w:rsidR="005E68A2" w:rsidRPr="002501D3" w:rsidRDefault="005E68A2" w:rsidP="00C61C54">
      <w:pPr>
        <w:rPr>
          <w:rFonts w:ascii="Arial" w:hAnsi="Arial" w:cs="Arial"/>
          <w:color w:val="8EAADB" w:themeColor="accent5" w:themeTint="99"/>
          <w:sz w:val="28"/>
          <w:szCs w:val="28"/>
          <w:u w:val="none"/>
        </w:rPr>
      </w:pPr>
      <w:proofErr w:type="spellStart"/>
      <w:r w:rsidRPr="002501D3">
        <w:rPr>
          <w:rFonts w:ascii="Arial" w:hAnsi="Arial" w:cs="Arial"/>
          <w:color w:val="FF0000"/>
          <w:sz w:val="28"/>
          <w:szCs w:val="28"/>
          <w:u w:val="none"/>
        </w:rPr>
        <w:t>Host:port</w:t>
      </w:r>
      <w:proofErr w:type="spellEnd"/>
      <w:r w:rsidRPr="002501D3">
        <w:rPr>
          <w:rFonts w:ascii="Arial" w:hAnsi="Arial" w:cs="Arial"/>
          <w:sz w:val="28"/>
          <w:szCs w:val="28"/>
          <w:u w:val="none"/>
        </w:rPr>
        <w:t>/</w:t>
      </w:r>
      <w:proofErr w:type="spellStart"/>
      <w:r w:rsidRPr="002501D3">
        <w:rPr>
          <w:rFonts w:ascii="Arial" w:hAnsi="Arial" w:cs="Arial"/>
          <w:color w:val="538135" w:themeColor="accent6" w:themeShade="BF"/>
          <w:sz w:val="28"/>
          <w:szCs w:val="28"/>
          <w:u w:val="none"/>
        </w:rPr>
        <w:t>Path</w:t>
      </w:r>
      <w:r w:rsidRPr="002501D3">
        <w:rPr>
          <w:rFonts w:ascii="Arial" w:hAnsi="Arial" w:cs="Arial"/>
          <w:sz w:val="28"/>
          <w:szCs w:val="28"/>
          <w:u w:val="none"/>
        </w:rPr>
        <w:t>?</w:t>
      </w:r>
      <w:r w:rsidRPr="002501D3">
        <w:rPr>
          <w:rFonts w:ascii="Arial" w:hAnsi="Arial" w:cs="Arial"/>
          <w:color w:val="833C0B" w:themeColor="accent2" w:themeShade="80"/>
          <w:sz w:val="28"/>
          <w:szCs w:val="28"/>
          <w:u w:val="none"/>
        </w:rPr>
        <w:t>QueryString</w:t>
      </w:r>
      <w:r w:rsidRPr="002501D3">
        <w:rPr>
          <w:rFonts w:ascii="Arial" w:hAnsi="Arial" w:cs="Arial"/>
          <w:sz w:val="28"/>
          <w:szCs w:val="28"/>
          <w:u w:val="none"/>
        </w:rPr>
        <w:t>#</w:t>
      </w:r>
      <w:r w:rsidRPr="002501D3">
        <w:rPr>
          <w:rFonts w:ascii="Arial" w:hAnsi="Arial" w:cs="Arial"/>
          <w:color w:val="8EAADB" w:themeColor="accent5" w:themeTint="99"/>
          <w:sz w:val="28"/>
          <w:szCs w:val="28"/>
          <w:u w:val="none"/>
        </w:rPr>
        <w:t>fragments</w:t>
      </w:r>
      <w:proofErr w:type="spellEnd"/>
    </w:p>
    <w:p w:rsidR="005E68A2" w:rsidRPr="002501D3" w:rsidRDefault="00F018B0" w:rsidP="00C61C54">
      <w:pPr>
        <w:rPr>
          <w:rFonts w:ascii="Arial" w:hAnsi="Arial" w:cs="Arial"/>
          <w:color w:val="FF0000"/>
          <w:sz w:val="28"/>
          <w:szCs w:val="28"/>
          <w:u w:val="none"/>
        </w:rPr>
      </w:pPr>
      <w:proofErr w:type="spellStart"/>
      <w:r w:rsidRPr="002501D3">
        <w:rPr>
          <w:rFonts w:ascii="Arial" w:hAnsi="Arial" w:cs="Arial"/>
          <w:color w:val="FF0000"/>
          <w:sz w:val="28"/>
          <w:szCs w:val="28"/>
          <w:u w:val="none"/>
        </w:rPr>
        <w:t>Ipaddress</w:t>
      </w:r>
      <w:proofErr w:type="spellEnd"/>
      <w:r w:rsidRPr="002501D3">
        <w:rPr>
          <w:rFonts w:ascii="Arial" w:hAnsi="Arial" w:cs="Arial"/>
          <w:color w:val="FF0000"/>
          <w:sz w:val="28"/>
          <w:szCs w:val="28"/>
          <w:u w:val="none"/>
        </w:rPr>
        <w:t>/</w:t>
      </w:r>
      <w:proofErr w:type="spellStart"/>
      <w:r w:rsidRPr="002501D3">
        <w:rPr>
          <w:rFonts w:ascii="Arial" w:hAnsi="Arial" w:cs="Arial"/>
          <w:color w:val="FF0000"/>
          <w:sz w:val="28"/>
          <w:szCs w:val="28"/>
          <w:u w:val="none"/>
        </w:rPr>
        <w:t>contextpath</w:t>
      </w:r>
      <w:proofErr w:type="spellEnd"/>
      <w:r w:rsidRPr="002501D3">
        <w:rPr>
          <w:rFonts w:ascii="Arial" w:hAnsi="Arial" w:cs="Arial"/>
          <w:color w:val="FF0000"/>
          <w:sz w:val="28"/>
          <w:szCs w:val="28"/>
          <w:u w:val="none"/>
        </w:rPr>
        <w:t>/</w:t>
      </w:r>
      <w:proofErr w:type="spellStart"/>
      <w:r w:rsidRPr="002501D3">
        <w:rPr>
          <w:rFonts w:ascii="Arial" w:hAnsi="Arial" w:cs="Arial"/>
          <w:color w:val="FF0000"/>
          <w:sz w:val="28"/>
          <w:szCs w:val="28"/>
          <w:u w:val="none"/>
        </w:rPr>
        <w:t>path</w:t>
      </w:r>
      <w:r w:rsidR="00935E04" w:rsidRPr="002501D3">
        <w:rPr>
          <w:rFonts w:ascii="Arial" w:hAnsi="Arial" w:cs="Arial"/>
          <w:color w:val="FF0000"/>
          <w:sz w:val="28"/>
          <w:szCs w:val="28"/>
          <w:u w:val="none"/>
        </w:rPr>
        <w:t>expression</w:t>
      </w:r>
      <w:proofErr w:type="spellEnd"/>
      <w:r w:rsidRPr="002501D3">
        <w:rPr>
          <w:rFonts w:ascii="Arial" w:hAnsi="Arial" w:cs="Arial"/>
          <w:color w:val="FF0000"/>
          <w:sz w:val="28"/>
          <w:szCs w:val="28"/>
          <w:u w:val="none"/>
        </w:rPr>
        <w:t>/</w:t>
      </w:r>
      <w:proofErr w:type="spellStart"/>
      <w:r w:rsidRPr="002501D3">
        <w:rPr>
          <w:rFonts w:ascii="Arial" w:hAnsi="Arial" w:cs="Arial"/>
          <w:color w:val="FF0000"/>
          <w:sz w:val="28"/>
          <w:szCs w:val="28"/>
          <w:u w:val="none"/>
        </w:rPr>
        <w:t>querystring</w:t>
      </w:r>
      <w:proofErr w:type="spellEnd"/>
      <w:r w:rsidRPr="002501D3">
        <w:rPr>
          <w:rFonts w:ascii="Arial" w:hAnsi="Arial" w:cs="Arial"/>
          <w:color w:val="FF0000"/>
          <w:sz w:val="28"/>
          <w:szCs w:val="28"/>
          <w:u w:val="none"/>
        </w:rPr>
        <w:t>/fragments</w:t>
      </w:r>
    </w:p>
    <w:p w:rsidR="00935E04" w:rsidRPr="002501D3" w:rsidRDefault="00935E04" w:rsidP="00C61C54">
      <w:pPr>
        <w:rPr>
          <w:rFonts w:ascii="Arial" w:hAnsi="Arial" w:cs="Arial"/>
          <w:sz w:val="28"/>
          <w:szCs w:val="28"/>
          <w:u w:val="none"/>
        </w:rPr>
      </w:pPr>
      <w:proofErr w:type="spellStart"/>
      <w:r w:rsidRPr="002501D3">
        <w:rPr>
          <w:rFonts w:ascii="Arial" w:hAnsi="Arial" w:cs="Arial"/>
          <w:color w:val="FF0000"/>
          <w:sz w:val="28"/>
          <w:szCs w:val="28"/>
          <w:u w:val="none"/>
        </w:rPr>
        <w:t>Host:port</w:t>
      </w:r>
      <w:proofErr w:type="spellEnd"/>
      <w:r w:rsidRPr="002501D3">
        <w:rPr>
          <w:rFonts w:ascii="Arial" w:hAnsi="Arial" w:cs="Arial"/>
          <w:color w:val="FF0000"/>
          <w:sz w:val="28"/>
          <w:szCs w:val="28"/>
          <w:u w:val="none"/>
        </w:rPr>
        <w:t xml:space="preserve"> </w:t>
      </w:r>
      <w:r w:rsidRPr="002501D3">
        <w:rPr>
          <w:rFonts w:ascii="Arial" w:hAnsi="Arial" w:cs="Arial"/>
          <w:sz w:val="28"/>
          <w:szCs w:val="28"/>
          <w:u w:val="none"/>
        </w:rPr>
        <w:t>address of resource in network</w:t>
      </w:r>
    </w:p>
    <w:p w:rsidR="00935E04" w:rsidRPr="002501D3" w:rsidRDefault="00935E04" w:rsidP="00935E04">
      <w:pPr>
        <w:autoSpaceDE w:val="0"/>
        <w:autoSpaceDN w:val="0"/>
        <w:adjustRightInd w:val="0"/>
        <w:spacing w:after="0"/>
        <w:jc w:val="left"/>
        <w:rPr>
          <w:rFonts w:ascii="Arial" w:hAnsi="Arial" w:cs="Arial"/>
          <w:i/>
          <w:iCs/>
          <w:color w:val="35586C"/>
          <w:sz w:val="28"/>
          <w:szCs w:val="28"/>
          <w:u w:val="none"/>
          <w:lang w:val="en-US"/>
        </w:rPr>
      </w:pPr>
      <w:r w:rsidRPr="002501D3">
        <w:rPr>
          <w:rFonts w:ascii="Arial" w:hAnsi="Arial" w:cs="Arial"/>
          <w:color w:val="9A9AFF"/>
          <w:sz w:val="28"/>
          <w:szCs w:val="28"/>
          <w:u w:val="none"/>
          <w:lang w:val="en-US"/>
        </w:rPr>
        <w:t>http:</w:t>
      </w:r>
      <w:r w:rsidRPr="002501D3">
        <w:rPr>
          <w:rFonts w:ascii="Arial" w:hAnsi="Arial" w:cs="Arial"/>
          <w:i/>
          <w:iCs/>
          <w:color w:val="35586C"/>
          <w:sz w:val="28"/>
          <w:szCs w:val="28"/>
          <w:u w:val="none"/>
          <w:lang w:val="en-US"/>
        </w:rPr>
        <w:t>//example.com/customers?lastName=Burke&amp;zipcode=02115</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A specific parameter name can be repeated in the query string. In this case, there are</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multiple values for the same parameter.</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 xml:space="preserve">The last part of the URI is the </w:t>
      </w:r>
      <w:r w:rsidRPr="002501D3">
        <w:rPr>
          <w:rFonts w:ascii="Arial" w:hAnsi="Arial" w:cs="Arial"/>
          <w:color w:val="000000"/>
          <w:sz w:val="28"/>
          <w:szCs w:val="28"/>
          <w:u w:val="none"/>
          <w:lang w:val="en-US"/>
        </w:rPr>
        <w:t>fragment</w:t>
      </w:r>
      <w:r w:rsidRPr="002501D3">
        <w:rPr>
          <w:rFonts w:ascii="Arial" w:eastAsia="MinionPro-Regular" w:hAnsi="Arial" w:cs="Arial"/>
          <w:color w:val="000000"/>
          <w:sz w:val="28"/>
          <w:szCs w:val="28"/>
          <w:u w:val="none"/>
          <w:lang w:val="en-US"/>
        </w:rPr>
        <w:t>. It is delimited by a “#” character. The fragment</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is usually used to point to a certain place in the document you are querying.</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Not all characters are allowed within a URI string. Some characters must be encoded</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using the following rules. The characters a–z, A–Z, 0–9, ., -, *, and _ remain the same.</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The space character is converted to +. The other characters are first converted into a</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sequence of bytes using a specific encoding scheme. Next, a two-digit hexadecimal</w:t>
      </w:r>
    </w:p>
    <w:p w:rsidR="00935E04" w:rsidRPr="002501D3" w:rsidRDefault="00935E04" w:rsidP="00935E04">
      <w:pPr>
        <w:rPr>
          <w:rFonts w:ascii="Arial" w:hAnsi="Arial" w:cs="Arial"/>
          <w:sz w:val="28"/>
          <w:szCs w:val="28"/>
          <w:u w:val="none"/>
        </w:rPr>
      </w:pPr>
      <w:r w:rsidRPr="002501D3">
        <w:rPr>
          <w:rFonts w:ascii="Arial" w:eastAsia="MinionPro-Regular" w:hAnsi="Arial" w:cs="Arial"/>
          <w:color w:val="000000"/>
          <w:sz w:val="28"/>
          <w:szCs w:val="28"/>
          <w:u w:val="none"/>
          <w:lang w:val="en-US"/>
        </w:rPr>
        <w:t>number prefixed by % represents each byte.</w:t>
      </w:r>
    </w:p>
    <w:p w:rsidR="00935E04" w:rsidRPr="002501D3" w:rsidRDefault="00935E04" w:rsidP="00C61C54">
      <w:pPr>
        <w:rPr>
          <w:rFonts w:ascii="Arial" w:hAnsi="Arial" w:cs="Arial"/>
          <w:sz w:val="28"/>
          <w:szCs w:val="28"/>
          <w:u w:val="none"/>
        </w:rPr>
      </w:pPr>
    </w:p>
    <w:p w:rsidR="00B04005" w:rsidRPr="002501D3" w:rsidRDefault="00B04005" w:rsidP="00C61C54">
      <w:pPr>
        <w:rPr>
          <w:rFonts w:ascii="Arial" w:hAnsi="Arial" w:cs="Arial"/>
          <w:sz w:val="28"/>
          <w:szCs w:val="28"/>
          <w:u w:val="none"/>
        </w:rPr>
      </w:pPr>
      <w:r w:rsidRPr="002501D3">
        <w:rPr>
          <w:rFonts w:ascii="Arial" w:hAnsi="Arial" w:cs="Arial"/>
          <w:sz w:val="28"/>
          <w:szCs w:val="28"/>
          <w:u w:val="none"/>
        </w:rPr>
        <w:t xml:space="preserve">Implement asynchronous rest client call two rest in </w:t>
      </w:r>
      <w:proofErr w:type="spellStart"/>
      <w:r w:rsidRPr="002501D3">
        <w:rPr>
          <w:rFonts w:ascii="Arial" w:hAnsi="Arial" w:cs="Arial"/>
          <w:sz w:val="28"/>
          <w:szCs w:val="28"/>
          <w:u w:val="none"/>
        </w:rPr>
        <w:t>oneclient</w:t>
      </w:r>
      <w:proofErr w:type="spellEnd"/>
      <w:r w:rsidRPr="002501D3">
        <w:rPr>
          <w:rFonts w:ascii="Arial" w:hAnsi="Arial" w:cs="Arial"/>
          <w:sz w:val="28"/>
          <w:szCs w:val="28"/>
          <w:u w:val="none"/>
        </w:rPr>
        <w:t xml:space="preserve"> and process them asynchronously ( if resource class using drools if client call two services) in project</w:t>
      </w:r>
    </w:p>
    <w:p w:rsidR="00E67B35" w:rsidRPr="002501D3" w:rsidRDefault="00182418" w:rsidP="00C61C54">
      <w:pPr>
        <w:rPr>
          <w:rFonts w:ascii="Arial" w:hAnsi="Arial" w:cs="Arial"/>
          <w:sz w:val="28"/>
          <w:szCs w:val="28"/>
          <w:u w:val="none"/>
        </w:rPr>
      </w:pPr>
      <w:r w:rsidRPr="002501D3">
        <w:rPr>
          <w:rFonts w:ascii="Arial" w:hAnsi="Arial" w:cs="Arial"/>
          <w:sz w:val="28"/>
          <w:szCs w:val="28"/>
          <w:u w:val="none"/>
        </w:rPr>
        <w:t>&lt;collection internal working check bookmark&gt;</w:t>
      </w:r>
    </w:p>
    <w:p w:rsidR="00A111B9" w:rsidRPr="002501D3" w:rsidRDefault="00A111B9" w:rsidP="00C61C54">
      <w:pPr>
        <w:rPr>
          <w:rFonts w:ascii="Arial" w:hAnsi="Arial" w:cs="Arial"/>
          <w:color w:val="FF0000"/>
          <w:sz w:val="28"/>
          <w:szCs w:val="28"/>
          <w:u w:val="none"/>
        </w:rPr>
      </w:pPr>
    </w:p>
    <w:p w:rsidR="00A111B9" w:rsidRPr="002501D3" w:rsidRDefault="00A111B9" w:rsidP="00C61C54">
      <w:pPr>
        <w:rPr>
          <w:rFonts w:ascii="Arial" w:hAnsi="Arial" w:cs="Arial"/>
          <w:color w:val="FF0000"/>
          <w:sz w:val="28"/>
          <w:szCs w:val="28"/>
          <w:u w:val="none"/>
        </w:rPr>
      </w:pPr>
    </w:p>
    <w:p w:rsidR="00EB3366" w:rsidRPr="002501D3" w:rsidRDefault="00EB3366" w:rsidP="00C61C54">
      <w:pPr>
        <w:rPr>
          <w:rFonts w:ascii="Arial" w:hAnsi="Arial" w:cs="Arial"/>
          <w:color w:val="FF0000"/>
          <w:sz w:val="28"/>
          <w:szCs w:val="28"/>
          <w:u w:val="none"/>
        </w:rPr>
      </w:pPr>
      <w:r w:rsidRPr="002501D3">
        <w:rPr>
          <w:rFonts w:ascii="Arial" w:hAnsi="Arial" w:cs="Arial"/>
          <w:color w:val="FF0000"/>
          <w:sz w:val="28"/>
          <w:szCs w:val="28"/>
          <w:u w:val="none"/>
        </w:rPr>
        <w:t xml:space="preserve">-Difference between </w:t>
      </w:r>
      <w:proofErr w:type="spellStart"/>
      <w:r w:rsidRPr="002501D3">
        <w:rPr>
          <w:rFonts w:ascii="Arial" w:hAnsi="Arial" w:cs="Arial"/>
          <w:color w:val="FF0000"/>
          <w:sz w:val="28"/>
          <w:szCs w:val="28"/>
          <w:u w:val="none"/>
        </w:rPr>
        <w:t>ClassNotFound</w:t>
      </w:r>
      <w:proofErr w:type="spellEnd"/>
      <w:r w:rsidRPr="002501D3">
        <w:rPr>
          <w:rFonts w:ascii="Arial" w:hAnsi="Arial" w:cs="Arial"/>
          <w:color w:val="FF0000"/>
          <w:sz w:val="28"/>
          <w:szCs w:val="28"/>
          <w:u w:val="none"/>
        </w:rPr>
        <w:t xml:space="preserve"> and </w:t>
      </w:r>
      <w:proofErr w:type="spellStart"/>
      <w:r w:rsidRPr="002501D3">
        <w:rPr>
          <w:rFonts w:ascii="Arial" w:hAnsi="Arial" w:cs="Arial"/>
          <w:color w:val="FF0000"/>
          <w:sz w:val="28"/>
          <w:szCs w:val="28"/>
          <w:u w:val="none"/>
        </w:rPr>
        <w:t>NoClassDefFound</w:t>
      </w:r>
      <w:proofErr w:type="spellEnd"/>
      <w:r w:rsidRPr="002501D3">
        <w:rPr>
          <w:rFonts w:ascii="Arial" w:hAnsi="Arial" w:cs="Arial"/>
          <w:color w:val="FF0000"/>
          <w:sz w:val="28"/>
          <w:szCs w:val="28"/>
          <w:u w:val="none"/>
        </w:rPr>
        <w:t>:</w:t>
      </w:r>
    </w:p>
    <w:p w:rsidR="00EB3366" w:rsidRPr="002501D3" w:rsidRDefault="00EB3366" w:rsidP="00C61C54">
      <w:pPr>
        <w:rPr>
          <w:rFonts w:ascii="Arial" w:hAnsi="Arial" w:cs="Arial"/>
          <w:sz w:val="28"/>
          <w:szCs w:val="28"/>
          <w:u w:val="none"/>
        </w:rPr>
      </w:pPr>
      <w:r w:rsidRPr="002501D3">
        <w:rPr>
          <w:rFonts w:ascii="Arial" w:hAnsi="Arial" w:cs="Arial"/>
          <w:sz w:val="28"/>
          <w:szCs w:val="28"/>
          <w:u w:val="none"/>
        </w:rPr>
        <w:t xml:space="preserve">We get both the exceptions when </w:t>
      </w:r>
      <w:proofErr w:type="spellStart"/>
      <w:r w:rsidRPr="002501D3">
        <w:rPr>
          <w:rFonts w:ascii="Arial" w:hAnsi="Arial" w:cs="Arial"/>
          <w:sz w:val="28"/>
          <w:szCs w:val="28"/>
          <w:u w:val="none"/>
        </w:rPr>
        <w:t>jvm</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can not</w:t>
      </w:r>
      <w:proofErr w:type="spellEnd"/>
      <w:r w:rsidRPr="002501D3">
        <w:rPr>
          <w:rFonts w:ascii="Arial" w:hAnsi="Arial" w:cs="Arial"/>
          <w:sz w:val="28"/>
          <w:szCs w:val="28"/>
          <w:u w:val="none"/>
        </w:rPr>
        <w:t xml:space="preserve"> find the given class in class path. </w:t>
      </w:r>
      <w:proofErr w:type="spellStart"/>
      <w:r w:rsidRPr="002501D3">
        <w:rPr>
          <w:rFonts w:ascii="Arial" w:hAnsi="Arial" w:cs="Arial"/>
          <w:sz w:val="28"/>
          <w:szCs w:val="28"/>
          <w:u w:val="none"/>
        </w:rPr>
        <w:t>ClassNotFound</w:t>
      </w:r>
      <w:proofErr w:type="spellEnd"/>
      <w:r w:rsidRPr="002501D3">
        <w:rPr>
          <w:rFonts w:ascii="Arial" w:hAnsi="Arial" w:cs="Arial"/>
          <w:sz w:val="28"/>
          <w:szCs w:val="28"/>
          <w:u w:val="none"/>
        </w:rPr>
        <w:t xml:space="preserve"> is a checked exception which we get when we try to load the given class using fully qualified name, using </w:t>
      </w:r>
      <w:proofErr w:type="spellStart"/>
      <w:r w:rsidRPr="002501D3">
        <w:rPr>
          <w:rFonts w:ascii="Arial" w:hAnsi="Arial" w:cs="Arial"/>
          <w:sz w:val="28"/>
          <w:szCs w:val="28"/>
          <w:u w:val="none"/>
        </w:rPr>
        <w:t>class.forName</w:t>
      </w:r>
      <w:proofErr w:type="spellEnd"/>
      <w:r w:rsidRPr="002501D3">
        <w:rPr>
          <w:rFonts w:ascii="Arial" w:hAnsi="Arial" w:cs="Arial"/>
          <w:sz w:val="28"/>
          <w:szCs w:val="28"/>
          <w:u w:val="none"/>
        </w:rPr>
        <w:t xml:space="preserve">() or </w:t>
      </w:r>
      <w:proofErr w:type="spellStart"/>
      <w:r w:rsidRPr="002501D3">
        <w:rPr>
          <w:rFonts w:ascii="Arial" w:hAnsi="Arial" w:cs="Arial"/>
          <w:sz w:val="28"/>
          <w:szCs w:val="28"/>
          <w:u w:val="none"/>
        </w:rPr>
        <w:t>ClassLoader.loadClass</w:t>
      </w:r>
      <w:proofErr w:type="spellEnd"/>
      <w:r w:rsidRPr="002501D3">
        <w:rPr>
          <w:rFonts w:ascii="Arial" w:hAnsi="Arial" w:cs="Arial"/>
          <w:sz w:val="28"/>
          <w:szCs w:val="28"/>
          <w:u w:val="none"/>
        </w:rPr>
        <w:t xml:space="preserve">() or </w:t>
      </w:r>
      <w:proofErr w:type="spellStart"/>
      <w:r w:rsidRPr="002501D3">
        <w:rPr>
          <w:rFonts w:ascii="Arial" w:hAnsi="Arial" w:cs="Arial"/>
          <w:sz w:val="28"/>
          <w:szCs w:val="28"/>
          <w:u w:val="none"/>
        </w:rPr>
        <w:t>classLoader.findSystemClass</w:t>
      </w:r>
      <w:proofErr w:type="spellEnd"/>
      <w:r w:rsidRPr="002501D3">
        <w:rPr>
          <w:rFonts w:ascii="Arial" w:hAnsi="Arial" w:cs="Arial"/>
          <w:sz w:val="28"/>
          <w:szCs w:val="28"/>
          <w:u w:val="none"/>
        </w:rPr>
        <w:t>().</w:t>
      </w:r>
      <w:r w:rsidR="000C53B1" w:rsidRPr="002501D3">
        <w:rPr>
          <w:rFonts w:ascii="Arial" w:hAnsi="Arial" w:cs="Arial"/>
          <w:sz w:val="28"/>
          <w:szCs w:val="28"/>
          <w:u w:val="none"/>
        </w:rPr>
        <w:t>we get</w:t>
      </w:r>
      <w:r w:rsidRPr="002501D3">
        <w:rPr>
          <w:rFonts w:ascii="Arial" w:hAnsi="Arial" w:cs="Arial"/>
          <w:sz w:val="28"/>
          <w:szCs w:val="28"/>
          <w:u w:val="none"/>
        </w:rPr>
        <w:t xml:space="preserve"> </w:t>
      </w:r>
      <w:proofErr w:type="spellStart"/>
      <w:r w:rsidR="000C53B1" w:rsidRPr="002501D3">
        <w:rPr>
          <w:rFonts w:ascii="Arial" w:hAnsi="Arial" w:cs="Arial"/>
          <w:sz w:val="28"/>
          <w:szCs w:val="28"/>
          <w:u w:val="none"/>
        </w:rPr>
        <w:t>NoClassDefFound</w:t>
      </w:r>
      <w:proofErr w:type="spellEnd"/>
      <w:r w:rsidR="000C53B1" w:rsidRPr="002501D3">
        <w:rPr>
          <w:rFonts w:ascii="Arial" w:hAnsi="Arial" w:cs="Arial"/>
          <w:sz w:val="28"/>
          <w:szCs w:val="28"/>
          <w:u w:val="none"/>
        </w:rPr>
        <w:t xml:space="preserve"> exception when we try to instantiate a class using new keyword or a method call, when </w:t>
      </w:r>
      <w:proofErr w:type="spellStart"/>
      <w:r w:rsidR="000C53B1" w:rsidRPr="002501D3">
        <w:rPr>
          <w:rFonts w:ascii="Arial" w:hAnsi="Arial" w:cs="Arial"/>
          <w:sz w:val="28"/>
          <w:szCs w:val="28"/>
          <w:u w:val="none"/>
        </w:rPr>
        <w:t>jvm</w:t>
      </w:r>
      <w:proofErr w:type="spellEnd"/>
      <w:r w:rsidR="000C53B1" w:rsidRPr="002501D3">
        <w:rPr>
          <w:rFonts w:ascii="Arial" w:hAnsi="Arial" w:cs="Arial"/>
          <w:sz w:val="28"/>
          <w:szCs w:val="28"/>
          <w:u w:val="none"/>
        </w:rPr>
        <w:t xml:space="preserve"> </w:t>
      </w:r>
      <w:proofErr w:type="spellStart"/>
      <w:r w:rsidR="000C53B1" w:rsidRPr="002501D3">
        <w:rPr>
          <w:rFonts w:ascii="Arial" w:hAnsi="Arial" w:cs="Arial"/>
          <w:sz w:val="28"/>
          <w:szCs w:val="28"/>
          <w:u w:val="none"/>
        </w:rPr>
        <w:t>can not</w:t>
      </w:r>
      <w:proofErr w:type="spellEnd"/>
      <w:r w:rsidR="000C53B1" w:rsidRPr="002501D3">
        <w:rPr>
          <w:rFonts w:ascii="Arial" w:hAnsi="Arial" w:cs="Arial"/>
          <w:sz w:val="28"/>
          <w:szCs w:val="28"/>
          <w:u w:val="none"/>
        </w:rPr>
        <w:t xml:space="preserve"> find this class in </w:t>
      </w:r>
      <w:proofErr w:type="spellStart"/>
      <w:r w:rsidR="000C53B1" w:rsidRPr="002501D3">
        <w:rPr>
          <w:rFonts w:ascii="Arial" w:hAnsi="Arial" w:cs="Arial"/>
          <w:sz w:val="28"/>
          <w:szCs w:val="28"/>
          <w:u w:val="none"/>
        </w:rPr>
        <w:t>classpath</w:t>
      </w:r>
      <w:proofErr w:type="spellEnd"/>
      <w:r w:rsidR="000C53B1" w:rsidRPr="002501D3">
        <w:rPr>
          <w:rFonts w:ascii="Arial" w:hAnsi="Arial" w:cs="Arial"/>
          <w:sz w:val="28"/>
          <w:szCs w:val="28"/>
          <w:u w:val="none"/>
        </w:rPr>
        <w:t xml:space="preserve">. This exception occurs when compiler compiled the code successfully but while instantiating it </w:t>
      </w:r>
      <w:proofErr w:type="spellStart"/>
      <w:r w:rsidR="000C53B1" w:rsidRPr="002501D3">
        <w:rPr>
          <w:rFonts w:ascii="Arial" w:hAnsi="Arial" w:cs="Arial"/>
          <w:sz w:val="28"/>
          <w:szCs w:val="28"/>
          <w:u w:val="none"/>
        </w:rPr>
        <w:t>can not</w:t>
      </w:r>
      <w:proofErr w:type="spellEnd"/>
      <w:r w:rsidR="000C53B1" w:rsidRPr="002501D3">
        <w:rPr>
          <w:rFonts w:ascii="Arial" w:hAnsi="Arial" w:cs="Arial"/>
          <w:sz w:val="28"/>
          <w:szCs w:val="28"/>
          <w:u w:val="none"/>
        </w:rPr>
        <w:t xml:space="preserve"> locate the class in </w:t>
      </w:r>
      <w:proofErr w:type="spellStart"/>
      <w:r w:rsidR="000C53B1" w:rsidRPr="002501D3">
        <w:rPr>
          <w:rFonts w:ascii="Arial" w:hAnsi="Arial" w:cs="Arial"/>
          <w:sz w:val="28"/>
          <w:szCs w:val="28"/>
          <w:u w:val="none"/>
        </w:rPr>
        <w:t>classpath</w:t>
      </w:r>
      <w:proofErr w:type="spellEnd"/>
      <w:r w:rsidR="000C53B1" w:rsidRPr="002501D3">
        <w:rPr>
          <w:rFonts w:ascii="Arial" w:hAnsi="Arial" w:cs="Arial"/>
          <w:sz w:val="28"/>
          <w:szCs w:val="28"/>
          <w:u w:val="none"/>
        </w:rPr>
        <w:t>.</w:t>
      </w:r>
    </w:p>
    <w:p w:rsidR="00EB3366" w:rsidRPr="002501D3" w:rsidRDefault="00EB3366" w:rsidP="00C61C54">
      <w:pPr>
        <w:rPr>
          <w:rFonts w:ascii="Arial" w:hAnsi="Arial" w:cs="Arial"/>
          <w:sz w:val="28"/>
          <w:szCs w:val="28"/>
          <w:u w:val="none"/>
        </w:rPr>
      </w:pPr>
    </w:p>
    <w:p w:rsidR="00EB3366" w:rsidRPr="002501D3" w:rsidRDefault="00EB3366"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r w:rsidRPr="002501D3">
        <w:rPr>
          <w:rFonts w:ascii="Arial" w:hAnsi="Arial" w:cs="Arial"/>
          <w:sz w:val="28"/>
          <w:szCs w:val="28"/>
          <w:u w:val="none"/>
        </w:rPr>
        <w:t>-what is spring boot advantages of spring boot?</w:t>
      </w:r>
    </w:p>
    <w:p w:rsidR="00E15CFA" w:rsidRPr="002501D3" w:rsidRDefault="00E15CFA" w:rsidP="00C61C54">
      <w:pPr>
        <w:rPr>
          <w:rFonts w:ascii="Arial" w:hAnsi="Arial" w:cs="Arial"/>
          <w:sz w:val="28"/>
          <w:szCs w:val="28"/>
          <w:u w:val="none"/>
        </w:rPr>
      </w:pPr>
      <w:r w:rsidRPr="002501D3">
        <w:rPr>
          <w:rFonts w:ascii="Arial" w:hAnsi="Arial" w:cs="Arial"/>
          <w:sz w:val="28"/>
          <w:szCs w:val="28"/>
          <w:u w:val="none"/>
        </w:rPr>
        <w:t xml:space="preserve"> Spring boot is a part of </w:t>
      </w:r>
      <w:proofErr w:type="spellStart"/>
      <w:r w:rsidRPr="002501D3">
        <w:rPr>
          <w:rFonts w:ascii="Arial" w:hAnsi="Arial" w:cs="Arial"/>
          <w:sz w:val="28"/>
          <w:szCs w:val="28"/>
          <w:u w:val="none"/>
        </w:rPr>
        <w:t>springframework</w:t>
      </w:r>
      <w:proofErr w:type="spellEnd"/>
      <w:r w:rsidRPr="002501D3">
        <w:rPr>
          <w:rFonts w:ascii="Arial" w:hAnsi="Arial" w:cs="Arial"/>
          <w:sz w:val="28"/>
          <w:szCs w:val="28"/>
          <w:u w:val="none"/>
        </w:rPr>
        <w:t xml:space="preserve">. Using </w:t>
      </w:r>
      <w:proofErr w:type="spellStart"/>
      <w:r w:rsidRPr="002501D3">
        <w:rPr>
          <w:rFonts w:ascii="Arial" w:hAnsi="Arial" w:cs="Arial"/>
          <w:sz w:val="28"/>
          <w:szCs w:val="28"/>
          <w:u w:val="none"/>
        </w:rPr>
        <w:t>springboot</w:t>
      </w:r>
      <w:proofErr w:type="spellEnd"/>
      <w:r w:rsidRPr="002501D3">
        <w:rPr>
          <w:rFonts w:ascii="Arial" w:hAnsi="Arial" w:cs="Arial"/>
          <w:sz w:val="28"/>
          <w:szCs w:val="28"/>
          <w:u w:val="none"/>
        </w:rPr>
        <w:t xml:space="preserve"> we can build production ready application in very less time. Also we don’t have to worry about transitive dependencies and compatible jars. With the use of spring boot starters we can get the compatible dependencies for our project (spring boot starters are dependency </w:t>
      </w:r>
      <w:proofErr w:type="spellStart"/>
      <w:r w:rsidRPr="002501D3">
        <w:rPr>
          <w:rFonts w:ascii="Arial" w:hAnsi="Arial" w:cs="Arial"/>
          <w:sz w:val="28"/>
          <w:szCs w:val="28"/>
          <w:u w:val="none"/>
        </w:rPr>
        <w:t>discriptors</w:t>
      </w:r>
      <w:proofErr w:type="spellEnd"/>
      <w:r w:rsidRPr="002501D3">
        <w:rPr>
          <w:rFonts w:ascii="Arial" w:hAnsi="Arial" w:cs="Arial"/>
          <w:sz w:val="28"/>
          <w:szCs w:val="28"/>
          <w:u w:val="none"/>
        </w:rPr>
        <w:t xml:space="preserve"> which contain set of dependencies for the particular technology ). Spring boot has also provided embedded servers to run our web applications.</w:t>
      </w:r>
    </w:p>
    <w:p w:rsidR="0074703C" w:rsidRPr="002501D3" w:rsidRDefault="00E15CFA" w:rsidP="00C61C54">
      <w:pPr>
        <w:rPr>
          <w:rFonts w:ascii="Arial" w:hAnsi="Arial" w:cs="Arial"/>
          <w:color w:val="FF0000"/>
          <w:sz w:val="28"/>
          <w:szCs w:val="28"/>
          <w:u w:val="none"/>
        </w:rPr>
      </w:pPr>
      <w:r w:rsidRPr="002501D3">
        <w:rPr>
          <w:rFonts w:ascii="Arial" w:hAnsi="Arial" w:cs="Arial"/>
          <w:color w:val="FF0000"/>
          <w:sz w:val="28"/>
          <w:szCs w:val="28"/>
          <w:u w:val="none"/>
        </w:rPr>
        <w:t>&lt;SPRING</w:t>
      </w:r>
      <w:r w:rsidR="00950C14" w:rsidRPr="002501D3">
        <w:rPr>
          <w:rFonts w:ascii="Arial" w:hAnsi="Arial" w:cs="Arial"/>
          <w:color w:val="FF0000"/>
          <w:sz w:val="28"/>
          <w:szCs w:val="28"/>
          <w:u w:val="none"/>
        </w:rPr>
        <w:t>-</w:t>
      </w:r>
      <w:r w:rsidRPr="002501D3">
        <w:rPr>
          <w:rFonts w:ascii="Arial" w:hAnsi="Arial" w:cs="Arial"/>
          <w:color w:val="FF0000"/>
          <w:sz w:val="28"/>
          <w:szCs w:val="28"/>
          <w:u w:val="none"/>
        </w:rPr>
        <w:t>BOOT&gt;::</w:t>
      </w:r>
    </w:p>
    <w:p w:rsidR="00E15CFA" w:rsidRPr="002501D3" w:rsidRDefault="004246B9" w:rsidP="004246B9">
      <w:pPr>
        <w:jc w:val="left"/>
        <w:rPr>
          <w:rFonts w:ascii="Arial" w:hAnsi="Arial" w:cs="Arial"/>
          <w:sz w:val="28"/>
          <w:szCs w:val="28"/>
          <w:u w:val="none"/>
        </w:rPr>
      </w:pPr>
      <w:r w:rsidRPr="002501D3">
        <w:rPr>
          <w:rFonts w:ascii="Arial" w:hAnsi="Arial" w:cs="Arial"/>
          <w:bCs/>
          <w:color w:val="FF0000"/>
          <w:sz w:val="28"/>
          <w:szCs w:val="28"/>
          <w:u w:val="none"/>
          <w:shd w:val="clear" w:color="auto" w:fill="FFFFFF"/>
        </w:rPr>
        <w:t xml:space="preserve">Q:What </w:t>
      </w:r>
      <w:r w:rsidR="00E15CFA" w:rsidRPr="002501D3">
        <w:rPr>
          <w:rFonts w:ascii="Arial" w:hAnsi="Arial" w:cs="Arial"/>
          <w:bCs/>
          <w:color w:val="FF0000"/>
          <w:sz w:val="28"/>
          <w:szCs w:val="28"/>
          <w:u w:val="none"/>
          <w:shd w:val="clear" w:color="auto" w:fill="FFFFFF"/>
        </w:rPr>
        <w:t>is Spring Boot?</w:t>
      </w:r>
      <w:r w:rsidR="00E15CFA" w:rsidRPr="002501D3">
        <w:rPr>
          <w:rFonts w:ascii="Arial" w:hAnsi="Arial" w:cs="Arial"/>
          <w:bCs/>
          <w:color w:val="333333"/>
          <w:sz w:val="28"/>
          <w:szCs w:val="28"/>
          <w:u w:val="none"/>
          <w:shd w:val="clear" w:color="auto" w:fill="FFFFFF"/>
        </w:rPr>
        <w:br/>
        <w:t>A: </w:t>
      </w:r>
      <w:r w:rsidR="00E15CFA" w:rsidRPr="002501D3">
        <w:rPr>
          <w:rFonts w:ascii="Arial" w:hAnsi="Arial" w:cs="Arial"/>
          <w:color w:val="333333"/>
          <w:sz w:val="28"/>
          <w:szCs w:val="28"/>
          <w:u w:val="none"/>
          <w:shd w:val="clear" w:color="auto" w:fill="FFFFFF"/>
        </w:rPr>
        <w:t>Over the years spring has become more and more complex as new functionalities have been added. Just visit the page-</w:t>
      </w:r>
      <w:hyperlink r:id="rId6" w:history="1">
        <w:r w:rsidR="00E15CFA" w:rsidRPr="002501D3">
          <w:rPr>
            <w:rStyle w:val="Hyperlink"/>
            <w:rFonts w:ascii="Arial" w:hAnsi="Arial" w:cs="Arial"/>
            <w:color w:val="428BCA"/>
            <w:sz w:val="28"/>
            <w:szCs w:val="28"/>
            <w:u w:val="none"/>
            <w:shd w:val="clear" w:color="auto" w:fill="FFFFFF"/>
          </w:rPr>
          <w:t>https://spring.io/projects</w:t>
        </w:r>
      </w:hyperlink>
      <w:r w:rsidR="00E15CFA" w:rsidRPr="002501D3">
        <w:rPr>
          <w:rFonts w:ascii="Arial" w:hAnsi="Arial" w:cs="Arial"/>
          <w:color w:val="333333"/>
          <w:sz w:val="28"/>
          <w:szCs w:val="28"/>
          <w:u w:val="none"/>
          <w:shd w:val="clear" w:color="auto" w:fill="FFFFFF"/>
        </w:rPr>
        <w:t> and we will see all the spring projects we can use in our application for different functionalities. If one has to start a new spring project we have to add build path or add maven dependencies, configure application server, add spring configuration . </w:t>
      </w:r>
      <w:r w:rsidR="00E15CFA" w:rsidRPr="002501D3">
        <w:rPr>
          <w:rFonts w:ascii="Arial" w:hAnsi="Arial" w:cs="Arial"/>
          <w:bCs/>
          <w:color w:val="333333"/>
          <w:sz w:val="28"/>
          <w:szCs w:val="28"/>
          <w:u w:val="none"/>
          <w:shd w:val="clear" w:color="auto" w:fill="FFFFFF"/>
        </w:rPr>
        <w:t>So a lot of effort is required to start a new spring project as we have to currently do everything from scratch. Spring Boot is the solution to this problem</w:t>
      </w:r>
      <w:r w:rsidR="00E15CFA" w:rsidRPr="002501D3">
        <w:rPr>
          <w:rFonts w:ascii="Arial" w:hAnsi="Arial" w:cs="Arial"/>
          <w:color w:val="333333"/>
          <w:sz w:val="28"/>
          <w:szCs w:val="28"/>
          <w:u w:val="none"/>
          <w:shd w:val="clear" w:color="auto" w:fill="FFFFFF"/>
        </w:rPr>
        <w:t>. Spring boot has been built on top of existing spring framework. Using spring boot we avoid all the boilerplate code and configurations that we had to do previously. Spring boot thus helps us use the existing Spring functionalities more robustly and with minimum efforts.</w:t>
      </w:r>
      <w:r w:rsidR="00E15CFA" w:rsidRPr="002501D3">
        <w:rPr>
          <w:rFonts w:ascii="Arial" w:hAnsi="Arial" w:cs="Arial"/>
          <w:color w:val="333333"/>
          <w:sz w:val="28"/>
          <w:szCs w:val="28"/>
          <w:u w:val="none"/>
        </w:rPr>
        <w:br/>
      </w:r>
      <w:r w:rsidR="00E15CFA" w:rsidRPr="002501D3">
        <w:rPr>
          <w:rFonts w:ascii="Arial" w:hAnsi="Arial" w:cs="Arial"/>
          <w:color w:val="333333"/>
          <w:sz w:val="28"/>
          <w:szCs w:val="28"/>
          <w:u w:val="none"/>
        </w:rPr>
        <w:lastRenderedPageBreak/>
        <w:br/>
      </w:r>
      <w:r w:rsidR="00E15CFA" w:rsidRPr="002501D3">
        <w:rPr>
          <w:rFonts w:ascii="Arial" w:hAnsi="Arial" w:cs="Arial"/>
          <w:color w:val="333333"/>
          <w:sz w:val="28"/>
          <w:szCs w:val="28"/>
          <w:u w:val="none"/>
        </w:rPr>
        <w:br/>
      </w:r>
      <w:r w:rsidR="00E15CFA" w:rsidRPr="002501D3">
        <w:rPr>
          <w:rFonts w:ascii="Arial" w:hAnsi="Arial" w:cs="Arial"/>
          <w:bCs/>
          <w:color w:val="FF0000"/>
          <w:sz w:val="28"/>
          <w:szCs w:val="28"/>
          <w:u w:val="none"/>
          <w:shd w:val="clear" w:color="auto" w:fill="FFFFFF"/>
        </w:rPr>
        <w:t>Q: What are advantages of Spring Boot ?</w:t>
      </w:r>
      <w:r w:rsidR="00E15CFA" w:rsidRPr="002501D3">
        <w:rPr>
          <w:rFonts w:ascii="Arial" w:hAnsi="Arial" w:cs="Arial"/>
          <w:bCs/>
          <w:color w:val="333333"/>
          <w:sz w:val="28"/>
          <w:szCs w:val="28"/>
          <w:u w:val="none"/>
          <w:shd w:val="clear" w:color="auto" w:fill="FFFFFF"/>
        </w:rPr>
        <w:br/>
        <w:t>A:</w:t>
      </w:r>
      <w:r w:rsidR="00E15CFA" w:rsidRPr="002501D3">
        <w:rPr>
          <w:rFonts w:ascii="Arial" w:hAnsi="Arial" w:cs="Arial"/>
          <w:color w:val="333333"/>
          <w:sz w:val="28"/>
          <w:szCs w:val="28"/>
          <w:u w:val="none"/>
          <w:shd w:val="clear" w:color="auto" w:fill="FFFFFF"/>
        </w:rPr>
        <w:t> The advantages of Spring Boot are</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 xml:space="preserve">Reduce </w:t>
      </w:r>
      <w:proofErr w:type="spellStart"/>
      <w:r w:rsidRPr="002501D3">
        <w:rPr>
          <w:rFonts w:ascii="Arial" w:hAnsi="Arial" w:cs="Arial"/>
          <w:color w:val="333333"/>
          <w:sz w:val="28"/>
          <w:szCs w:val="28"/>
          <w:u w:val="none"/>
        </w:rPr>
        <w:t>Developement</w:t>
      </w:r>
      <w:proofErr w:type="spellEnd"/>
      <w:r w:rsidRPr="002501D3">
        <w:rPr>
          <w:rFonts w:ascii="Arial" w:hAnsi="Arial" w:cs="Arial"/>
          <w:color w:val="333333"/>
          <w:sz w:val="28"/>
          <w:szCs w:val="28"/>
          <w:u w:val="none"/>
        </w:rPr>
        <w:t>, Testing time and efforts.</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 xml:space="preserve">Use of </w:t>
      </w:r>
      <w:proofErr w:type="spellStart"/>
      <w:r w:rsidRPr="002501D3">
        <w:rPr>
          <w:rFonts w:ascii="Arial" w:hAnsi="Arial" w:cs="Arial"/>
          <w:color w:val="333333"/>
          <w:sz w:val="28"/>
          <w:szCs w:val="28"/>
          <w:u w:val="none"/>
        </w:rPr>
        <w:t>JavaConfig</w:t>
      </w:r>
      <w:proofErr w:type="spellEnd"/>
      <w:r w:rsidRPr="002501D3">
        <w:rPr>
          <w:rFonts w:ascii="Arial" w:hAnsi="Arial" w:cs="Arial"/>
          <w:color w:val="333333"/>
          <w:sz w:val="28"/>
          <w:szCs w:val="28"/>
          <w:u w:val="none"/>
        </w:rPr>
        <w:t xml:space="preserve"> helps avoid usage of XML.</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Avoid lots of maven imports and the various version conflicts.</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Provide Opinionated Development approach.</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Quick start to development by providing defaults.</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No Separate Web Server Needed.</w:t>
      </w:r>
      <w:r w:rsidR="004246B9" w:rsidRPr="002501D3">
        <w:rPr>
          <w:rFonts w:ascii="Arial" w:hAnsi="Arial" w:cs="Arial"/>
          <w:color w:val="333333"/>
          <w:sz w:val="28"/>
          <w:szCs w:val="28"/>
          <w:u w:val="none"/>
        </w:rPr>
        <w:t xml:space="preserve"> </w:t>
      </w:r>
      <w:r w:rsidRPr="002501D3">
        <w:rPr>
          <w:rFonts w:ascii="Arial" w:hAnsi="Arial" w:cs="Arial"/>
          <w:color w:val="333333"/>
          <w:sz w:val="28"/>
          <w:szCs w:val="28"/>
          <w:u w:val="none"/>
        </w:rPr>
        <w:t>Which means that you no longer have to boot up Tomcat, Glassfish, or anything else.</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 xml:space="preserve">Requires less configuration-Since there is no web.xml file. Simply add classes annotated </w:t>
      </w:r>
      <w:proofErr w:type="spellStart"/>
      <w:r w:rsidRPr="002501D3">
        <w:rPr>
          <w:rFonts w:ascii="Arial" w:hAnsi="Arial" w:cs="Arial"/>
          <w:color w:val="333333"/>
          <w:sz w:val="28"/>
          <w:szCs w:val="28"/>
          <w:u w:val="none"/>
        </w:rPr>
        <w:t>with@Configuration</w:t>
      </w:r>
      <w:proofErr w:type="spellEnd"/>
      <w:r w:rsidRPr="002501D3">
        <w:rPr>
          <w:rFonts w:ascii="Arial" w:hAnsi="Arial" w:cs="Arial"/>
          <w:color w:val="333333"/>
          <w:sz w:val="28"/>
          <w:szCs w:val="28"/>
          <w:u w:val="none"/>
        </w:rPr>
        <w:t xml:space="preserve"> and then you can add methods annotated with</w:t>
      </w:r>
      <w:r w:rsidR="004246B9" w:rsidRPr="002501D3">
        <w:rPr>
          <w:rFonts w:ascii="Arial" w:hAnsi="Arial" w:cs="Arial"/>
          <w:color w:val="333333"/>
          <w:sz w:val="28"/>
          <w:szCs w:val="28"/>
          <w:u w:val="none"/>
        </w:rPr>
        <w:t xml:space="preserve"> </w:t>
      </w:r>
      <w:r w:rsidRPr="002501D3">
        <w:rPr>
          <w:rFonts w:ascii="Arial" w:hAnsi="Arial" w:cs="Arial"/>
          <w:color w:val="333333"/>
          <w:sz w:val="28"/>
          <w:szCs w:val="28"/>
          <w:u w:val="none"/>
        </w:rPr>
        <w:t xml:space="preserve">@Bean, and Spring will </w:t>
      </w:r>
      <w:proofErr w:type="spellStart"/>
      <w:r w:rsidRPr="002501D3">
        <w:rPr>
          <w:rFonts w:ascii="Arial" w:hAnsi="Arial" w:cs="Arial"/>
          <w:color w:val="333333"/>
          <w:sz w:val="28"/>
          <w:szCs w:val="28"/>
          <w:u w:val="none"/>
        </w:rPr>
        <w:t>automagically</w:t>
      </w:r>
      <w:proofErr w:type="spellEnd"/>
      <w:r w:rsidRPr="002501D3">
        <w:rPr>
          <w:rFonts w:ascii="Arial" w:hAnsi="Arial" w:cs="Arial"/>
          <w:color w:val="333333"/>
          <w:sz w:val="28"/>
          <w:szCs w:val="28"/>
          <w:u w:val="none"/>
        </w:rPr>
        <w:t xml:space="preserve"> load up the object and manage it like it always has. You can even add @</w:t>
      </w:r>
      <w:proofErr w:type="spellStart"/>
      <w:r w:rsidRPr="002501D3">
        <w:rPr>
          <w:rFonts w:ascii="Arial" w:hAnsi="Arial" w:cs="Arial"/>
          <w:color w:val="333333"/>
          <w:sz w:val="28"/>
          <w:szCs w:val="28"/>
          <w:u w:val="none"/>
        </w:rPr>
        <w:t>Autowired</w:t>
      </w:r>
      <w:proofErr w:type="spellEnd"/>
      <w:r w:rsidRPr="002501D3">
        <w:rPr>
          <w:rFonts w:ascii="Arial" w:hAnsi="Arial" w:cs="Arial"/>
          <w:color w:val="333333"/>
          <w:sz w:val="28"/>
          <w:szCs w:val="28"/>
          <w:u w:val="none"/>
        </w:rPr>
        <w:t xml:space="preserve"> to the bean method to have Spring </w:t>
      </w:r>
      <w:proofErr w:type="spellStart"/>
      <w:r w:rsidRPr="002501D3">
        <w:rPr>
          <w:rFonts w:ascii="Arial" w:hAnsi="Arial" w:cs="Arial"/>
          <w:color w:val="333333"/>
          <w:sz w:val="28"/>
          <w:szCs w:val="28"/>
          <w:u w:val="none"/>
        </w:rPr>
        <w:t>autowire</w:t>
      </w:r>
      <w:proofErr w:type="spellEnd"/>
      <w:r w:rsidRPr="002501D3">
        <w:rPr>
          <w:rFonts w:ascii="Arial" w:hAnsi="Arial" w:cs="Arial"/>
          <w:color w:val="333333"/>
          <w:sz w:val="28"/>
          <w:szCs w:val="28"/>
          <w:u w:val="none"/>
        </w:rPr>
        <w:t xml:space="preserve"> in dependencies needed for the bean.</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Environment Based Configuration-Using these properties, you can pass into the application which environment you are using with:</w:t>
      </w:r>
      <w:r w:rsidR="004246B9" w:rsidRPr="002501D3">
        <w:rPr>
          <w:rFonts w:ascii="Arial" w:hAnsi="Arial" w:cs="Arial"/>
          <w:color w:val="333333"/>
          <w:sz w:val="28"/>
          <w:szCs w:val="28"/>
          <w:u w:val="none"/>
        </w:rPr>
        <w:t xml:space="preserve"> </w:t>
      </w:r>
      <w:r w:rsidRPr="002501D3">
        <w:rPr>
          <w:rFonts w:ascii="Arial" w:hAnsi="Arial" w:cs="Arial"/>
          <w:color w:val="FF0000"/>
          <w:sz w:val="28"/>
          <w:szCs w:val="28"/>
          <w:u w:val="none"/>
        </w:rPr>
        <w:t>-</w:t>
      </w:r>
      <w:proofErr w:type="spellStart"/>
      <w:r w:rsidRPr="002501D3">
        <w:rPr>
          <w:rFonts w:ascii="Arial" w:hAnsi="Arial" w:cs="Arial"/>
          <w:color w:val="FF0000"/>
          <w:sz w:val="28"/>
          <w:szCs w:val="28"/>
          <w:u w:val="none"/>
        </w:rPr>
        <w:t>Dspring.profiles.active</w:t>
      </w:r>
      <w:proofErr w:type="spellEnd"/>
      <w:r w:rsidRPr="002501D3">
        <w:rPr>
          <w:rFonts w:ascii="Arial" w:hAnsi="Arial" w:cs="Arial"/>
          <w:color w:val="FF0000"/>
          <w:sz w:val="28"/>
          <w:szCs w:val="28"/>
          <w:u w:val="none"/>
        </w:rPr>
        <w:t>={</w:t>
      </w:r>
      <w:proofErr w:type="spellStart"/>
      <w:r w:rsidRPr="002501D3">
        <w:rPr>
          <w:rFonts w:ascii="Arial" w:hAnsi="Arial" w:cs="Arial"/>
          <w:color w:val="FF0000"/>
          <w:sz w:val="28"/>
          <w:szCs w:val="28"/>
          <w:u w:val="none"/>
        </w:rPr>
        <w:t>enviornment</w:t>
      </w:r>
      <w:proofErr w:type="spellEnd"/>
      <w:r w:rsidRPr="002501D3">
        <w:rPr>
          <w:rFonts w:ascii="Arial" w:hAnsi="Arial" w:cs="Arial"/>
          <w:color w:val="FF0000"/>
          <w:sz w:val="28"/>
          <w:szCs w:val="28"/>
          <w:u w:val="none"/>
        </w:rPr>
        <w:t>}.</w:t>
      </w:r>
      <w:r w:rsidRPr="002501D3">
        <w:rPr>
          <w:rFonts w:ascii="Arial" w:hAnsi="Arial" w:cs="Arial"/>
          <w:color w:val="333333"/>
          <w:sz w:val="28"/>
          <w:szCs w:val="28"/>
          <w:u w:val="none"/>
        </w:rPr>
        <w:t xml:space="preserve"> Spring will then load up the subsequent application properties file at (application-{environment}.properties) after loading up the main application properties file.</w:t>
      </w:r>
    </w:p>
    <w:p w:rsidR="00E15CFA" w:rsidRPr="002501D3" w:rsidRDefault="00E15CFA" w:rsidP="004246B9">
      <w:pPr>
        <w:spacing w:after="0"/>
        <w:jc w:val="left"/>
        <w:rPr>
          <w:rFonts w:ascii="Arial" w:hAnsi="Arial" w:cs="Arial"/>
          <w:sz w:val="28"/>
          <w:szCs w:val="28"/>
          <w:u w:val="none"/>
        </w:rPr>
      </w:pPr>
      <w:r w:rsidRPr="002501D3">
        <w:rPr>
          <w:rFonts w:ascii="Arial" w:hAnsi="Arial" w:cs="Arial"/>
          <w:color w:val="333333"/>
          <w:sz w:val="28"/>
          <w:szCs w:val="28"/>
          <w:u w:val="none"/>
        </w:rPr>
        <w:br/>
      </w:r>
      <w:r w:rsidRPr="002501D3">
        <w:rPr>
          <w:rFonts w:ascii="Arial" w:hAnsi="Arial" w:cs="Arial"/>
          <w:color w:val="333333"/>
          <w:sz w:val="28"/>
          <w:szCs w:val="28"/>
          <w:u w:val="none"/>
        </w:rPr>
        <w:br/>
      </w:r>
      <w:r w:rsidRPr="002501D3">
        <w:rPr>
          <w:rFonts w:ascii="Arial" w:hAnsi="Arial" w:cs="Arial"/>
          <w:bCs/>
          <w:color w:val="FF0000"/>
          <w:sz w:val="28"/>
          <w:szCs w:val="28"/>
          <w:u w:val="none"/>
          <w:shd w:val="clear" w:color="auto" w:fill="FFFFFF"/>
        </w:rPr>
        <w:t>Q: Which build tool have you used to develop Spring Boot Application ?</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 xml:space="preserve">Spring Boot application can be developed using Maven as well as </w:t>
      </w:r>
      <w:proofErr w:type="spellStart"/>
      <w:r w:rsidRPr="002501D3">
        <w:rPr>
          <w:rFonts w:ascii="Arial" w:hAnsi="Arial" w:cs="Arial"/>
          <w:color w:val="333333"/>
          <w:sz w:val="28"/>
          <w:szCs w:val="28"/>
          <w:u w:val="none"/>
          <w:shd w:val="clear" w:color="auto" w:fill="FFFFFF"/>
        </w:rPr>
        <w:t>Gradle</w:t>
      </w:r>
      <w:proofErr w:type="spellEnd"/>
      <w:r w:rsidRPr="002501D3">
        <w:rPr>
          <w:rFonts w:ascii="Arial" w:hAnsi="Arial" w:cs="Arial"/>
          <w:color w:val="333333"/>
          <w:sz w:val="28"/>
          <w:szCs w:val="28"/>
          <w:u w:val="none"/>
          <w:shd w:val="clear" w:color="auto" w:fill="FFFFFF"/>
        </w:rPr>
        <w:t>. </w:t>
      </w:r>
      <w:r w:rsidRPr="002501D3">
        <w:rPr>
          <w:rFonts w:ascii="Arial" w:hAnsi="Arial" w:cs="Arial"/>
          <w:color w:val="333333"/>
          <w:sz w:val="28"/>
          <w:szCs w:val="28"/>
          <w:u w:val="none"/>
        </w:rPr>
        <w:br/>
      </w:r>
      <w:hyperlink r:id="rId7" w:history="1">
        <w:r w:rsidRPr="002501D3">
          <w:rPr>
            <w:rStyle w:val="Hyperlink"/>
            <w:rFonts w:ascii="Arial" w:hAnsi="Arial" w:cs="Arial"/>
            <w:color w:val="428BCA"/>
            <w:sz w:val="28"/>
            <w:szCs w:val="28"/>
            <w:u w:val="none"/>
            <w:shd w:val="clear" w:color="auto" w:fill="FFFFFF"/>
          </w:rPr>
          <w:t>Spring Boot application using Maven</w:t>
        </w:r>
      </w:hyperlink>
      <w:r w:rsidRPr="002501D3">
        <w:rPr>
          <w:rFonts w:ascii="Arial" w:hAnsi="Arial" w:cs="Arial"/>
          <w:color w:val="333333"/>
          <w:sz w:val="28"/>
          <w:szCs w:val="28"/>
          <w:u w:val="none"/>
          <w:shd w:val="clear" w:color="auto" w:fill="FFFFFF"/>
        </w:rPr>
        <w:t> </w:t>
      </w:r>
      <w:r w:rsidRPr="002501D3">
        <w:rPr>
          <w:rFonts w:ascii="Arial" w:hAnsi="Arial" w:cs="Arial"/>
          <w:color w:val="333333"/>
          <w:sz w:val="28"/>
          <w:szCs w:val="28"/>
          <w:u w:val="none"/>
        </w:rPr>
        <w:br/>
      </w:r>
      <w:hyperlink r:id="rId8" w:history="1">
        <w:r w:rsidRPr="002501D3">
          <w:rPr>
            <w:rStyle w:val="Hyperlink"/>
            <w:rFonts w:ascii="Arial" w:hAnsi="Arial" w:cs="Arial"/>
            <w:color w:val="428BCA"/>
            <w:sz w:val="28"/>
            <w:szCs w:val="28"/>
            <w:u w:val="none"/>
            <w:shd w:val="clear" w:color="auto" w:fill="FFFFFF"/>
          </w:rPr>
          <w:t xml:space="preserve">Spring Boot application using </w:t>
        </w:r>
        <w:proofErr w:type="spellStart"/>
        <w:r w:rsidRPr="002501D3">
          <w:rPr>
            <w:rStyle w:val="Hyperlink"/>
            <w:rFonts w:ascii="Arial" w:hAnsi="Arial" w:cs="Arial"/>
            <w:color w:val="428BCA"/>
            <w:sz w:val="28"/>
            <w:szCs w:val="28"/>
            <w:u w:val="none"/>
            <w:shd w:val="clear" w:color="auto" w:fill="FFFFFF"/>
          </w:rPr>
          <w:t>Gradle</w:t>
        </w:r>
        <w:proofErr w:type="spellEnd"/>
      </w:hyperlink>
      <w:r w:rsidRPr="002501D3">
        <w:rPr>
          <w:rFonts w:ascii="Arial" w:hAnsi="Arial" w:cs="Arial"/>
          <w:color w:val="333333"/>
          <w:sz w:val="28"/>
          <w:szCs w:val="28"/>
          <w:u w:val="none"/>
          <w:shd w:val="clear" w:color="auto" w:fill="FFFFFF"/>
        </w:rPr>
        <w:t> </w:t>
      </w:r>
      <w:r w:rsidRPr="002501D3">
        <w:rPr>
          <w:rFonts w:ascii="Arial" w:hAnsi="Arial" w:cs="Arial"/>
          <w:color w:val="333333"/>
          <w:sz w:val="28"/>
          <w:szCs w:val="28"/>
          <w:u w:val="none"/>
        </w:rPr>
        <w:br/>
      </w:r>
      <w:r w:rsidRPr="002501D3">
        <w:rPr>
          <w:rFonts w:ascii="Arial" w:hAnsi="Arial" w:cs="Arial"/>
          <w:color w:val="333333"/>
          <w:sz w:val="28"/>
          <w:szCs w:val="28"/>
          <w:u w:val="none"/>
        </w:rPr>
        <w:br/>
      </w:r>
      <w:r w:rsidRPr="002501D3">
        <w:rPr>
          <w:rFonts w:ascii="Arial" w:hAnsi="Arial" w:cs="Arial"/>
          <w:bCs/>
          <w:color w:val="FF0000"/>
          <w:sz w:val="28"/>
          <w:szCs w:val="28"/>
          <w:u w:val="none"/>
          <w:shd w:val="clear" w:color="auto" w:fill="FFFFFF"/>
        </w:rPr>
        <w:t xml:space="preserve">Q: What is </w:t>
      </w:r>
      <w:proofErr w:type="spellStart"/>
      <w:r w:rsidRPr="002501D3">
        <w:rPr>
          <w:rFonts w:ascii="Arial" w:hAnsi="Arial" w:cs="Arial"/>
          <w:bCs/>
          <w:color w:val="FF0000"/>
          <w:sz w:val="28"/>
          <w:szCs w:val="28"/>
          <w:u w:val="none"/>
          <w:shd w:val="clear" w:color="auto" w:fill="FFFFFF"/>
        </w:rPr>
        <w:t>JavaConfig</w:t>
      </w:r>
      <w:proofErr w:type="spellEnd"/>
      <w:r w:rsidRPr="002501D3">
        <w:rPr>
          <w:rFonts w:ascii="Arial" w:hAnsi="Arial" w:cs="Arial"/>
          <w:bCs/>
          <w:color w:val="FF0000"/>
          <w:sz w:val="28"/>
          <w:szCs w:val="28"/>
          <w:u w:val="none"/>
          <w:shd w:val="clear" w:color="auto" w:fill="FFFFFF"/>
        </w:rPr>
        <w:t>?</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 xml:space="preserve">Spring </w:t>
      </w:r>
      <w:proofErr w:type="spellStart"/>
      <w:r w:rsidRPr="002501D3">
        <w:rPr>
          <w:rFonts w:ascii="Arial" w:hAnsi="Arial" w:cs="Arial"/>
          <w:color w:val="333333"/>
          <w:sz w:val="28"/>
          <w:szCs w:val="28"/>
          <w:u w:val="none"/>
          <w:shd w:val="clear" w:color="auto" w:fill="FFFFFF"/>
        </w:rPr>
        <w:t>JavaConfig</w:t>
      </w:r>
      <w:proofErr w:type="spellEnd"/>
      <w:r w:rsidRPr="002501D3">
        <w:rPr>
          <w:rFonts w:ascii="Arial" w:hAnsi="Arial" w:cs="Arial"/>
          <w:color w:val="333333"/>
          <w:sz w:val="28"/>
          <w:szCs w:val="28"/>
          <w:u w:val="none"/>
          <w:shd w:val="clear" w:color="auto" w:fill="FFFFFF"/>
        </w:rPr>
        <w:t xml:space="preserve"> is a product of the Spring community that provides a pure-Java approach to configuring the Spring </w:t>
      </w:r>
      <w:proofErr w:type="spellStart"/>
      <w:r w:rsidRPr="002501D3">
        <w:rPr>
          <w:rFonts w:ascii="Arial" w:hAnsi="Arial" w:cs="Arial"/>
          <w:color w:val="333333"/>
          <w:sz w:val="28"/>
          <w:szCs w:val="28"/>
          <w:u w:val="none"/>
          <w:shd w:val="clear" w:color="auto" w:fill="FFFFFF"/>
        </w:rPr>
        <w:t>IoC</w:t>
      </w:r>
      <w:proofErr w:type="spellEnd"/>
      <w:r w:rsidRPr="002501D3">
        <w:rPr>
          <w:rFonts w:ascii="Arial" w:hAnsi="Arial" w:cs="Arial"/>
          <w:color w:val="333333"/>
          <w:sz w:val="28"/>
          <w:szCs w:val="28"/>
          <w:u w:val="none"/>
          <w:shd w:val="clear" w:color="auto" w:fill="FFFFFF"/>
        </w:rPr>
        <w:t xml:space="preserve"> Container. It thus helps avoid using XML configurations. The advantages of using </w:t>
      </w:r>
      <w:proofErr w:type="spellStart"/>
      <w:r w:rsidRPr="002501D3">
        <w:rPr>
          <w:rFonts w:ascii="Arial" w:hAnsi="Arial" w:cs="Arial"/>
          <w:color w:val="333333"/>
          <w:sz w:val="28"/>
          <w:szCs w:val="28"/>
          <w:u w:val="none"/>
          <w:shd w:val="clear" w:color="auto" w:fill="FFFFFF"/>
        </w:rPr>
        <w:t>JavaConfig</w:t>
      </w:r>
      <w:proofErr w:type="spellEnd"/>
      <w:r w:rsidRPr="002501D3">
        <w:rPr>
          <w:rFonts w:ascii="Arial" w:hAnsi="Arial" w:cs="Arial"/>
          <w:color w:val="333333"/>
          <w:sz w:val="28"/>
          <w:szCs w:val="28"/>
          <w:u w:val="none"/>
          <w:shd w:val="clear" w:color="auto" w:fill="FFFFFF"/>
        </w:rPr>
        <w:t xml:space="preserve"> are</w:t>
      </w:r>
      <w:r w:rsidRPr="002501D3">
        <w:rPr>
          <w:rFonts w:ascii="Arial" w:hAnsi="Arial" w:cs="Arial"/>
          <w:color w:val="333333"/>
          <w:sz w:val="28"/>
          <w:szCs w:val="28"/>
          <w:u w:val="none"/>
        </w:rPr>
        <w:br/>
      </w:r>
      <w:r w:rsidRPr="002501D3">
        <w:rPr>
          <w:rFonts w:ascii="Arial" w:hAnsi="Arial" w:cs="Arial"/>
          <w:color w:val="333333"/>
          <w:sz w:val="28"/>
          <w:szCs w:val="28"/>
          <w:u w:val="none"/>
          <w:shd w:val="clear" w:color="auto" w:fill="FFFFFF"/>
        </w:rPr>
        <w:t xml:space="preserve">The advantages of </w:t>
      </w:r>
      <w:proofErr w:type="spellStart"/>
      <w:r w:rsidRPr="002501D3">
        <w:rPr>
          <w:rFonts w:ascii="Arial" w:hAnsi="Arial" w:cs="Arial"/>
          <w:color w:val="333333"/>
          <w:sz w:val="28"/>
          <w:szCs w:val="28"/>
          <w:u w:val="none"/>
          <w:shd w:val="clear" w:color="auto" w:fill="FFFFFF"/>
        </w:rPr>
        <w:t>JavaConfig</w:t>
      </w:r>
      <w:proofErr w:type="spellEnd"/>
      <w:r w:rsidRPr="002501D3">
        <w:rPr>
          <w:rFonts w:ascii="Arial" w:hAnsi="Arial" w:cs="Arial"/>
          <w:color w:val="333333"/>
          <w:sz w:val="28"/>
          <w:szCs w:val="28"/>
          <w:u w:val="none"/>
          <w:shd w:val="clear" w:color="auto" w:fill="FFFFFF"/>
        </w:rPr>
        <w:t xml:space="preserve"> are</w:t>
      </w:r>
      <w:r w:rsidRPr="002501D3">
        <w:rPr>
          <w:rFonts w:ascii="Arial" w:hAnsi="Arial" w:cs="Arial"/>
          <w:color w:val="333333"/>
          <w:sz w:val="28"/>
          <w:szCs w:val="28"/>
          <w:u w:val="none"/>
        </w:rPr>
        <w:br/>
      </w:r>
    </w:p>
    <w:p w:rsidR="00E15CFA" w:rsidRPr="002501D3" w:rsidRDefault="00E15CFA" w:rsidP="004246B9">
      <w:pPr>
        <w:numPr>
          <w:ilvl w:val="0"/>
          <w:numId w:val="29"/>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lastRenderedPageBreak/>
        <w:t xml:space="preserve">Object-oriented configuration. Because configurations are defined as classes in </w:t>
      </w:r>
      <w:proofErr w:type="spellStart"/>
      <w:r w:rsidRPr="002501D3">
        <w:rPr>
          <w:rFonts w:ascii="Arial" w:hAnsi="Arial" w:cs="Arial"/>
          <w:color w:val="333333"/>
          <w:sz w:val="28"/>
          <w:szCs w:val="28"/>
          <w:u w:val="none"/>
        </w:rPr>
        <w:t>JavaConfig</w:t>
      </w:r>
      <w:proofErr w:type="spellEnd"/>
      <w:r w:rsidRPr="002501D3">
        <w:rPr>
          <w:rFonts w:ascii="Arial" w:hAnsi="Arial" w:cs="Arial"/>
          <w:color w:val="333333"/>
          <w:sz w:val="28"/>
          <w:szCs w:val="28"/>
          <w:u w:val="none"/>
        </w:rPr>
        <w:t>, users can take full advantage of object-oriented features in Java. One configuration class may subclass another, overriding its @Bean methods, etc.</w:t>
      </w:r>
    </w:p>
    <w:p w:rsidR="00E15CFA" w:rsidRPr="002501D3" w:rsidRDefault="00E15CFA" w:rsidP="004246B9">
      <w:pPr>
        <w:numPr>
          <w:ilvl w:val="0"/>
          <w:numId w:val="29"/>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 xml:space="preserve">Reduced or eliminated XML configuration. The benefits of externalized configuration based on the principles of dependency injection have been proven. However, many developers would prefer not to switch back and forth between XML and Java. </w:t>
      </w:r>
      <w:proofErr w:type="spellStart"/>
      <w:r w:rsidRPr="002501D3">
        <w:rPr>
          <w:rFonts w:ascii="Arial" w:hAnsi="Arial" w:cs="Arial"/>
          <w:color w:val="333333"/>
          <w:sz w:val="28"/>
          <w:szCs w:val="28"/>
          <w:u w:val="none"/>
        </w:rPr>
        <w:t>JavaConfig</w:t>
      </w:r>
      <w:proofErr w:type="spellEnd"/>
      <w:r w:rsidRPr="002501D3">
        <w:rPr>
          <w:rFonts w:ascii="Arial" w:hAnsi="Arial" w:cs="Arial"/>
          <w:color w:val="333333"/>
          <w:sz w:val="28"/>
          <w:szCs w:val="28"/>
          <w:u w:val="none"/>
        </w:rPr>
        <w:t xml:space="preserve"> provides developers with a pure-Java approach to configuring the Spring container that is conceptually similar to XML configuration. It is technically possible to configure the container using only </w:t>
      </w:r>
      <w:proofErr w:type="spellStart"/>
      <w:r w:rsidRPr="002501D3">
        <w:rPr>
          <w:rFonts w:ascii="Arial" w:hAnsi="Arial" w:cs="Arial"/>
          <w:color w:val="333333"/>
          <w:sz w:val="28"/>
          <w:szCs w:val="28"/>
          <w:u w:val="none"/>
        </w:rPr>
        <w:t>JavaConfig</w:t>
      </w:r>
      <w:proofErr w:type="spellEnd"/>
      <w:r w:rsidRPr="002501D3">
        <w:rPr>
          <w:rFonts w:ascii="Arial" w:hAnsi="Arial" w:cs="Arial"/>
          <w:color w:val="333333"/>
          <w:sz w:val="28"/>
          <w:szCs w:val="28"/>
          <w:u w:val="none"/>
        </w:rPr>
        <w:t xml:space="preserve"> configuration classes, however in practice many have found it ideal to mix-and-match </w:t>
      </w:r>
      <w:proofErr w:type="spellStart"/>
      <w:r w:rsidRPr="002501D3">
        <w:rPr>
          <w:rFonts w:ascii="Arial" w:hAnsi="Arial" w:cs="Arial"/>
          <w:color w:val="333333"/>
          <w:sz w:val="28"/>
          <w:szCs w:val="28"/>
          <w:u w:val="none"/>
        </w:rPr>
        <w:t>JavaConfig</w:t>
      </w:r>
      <w:proofErr w:type="spellEnd"/>
      <w:r w:rsidRPr="002501D3">
        <w:rPr>
          <w:rFonts w:ascii="Arial" w:hAnsi="Arial" w:cs="Arial"/>
          <w:color w:val="333333"/>
          <w:sz w:val="28"/>
          <w:szCs w:val="28"/>
          <w:u w:val="none"/>
        </w:rPr>
        <w:t xml:space="preserve"> with XML.</w:t>
      </w:r>
    </w:p>
    <w:p w:rsidR="00E15CFA" w:rsidRPr="002501D3" w:rsidRDefault="00E15CFA" w:rsidP="004246B9">
      <w:pPr>
        <w:numPr>
          <w:ilvl w:val="0"/>
          <w:numId w:val="29"/>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 xml:space="preserve">Type-safe and refactoring-friendly. </w:t>
      </w:r>
      <w:proofErr w:type="spellStart"/>
      <w:r w:rsidRPr="002501D3">
        <w:rPr>
          <w:rFonts w:ascii="Arial" w:hAnsi="Arial" w:cs="Arial"/>
          <w:color w:val="333333"/>
          <w:sz w:val="28"/>
          <w:szCs w:val="28"/>
          <w:u w:val="none"/>
        </w:rPr>
        <w:t>JavaConfig</w:t>
      </w:r>
      <w:proofErr w:type="spellEnd"/>
      <w:r w:rsidRPr="002501D3">
        <w:rPr>
          <w:rFonts w:ascii="Arial" w:hAnsi="Arial" w:cs="Arial"/>
          <w:color w:val="333333"/>
          <w:sz w:val="28"/>
          <w:szCs w:val="28"/>
          <w:u w:val="none"/>
        </w:rPr>
        <w:t xml:space="preserve"> provides a type-safe approach to configuring the Spring container. Thanks to Java 5.0's support for generics, it is now possible to retrieve beans by type rather than by name, free of any casting or string-based lookups.</w:t>
      </w:r>
    </w:p>
    <w:p w:rsidR="00E33125" w:rsidRPr="002501D3" w:rsidRDefault="00E33125" w:rsidP="00E33125">
      <w:pPr>
        <w:shd w:val="clear" w:color="auto" w:fill="FFFFFF"/>
        <w:spacing w:before="100" w:beforeAutospacing="1" w:after="100" w:afterAutospacing="1"/>
        <w:ind w:left="360"/>
        <w:jc w:val="left"/>
        <w:rPr>
          <w:rFonts w:ascii="Arial" w:hAnsi="Arial" w:cs="Arial"/>
          <w:color w:val="333333"/>
          <w:sz w:val="28"/>
          <w:szCs w:val="28"/>
          <w:u w:val="none"/>
          <w:shd w:val="clear" w:color="auto" w:fill="FFFFFF"/>
        </w:rPr>
      </w:pPr>
      <w:r w:rsidRPr="002501D3">
        <w:rPr>
          <w:rFonts w:ascii="Arial" w:hAnsi="Arial" w:cs="Arial"/>
          <w:bCs/>
          <w:color w:val="FF0000"/>
          <w:sz w:val="28"/>
          <w:szCs w:val="28"/>
          <w:u w:val="none"/>
          <w:shd w:val="clear" w:color="auto" w:fill="FFFFFF"/>
        </w:rPr>
        <w:t>Q:How to reload my changes on Spring Boot without having to restart server?</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This can be achieved using DEV Tools. With this dependency any changes you save, the embedded tomcat will restart. Spring Boot has a Developer tools (</w:t>
      </w:r>
      <w:proofErr w:type="spellStart"/>
      <w:r w:rsidRPr="002501D3">
        <w:rPr>
          <w:rFonts w:ascii="Arial" w:hAnsi="Arial" w:cs="Arial"/>
          <w:color w:val="333333"/>
          <w:sz w:val="28"/>
          <w:szCs w:val="28"/>
          <w:u w:val="none"/>
          <w:shd w:val="clear" w:color="auto" w:fill="FFFFFF"/>
        </w:rPr>
        <w:t>DevTools</w:t>
      </w:r>
      <w:proofErr w:type="spellEnd"/>
      <w:r w:rsidRPr="002501D3">
        <w:rPr>
          <w:rFonts w:ascii="Arial" w:hAnsi="Arial" w:cs="Arial"/>
          <w:color w:val="333333"/>
          <w:sz w:val="28"/>
          <w:szCs w:val="28"/>
          <w:u w:val="none"/>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w:t>
      </w:r>
      <w:proofErr w:type="spellStart"/>
      <w:r w:rsidRPr="002501D3">
        <w:rPr>
          <w:rFonts w:ascii="Arial" w:hAnsi="Arial" w:cs="Arial"/>
          <w:color w:val="333333"/>
          <w:sz w:val="28"/>
          <w:szCs w:val="28"/>
          <w:u w:val="none"/>
          <w:shd w:val="clear" w:color="auto" w:fill="FFFFFF"/>
        </w:rPr>
        <w:t>it’s</w:t>
      </w:r>
      <w:proofErr w:type="spellEnd"/>
      <w:r w:rsidRPr="002501D3">
        <w:rPr>
          <w:rFonts w:ascii="Arial" w:hAnsi="Arial" w:cs="Arial"/>
          <w:color w:val="333333"/>
          <w:sz w:val="28"/>
          <w:szCs w:val="28"/>
          <w:u w:val="none"/>
          <w:shd w:val="clear" w:color="auto" w:fill="FFFFFF"/>
        </w:rPr>
        <w:t xml:space="preserve"> first version. This was a most requested features for the developers. The module </w:t>
      </w:r>
      <w:proofErr w:type="spellStart"/>
      <w:r w:rsidRPr="002501D3">
        <w:rPr>
          <w:rFonts w:ascii="Arial" w:hAnsi="Arial" w:cs="Arial"/>
          <w:color w:val="333333"/>
          <w:sz w:val="28"/>
          <w:szCs w:val="28"/>
          <w:u w:val="none"/>
          <w:shd w:val="clear" w:color="auto" w:fill="FFFFFF"/>
        </w:rPr>
        <w:t>DevTools</w:t>
      </w:r>
      <w:proofErr w:type="spellEnd"/>
      <w:r w:rsidRPr="002501D3">
        <w:rPr>
          <w:rFonts w:ascii="Arial" w:hAnsi="Arial" w:cs="Arial"/>
          <w:color w:val="333333"/>
          <w:sz w:val="28"/>
          <w:szCs w:val="28"/>
          <w:u w:val="none"/>
          <w:shd w:val="clear" w:color="auto" w:fill="FFFFFF"/>
        </w:rPr>
        <w:t xml:space="preserve"> does exactly what is needed for the developers. This module will be disabled in the production environment. It also provides H2-database console for better testing the application. The following dependency is used</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bCs/>
          <w:color w:val="333333"/>
          <w:sz w:val="28"/>
          <w:szCs w:val="28"/>
          <w:shd w:val="clear" w:color="auto" w:fill="FFFFFF"/>
        </w:rPr>
        <w:t>&lt;</w:t>
      </w:r>
      <w:r w:rsidRPr="002501D3">
        <w:rPr>
          <w:rFonts w:ascii="Arial" w:hAnsi="Arial" w:cs="Arial"/>
          <w:color w:val="333333"/>
          <w:sz w:val="28"/>
          <w:szCs w:val="28"/>
        </w:rPr>
        <w:t>dependency&gt;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tab/>
      </w:r>
      <w:r w:rsidRPr="002501D3">
        <w:rPr>
          <w:rFonts w:ascii="Arial" w:hAnsi="Arial" w:cs="Arial"/>
          <w:color w:val="333333"/>
          <w:sz w:val="28"/>
          <w:szCs w:val="28"/>
        </w:rPr>
        <w:tab/>
      </w:r>
      <w:r w:rsidRPr="002501D3">
        <w:rPr>
          <w:rFonts w:ascii="Arial" w:hAnsi="Arial" w:cs="Arial"/>
          <w:color w:val="333333"/>
          <w:sz w:val="28"/>
          <w:szCs w:val="28"/>
        </w:rPr>
        <w:tab/>
        <w:t>&lt;</w:t>
      </w:r>
      <w:proofErr w:type="spellStart"/>
      <w:r w:rsidRPr="002501D3">
        <w:rPr>
          <w:rFonts w:ascii="Arial" w:hAnsi="Arial" w:cs="Arial"/>
          <w:color w:val="333333"/>
          <w:sz w:val="28"/>
          <w:szCs w:val="28"/>
        </w:rPr>
        <w:t>groupId</w:t>
      </w:r>
      <w:proofErr w:type="spellEnd"/>
      <w:r w:rsidRPr="002501D3">
        <w:rPr>
          <w:rFonts w:ascii="Arial" w:hAnsi="Arial" w:cs="Arial"/>
          <w:color w:val="333333"/>
          <w:sz w:val="28"/>
          <w:szCs w:val="28"/>
        </w:rPr>
        <w:t>&gt;</w:t>
      </w:r>
      <w:proofErr w:type="spellStart"/>
      <w:r w:rsidRPr="002501D3">
        <w:rPr>
          <w:rFonts w:ascii="Arial" w:hAnsi="Arial" w:cs="Arial"/>
          <w:color w:val="333333"/>
          <w:sz w:val="28"/>
          <w:szCs w:val="28"/>
        </w:rPr>
        <w:t>org.springframework.boot</w:t>
      </w:r>
      <w:proofErr w:type="spellEnd"/>
      <w:r w:rsidRPr="002501D3">
        <w:rPr>
          <w:rFonts w:ascii="Arial" w:hAnsi="Arial" w:cs="Arial"/>
          <w:color w:val="333333"/>
          <w:sz w:val="28"/>
          <w:szCs w:val="28"/>
        </w:rPr>
        <w:t>&lt;/</w:t>
      </w:r>
      <w:proofErr w:type="spellStart"/>
      <w:r w:rsidRPr="002501D3">
        <w:rPr>
          <w:rFonts w:ascii="Arial" w:hAnsi="Arial" w:cs="Arial"/>
          <w:color w:val="333333"/>
          <w:sz w:val="28"/>
          <w:szCs w:val="28"/>
        </w:rPr>
        <w:t>groupId</w:t>
      </w:r>
      <w:proofErr w:type="spellEnd"/>
      <w:r w:rsidRPr="002501D3">
        <w:rPr>
          <w:rFonts w:ascii="Arial" w:hAnsi="Arial" w:cs="Arial"/>
          <w:color w:val="333333"/>
          <w:sz w:val="28"/>
          <w:szCs w:val="28"/>
        </w:rPr>
        <w:t>&gt;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tab/>
      </w:r>
      <w:r w:rsidRPr="002501D3">
        <w:rPr>
          <w:rFonts w:ascii="Arial" w:hAnsi="Arial" w:cs="Arial"/>
          <w:color w:val="333333"/>
          <w:sz w:val="28"/>
          <w:szCs w:val="28"/>
        </w:rPr>
        <w:tab/>
      </w:r>
      <w:r w:rsidRPr="002501D3">
        <w:rPr>
          <w:rFonts w:ascii="Arial" w:hAnsi="Arial" w:cs="Arial"/>
          <w:color w:val="333333"/>
          <w:sz w:val="28"/>
          <w:szCs w:val="28"/>
        </w:rPr>
        <w:tab/>
        <w:t>&lt;</w:t>
      </w:r>
      <w:proofErr w:type="spellStart"/>
      <w:r w:rsidRPr="002501D3">
        <w:rPr>
          <w:rFonts w:ascii="Arial" w:hAnsi="Arial" w:cs="Arial"/>
          <w:color w:val="333333"/>
          <w:sz w:val="28"/>
          <w:szCs w:val="28"/>
        </w:rPr>
        <w:t>artifactId</w:t>
      </w:r>
      <w:proofErr w:type="spellEnd"/>
      <w:r w:rsidRPr="002501D3">
        <w:rPr>
          <w:rFonts w:ascii="Arial" w:hAnsi="Arial" w:cs="Arial"/>
          <w:color w:val="333333"/>
          <w:sz w:val="28"/>
          <w:szCs w:val="28"/>
        </w:rPr>
        <w:t>&gt;spring-boot-</w:t>
      </w:r>
      <w:proofErr w:type="spellStart"/>
      <w:r w:rsidRPr="002501D3">
        <w:rPr>
          <w:rFonts w:ascii="Arial" w:hAnsi="Arial" w:cs="Arial"/>
          <w:color w:val="333333"/>
          <w:sz w:val="28"/>
          <w:szCs w:val="28"/>
        </w:rPr>
        <w:t>devtools</w:t>
      </w:r>
      <w:proofErr w:type="spellEnd"/>
      <w:r w:rsidRPr="002501D3">
        <w:rPr>
          <w:rFonts w:ascii="Arial" w:hAnsi="Arial" w:cs="Arial"/>
          <w:color w:val="333333"/>
          <w:sz w:val="28"/>
          <w:szCs w:val="28"/>
        </w:rPr>
        <w:t>&lt;/</w:t>
      </w:r>
      <w:proofErr w:type="spellStart"/>
      <w:r w:rsidRPr="002501D3">
        <w:rPr>
          <w:rFonts w:ascii="Arial" w:hAnsi="Arial" w:cs="Arial"/>
          <w:color w:val="333333"/>
          <w:sz w:val="28"/>
          <w:szCs w:val="28"/>
        </w:rPr>
        <w:t>artifactId</w:t>
      </w:r>
      <w:proofErr w:type="spellEnd"/>
      <w:r w:rsidRPr="002501D3">
        <w:rPr>
          <w:rFonts w:ascii="Arial" w:hAnsi="Arial" w:cs="Arial"/>
          <w:color w:val="333333"/>
          <w:sz w:val="28"/>
          <w:szCs w:val="28"/>
        </w:rPr>
        <w:t>&gt;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tab/>
      </w:r>
      <w:r w:rsidRPr="002501D3">
        <w:rPr>
          <w:rFonts w:ascii="Arial" w:hAnsi="Arial" w:cs="Arial"/>
          <w:color w:val="333333"/>
          <w:sz w:val="28"/>
          <w:szCs w:val="28"/>
        </w:rPr>
        <w:tab/>
      </w:r>
      <w:r w:rsidRPr="002501D3">
        <w:rPr>
          <w:rFonts w:ascii="Arial" w:hAnsi="Arial" w:cs="Arial"/>
          <w:color w:val="333333"/>
          <w:sz w:val="28"/>
          <w:szCs w:val="28"/>
        </w:rPr>
        <w:tab/>
        <w:t>&lt;optional&gt;true&lt;/optional&gt;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lastRenderedPageBreak/>
        <w:tab/>
      </w:r>
      <w:r w:rsidRPr="002501D3">
        <w:rPr>
          <w:rFonts w:ascii="Arial" w:hAnsi="Arial" w:cs="Arial"/>
          <w:color w:val="333333"/>
          <w:sz w:val="28"/>
          <w:szCs w:val="28"/>
        </w:rPr>
        <w:tab/>
      </w:r>
      <w:r w:rsidRPr="002501D3">
        <w:rPr>
          <w:rFonts w:ascii="Arial" w:hAnsi="Arial" w:cs="Arial"/>
          <w:color w:val="333333"/>
          <w:sz w:val="28"/>
          <w:szCs w:val="28"/>
        </w:rPr>
        <w:tab/>
        <w:t xml:space="preserve">&lt;/dependency&gt; </w:t>
      </w:r>
    </w:p>
    <w:p w:rsidR="00950C14" w:rsidRPr="002501D3" w:rsidRDefault="00950C14" w:rsidP="004246B9">
      <w:pPr>
        <w:jc w:val="left"/>
        <w:rPr>
          <w:rFonts w:ascii="Arial" w:hAnsi="Arial" w:cs="Arial"/>
          <w:color w:val="333333"/>
          <w:sz w:val="28"/>
          <w:szCs w:val="28"/>
          <w:u w:val="none"/>
          <w:shd w:val="clear" w:color="auto" w:fill="FFFFFF"/>
        </w:rPr>
      </w:pPr>
      <w:r w:rsidRPr="002501D3">
        <w:rPr>
          <w:rFonts w:ascii="Arial" w:hAnsi="Arial" w:cs="Arial"/>
          <w:color w:val="333333"/>
          <w:sz w:val="28"/>
          <w:szCs w:val="28"/>
          <w:u w:val="none"/>
          <w:shd w:val="clear" w:color="auto" w:fill="FFFFFF"/>
        </w:rPr>
        <w:t xml:space="preserve">The </w:t>
      </w:r>
      <w:proofErr w:type="spellStart"/>
      <w:r w:rsidRPr="002501D3">
        <w:rPr>
          <w:rFonts w:ascii="Arial" w:hAnsi="Arial" w:cs="Arial"/>
          <w:color w:val="333333"/>
          <w:sz w:val="28"/>
          <w:szCs w:val="28"/>
          <w:u w:val="none"/>
          <w:shd w:val="clear" w:color="auto" w:fill="FFFFFF"/>
        </w:rPr>
        <w:t>DevTool</w:t>
      </w:r>
      <w:proofErr w:type="spellEnd"/>
      <w:r w:rsidRPr="002501D3">
        <w:rPr>
          <w:rFonts w:ascii="Arial" w:hAnsi="Arial" w:cs="Arial"/>
          <w:color w:val="333333"/>
          <w:sz w:val="28"/>
          <w:szCs w:val="28"/>
          <w:u w:val="none"/>
          <w:shd w:val="clear" w:color="auto" w:fill="FFFFFF"/>
        </w:rPr>
        <w:t xml:space="preserve"> dependency usage for </w:t>
      </w:r>
      <w:proofErr w:type="spellStart"/>
      <w:r w:rsidRPr="002501D3">
        <w:rPr>
          <w:rFonts w:ascii="Arial" w:hAnsi="Arial" w:cs="Arial"/>
          <w:color w:val="333333"/>
          <w:sz w:val="28"/>
          <w:szCs w:val="28"/>
          <w:u w:val="none"/>
          <w:shd w:val="clear" w:color="auto" w:fill="FFFFFF"/>
        </w:rPr>
        <w:t>autorestart</w:t>
      </w:r>
      <w:proofErr w:type="spellEnd"/>
      <w:r w:rsidRPr="002501D3">
        <w:rPr>
          <w:rFonts w:ascii="Arial" w:hAnsi="Arial" w:cs="Arial"/>
          <w:color w:val="333333"/>
          <w:sz w:val="28"/>
          <w:szCs w:val="28"/>
          <w:u w:val="none"/>
          <w:shd w:val="clear" w:color="auto" w:fill="FFFFFF"/>
        </w:rPr>
        <w:t xml:space="preserve"> and H2 DB</w:t>
      </w:r>
    </w:p>
    <w:p w:rsidR="00950C14" w:rsidRPr="002501D3" w:rsidRDefault="00950C14" w:rsidP="004246B9">
      <w:pPr>
        <w:jc w:val="left"/>
        <w:rPr>
          <w:rFonts w:ascii="Arial" w:hAnsi="Arial" w:cs="Arial"/>
          <w:color w:val="333333"/>
          <w:sz w:val="28"/>
          <w:szCs w:val="28"/>
          <w:u w:val="none"/>
          <w:shd w:val="clear" w:color="auto" w:fill="FFFFFF"/>
        </w:rPr>
      </w:pPr>
      <w:r w:rsidRPr="002501D3">
        <w:rPr>
          <w:rFonts w:ascii="Arial" w:hAnsi="Arial" w:cs="Arial"/>
          <w:bCs/>
          <w:color w:val="FF0000"/>
          <w:sz w:val="28"/>
          <w:szCs w:val="28"/>
          <w:u w:val="none"/>
          <w:shd w:val="clear" w:color="auto" w:fill="FFFFFF"/>
        </w:rPr>
        <w:t>Q:What is Actuator in Spring Boot?</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rsidR="00355AB8" w:rsidRPr="002501D3" w:rsidRDefault="00355AB8" w:rsidP="004246B9">
      <w:pPr>
        <w:jc w:val="left"/>
        <w:rPr>
          <w:rFonts w:ascii="Arial" w:hAnsi="Arial" w:cs="Arial"/>
          <w:color w:val="333333"/>
          <w:sz w:val="28"/>
          <w:szCs w:val="28"/>
          <w:u w:val="none"/>
          <w:shd w:val="clear" w:color="auto" w:fill="FFFFFF"/>
        </w:rPr>
      </w:pPr>
      <w:r w:rsidRPr="002501D3">
        <w:rPr>
          <w:rFonts w:ascii="Arial" w:hAnsi="Arial" w:cs="Arial"/>
          <w:noProof/>
          <w:color w:val="333333"/>
          <w:sz w:val="28"/>
          <w:szCs w:val="28"/>
          <w:u w:val="none"/>
          <w:shd w:val="clear" w:color="auto" w:fill="FFFFFF"/>
          <w:lang w:val="en-US"/>
        </w:rPr>
        <w:lastRenderedPageBreak/>
        <w:drawing>
          <wp:inline distT="0" distB="0" distL="0" distR="0">
            <wp:extent cx="5149850" cy="6027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9850" cy="6027420"/>
                    </a:xfrm>
                    <a:prstGeom prst="rect">
                      <a:avLst/>
                    </a:prstGeom>
                    <a:noFill/>
                    <a:ln w="9525">
                      <a:noFill/>
                      <a:miter lim="800000"/>
                      <a:headEnd/>
                      <a:tailEnd/>
                    </a:ln>
                  </pic:spPr>
                </pic:pic>
              </a:graphicData>
            </a:graphic>
          </wp:inline>
        </w:drawing>
      </w:r>
      <w:r w:rsidRPr="002501D3">
        <w:rPr>
          <w:rFonts w:ascii="Arial" w:hAnsi="Arial" w:cs="Arial"/>
          <w:color w:val="333333"/>
          <w:sz w:val="28"/>
          <w:szCs w:val="28"/>
          <w:u w:val="none"/>
          <w:shd w:val="clear" w:color="auto" w:fill="FFFFFF"/>
        </w:rPr>
        <w:t xml:space="preserve"> </w:t>
      </w:r>
      <w:r w:rsidRPr="002501D3">
        <w:rPr>
          <w:rFonts w:ascii="Arial" w:hAnsi="Arial" w:cs="Arial"/>
          <w:noProof/>
          <w:color w:val="333333"/>
          <w:sz w:val="28"/>
          <w:szCs w:val="28"/>
          <w:u w:val="none"/>
          <w:shd w:val="clear" w:color="auto" w:fill="FFFFFF"/>
          <w:lang w:val="en-US"/>
        </w:rPr>
        <w:drawing>
          <wp:inline distT="0" distB="0" distL="0" distR="0">
            <wp:extent cx="5179060" cy="129476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79060" cy="1294765"/>
                    </a:xfrm>
                    <a:prstGeom prst="rect">
                      <a:avLst/>
                    </a:prstGeom>
                    <a:noFill/>
                    <a:ln w="9525">
                      <a:noFill/>
                      <a:miter lim="800000"/>
                      <a:headEnd/>
                      <a:tailEnd/>
                    </a:ln>
                  </pic:spPr>
                </pic:pic>
              </a:graphicData>
            </a:graphic>
          </wp:inline>
        </w:drawing>
      </w:r>
    </w:p>
    <w:p w:rsidR="00355AB8" w:rsidRPr="002501D3" w:rsidRDefault="00355AB8" w:rsidP="004246B9">
      <w:pPr>
        <w:jc w:val="left"/>
        <w:rPr>
          <w:rFonts w:ascii="Arial" w:hAnsi="Arial" w:cs="Arial"/>
          <w:color w:val="333333"/>
          <w:sz w:val="28"/>
          <w:szCs w:val="28"/>
          <w:u w:val="none"/>
          <w:shd w:val="clear" w:color="auto" w:fill="FFFFFF"/>
        </w:rPr>
      </w:pPr>
    </w:p>
    <w:p w:rsidR="00950C14" w:rsidRPr="002501D3" w:rsidRDefault="00950C14" w:rsidP="004246B9">
      <w:pPr>
        <w:jc w:val="left"/>
        <w:rPr>
          <w:rFonts w:ascii="Arial" w:hAnsi="Arial" w:cs="Arial"/>
          <w:color w:val="333333"/>
          <w:sz w:val="28"/>
          <w:szCs w:val="28"/>
          <w:shd w:val="clear" w:color="auto" w:fill="FFFFFF"/>
        </w:rPr>
      </w:pPr>
    </w:p>
    <w:p w:rsidR="0015128F" w:rsidRPr="002501D3" w:rsidRDefault="0015128F" w:rsidP="0015128F">
      <w:pPr>
        <w:shd w:val="clear" w:color="auto" w:fill="FFFFFF"/>
        <w:spacing w:before="240" w:after="120"/>
        <w:jc w:val="left"/>
        <w:outlineLvl w:val="2"/>
        <w:rPr>
          <w:rFonts w:ascii="Arial" w:eastAsia="Times New Roman" w:hAnsi="Arial" w:cs="Arial"/>
          <w:bCs/>
          <w:color w:val="333333"/>
          <w:sz w:val="28"/>
          <w:szCs w:val="28"/>
          <w:u w:val="none"/>
          <w:lang w:val="en-US"/>
        </w:rPr>
      </w:pPr>
      <w:r w:rsidRPr="002501D3">
        <w:rPr>
          <w:rFonts w:ascii="Arial" w:eastAsia="Times New Roman" w:hAnsi="Arial" w:cs="Arial"/>
          <w:bCs/>
          <w:color w:val="333333"/>
          <w:sz w:val="28"/>
          <w:szCs w:val="28"/>
          <w:u w:val="none"/>
          <w:lang w:val="en-US"/>
        </w:rPr>
        <w:lastRenderedPageBreak/>
        <w:t>Q : How does Spring enable creating production ready applications in quick time?</w:t>
      </w:r>
    </w:p>
    <w:p w:rsidR="0015128F" w:rsidRPr="002501D3" w:rsidRDefault="0015128F" w:rsidP="0015128F">
      <w:pPr>
        <w:shd w:val="clear" w:color="auto" w:fill="FFFFFF"/>
        <w:spacing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 Boot aims to enable production ready applications in quick time. Spring Boot provides a few non functional features out of the box like caching, logging, monitoring and embedded servers.</w:t>
      </w:r>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spring-boot-starter-actuator - To use advanced features like monitoring &amp; tracing to your application out of the box</w:t>
      </w:r>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 xml:space="preserve">spring-boot-starter-undertow, spring-boot-starter-jetty, spring-boot-starter-tomcat - To pick your specific choice of Embedded </w:t>
      </w:r>
      <w:proofErr w:type="spellStart"/>
      <w:r w:rsidRPr="002501D3">
        <w:rPr>
          <w:rFonts w:ascii="Arial" w:eastAsia="Times New Roman" w:hAnsi="Arial" w:cs="Arial"/>
          <w:color w:val="333333"/>
          <w:sz w:val="28"/>
          <w:szCs w:val="28"/>
          <w:u w:val="none"/>
          <w:lang w:val="en-US"/>
        </w:rPr>
        <w:t>Servlet</w:t>
      </w:r>
      <w:proofErr w:type="spellEnd"/>
      <w:r w:rsidRPr="002501D3">
        <w:rPr>
          <w:rFonts w:ascii="Arial" w:eastAsia="Times New Roman" w:hAnsi="Arial" w:cs="Arial"/>
          <w:color w:val="333333"/>
          <w:sz w:val="28"/>
          <w:szCs w:val="28"/>
          <w:u w:val="none"/>
          <w:lang w:val="en-US"/>
        </w:rPr>
        <w:t xml:space="preserve"> Container</w:t>
      </w:r>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 xml:space="preserve">spring-boot-starter-logging - For Logging using </w:t>
      </w:r>
      <w:proofErr w:type="spellStart"/>
      <w:r w:rsidRPr="002501D3">
        <w:rPr>
          <w:rFonts w:ascii="Arial" w:eastAsia="Times New Roman" w:hAnsi="Arial" w:cs="Arial"/>
          <w:color w:val="333333"/>
          <w:sz w:val="28"/>
          <w:szCs w:val="28"/>
          <w:u w:val="none"/>
          <w:lang w:val="en-US"/>
        </w:rPr>
        <w:t>logback</w:t>
      </w:r>
      <w:proofErr w:type="spellEnd"/>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spring-boot-starter-cache - Enabling Spring Framework’s caching support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-How to restart tomcat  automatically? when u modify any class or method in spring boot?</w:t>
      </w:r>
    </w:p>
    <w:p w:rsidR="00D748F3" w:rsidRPr="002501D3" w:rsidRDefault="00D748F3" w:rsidP="00D748F3">
      <w:pPr>
        <w:rPr>
          <w:rFonts w:ascii="Arial" w:hAnsi="Arial" w:cs="Arial"/>
          <w:sz w:val="28"/>
          <w:szCs w:val="28"/>
          <w:u w:val="none"/>
        </w:rPr>
      </w:pPr>
      <w:r w:rsidRPr="002501D3">
        <w:rPr>
          <w:rFonts w:ascii="Arial" w:hAnsi="Arial" w:cs="Arial"/>
          <w:sz w:val="28"/>
          <w:szCs w:val="28"/>
          <w:u w:val="none"/>
        </w:rPr>
        <w:t>-spring boot actuator?</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-how many ways we can create spring boot project?</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 xml:space="preserve">-What is </w:t>
      </w:r>
      <w:proofErr w:type="spellStart"/>
      <w:r w:rsidRPr="002501D3">
        <w:rPr>
          <w:rFonts w:ascii="Arial" w:hAnsi="Arial" w:cs="Arial"/>
          <w:color w:val="FF0000"/>
          <w:sz w:val="28"/>
          <w:szCs w:val="28"/>
          <w:u w:val="none"/>
        </w:rPr>
        <w:t>Jhipster</w:t>
      </w:r>
      <w:proofErr w:type="spellEnd"/>
      <w:r w:rsidRPr="002501D3">
        <w:rPr>
          <w:rFonts w:ascii="Arial" w:hAnsi="Arial" w:cs="Arial"/>
          <w:color w:val="FF0000"/>
          <w:sz w:val="28"/>
          <w:szCs w:val="28"/>
          <w:u w:val="none"/>
        </w:rPr>
        <w:t xml:space="preserve"> what is the purpose it, did you ever used it?</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 xml:space="preserve">-How you are deploying your micro services. </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 xml:space="preserve">-Why JSON why not XML? where we can integrate both XML and JSON from UI </w:t>
      </w:r>
    </w:p>
    <w:p w:rsidR="00592CC2" w:rsidRPr="002501D3" w:rsidRDefault="00592CC2" w:rsidP="00592CC2">
      <w:pPr>
        <w:jc w:val="left"/>
        <w:rPr>
          <w:rFonts w:ascii="Arial" w:hAnsi="Arial" w:cs="Arial"/>
          <w:color w:val="FF0000"/>
          <w:sz w:val="28"/>
          <w:szCs w:val="28"/>
          <w:u w:val="none"/>
        </w:rPr>
      </w:pPr>
      <w:r w:rsidRPr="002501D3">
        <w:rPr>
          <w:rFonts w:ascii="Arial" w:hAnsi="Arial" w:cs="Arial"/>
          <w:color w:val="FF0000"/>
          <w:sz w:val="28"/>
          <w:szCs w:val="28"/>
          <w:u w:val="none"/>
        </w:rPr>
        <w:t>-What are the Repositories in spring boot and how we will write if I have sample Entity Price   give a   sample.</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 xml:space="preserve">-If in spring boot </w:t>
      </w:r>
      <w:proofErr w:type="spellStart"/>
      <w:r w:rsidRPr="002501D3">
        <w:rPr>
          <w:rFonts w:ascii="Arial" w:hAnsi="Arial" w:cs="Arial"/>
          <w:color w:val="FF0000"/>
          <w:sz w:val="28"/>
          <w:szCs w:val="28"/>
          <w:u w:val="none"/>
        </w:rPr>
        <w:t>application.properties</w:t>
      </w:r>
      <w:proofErr w:type="spellEnd"/>
      <w:r w:rsidRPr="002501D3">
        <w:rPr>
          <w:rFonts w:ascii="Arial" w:hAnsi="Arial" w:cs="Arial"/>
          <w:color w:val="FF0000"/>
          <w:sz w:val="28"/>
          <w:szCs w:val="28"/>
          <w:u w:val="none"/>
        </w:rPr>
        <w:t xml:space="preserve"> is there then why we need application.yml</w:t>
      </w:r>
    </w:p>
    <w:p w:rsidR="00E15CFA" w:rsidRPr="002501D3" w:rsidRDefault="00E15CFA" w:rsidP="00C61C54">
      <w:pPr>
        <w:rPr>
          <w:rFonts w:ascii="Arial" w:hAnsi="Arial" w:cs="Arial"/>
          <w:color w:val="FF0000"/>
          <w:sz w:val="28"/>
          <w:szCs w:val="28"/>
          <w:u w:val="none"/>
        </w:rPr>
      </w:pPr>
      <w:r w:rsidRPr="002501D3">
        <w:rPr>
          <w:rFonts w:ascii="Arial" w:hAnsi="Arial" w:cs="Arial"/>
          <w:color w:val="FF0000"/>
          <w:sz w:val="28"/>
          <w:szCs w:val="28"/>
          <w:u w:val="none"/>
        </w:rPr>
        <w:t>&lt;/SPRING</w:t>
      </w:r>
      <w:r w:rsidR="00592CC2" w:rsidRPr="002501D3">
        <w:rPr>
          <w:rFonts w:ascii="Arial" w:hAnsi="Arial" w:cs="Arial"/>
          <w:color w:val="FF0000"/>
          <w:sz w:val="28"/>
          <w:szCs w:val="28"/>
          <w:u w:val="none"/>
        </w:rPr>
        <w:t>-</w:t>
      </w:r>
      <w:r w:rsidRPr="002501D3">
        <w:rPr>
          <w:rFonts w:ascii="Arial" w:hAnsi="Arial" w:cs="Arial"/>
          <w:color w:val="FF0000"/>
          <w:sz w:val="28"/>
          <w:szCs w:val="28"/>
          <w:u w:val="none"/>
        </w:rPr>
        <w:t>BOOT&gt;</w:t>
      </w:r>
    </w:p>
    <w:p w:rsidR="0015128F" w:rsidRPr="002501D3" w:rsidRDefault="0015128F" w:rsidP="00C61C54">
      <w:pPr>
        <w:rPr>
          <w:rFonts w:ascii="Arial" w:hAnsi="Arial" w:cs="Arial"/>
          <w:color w:val="FF0000"/>
          <w:sz w:val="28"/>
          <w:szCs w:val="28"/>
          <w:u w:val="none"/>
        </w:rPr>
      </w:pPr>
    </w:p>
    <w:p w:rsidR="0015128F"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&lt;REST&gt;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 xml:space="preserve">-Difference between request </w:t>
      </w:r>
      <w:proofErr w:type="spellStart"/>
      <w:r w:rsidRPr="002501D3">
        <w:rPr>
          <w:rFonts w:ascii="Arial" w:hAnsi="Arial" w:cs="Arial"/>
          <w:sz w:val="28"/>
          <w:szCs w:val="28"/>
          <w:u w:val="none"/>
        </w:rPr>
        <w:t>param</w:t>
      </w:r>
      <w:proofErr w:type="spellEnd"/>
      <w:r w:rsidRPr="002501D3">
        <w:rPr>
          <w:rFonts w:ascii="Arial" w:hAnsi="Arial" w:cs="Arial"/>
          <w:sz w:val="28"/>
          <w:szCs w:val="28"/>
          <w:u w:val="none"/>
        </w:rPr>
        <w:t xml:space="preserve"> and path variable?</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 xml:space="preserve">-Difference between idempotent  </w:t>
      </w:r>
      <w:proofErr w:type="spellStart"/>
      <w:r w:rsidRPr="002501D3">
        <w:rPr>
          <w:rFonts w:ascii="Arial" w:hAnsi="Arial" w:cs="Arial"/>
          <w:sz w:val="28"/>
          <w:szCs w:val="28"/>
          <w:u w:val="none"/>
        </w:rPr>
        <w:t>vs</w:t>
      </w:r>
      <w:proofErr w:type="spellEnd"/>
      <w:r w:rsidRPr="002501D3">
        <w:rPr>
          <w:rFonts w:ascii="Arial" w:hAnsi="Arial" w:cs="Arial"/>
          <w:sz w:val="28"/>
          <w:szCs w:val="28"/>
          <w:u w:val="none"/>
        </w:rPr>
        <w:t xml:space="preserve"> non idempotent?</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 xml:space="preserve">-what are the annotations? that are used in rest? </w:t>
      </w:r>
    </w:p>
    <w:p w:rsidR="00944351" w:rsidRPr="002501D3" w:rsidRDefault="00944351" w:rsidP="00C61C54">
      <w:pPr>
        <w:rPr>
          <w:rFonts w:ascii="Arial" w:hAnsi="Arial" w:cs="Arial"/>
          <w:color w:val="FF0000"/>
          <w:sz w:val="28"/>
          <w:szCs w:val="28"/>
          <w:u w:val="none"/>
        </w:rPr>
      </w:pPr>
    </w:p>
    <w:p w:rsidR="00944351" w:rsidRPr="002501D3" w:rsidRDefault="00944351" w:rsidP="00944351">
      <w:pPr>
        <w:ind w:left="360"/>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How do you expose your rest services? write snippet of code (she gave a scenario) I have a requirement based on product name it will give me price just one input and one op</w:t>
      </w:r>
    </w:p>
    <w:p w:rsidR="00944351" w:rsidRPr="002501D3" w:rsidRDefault="00944351" w:rsidP="00944351">
      <w:pPr>
        <w:ind w:left="360"/>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What is difference between @</w:t>
      </w:r>
      <w:proofErr w:type="spellStart"/>
      <w:r w:rsidRPr="002501D3">
        <w:rPr>
          <w:rFonts w:ascii="Arial" w:hAnsi="Arial" w:cs="Arial"/>
          <w:color w:val="3B3838" w:themeColor="background2" w:themeShade="40"/>
          <w:sz w:val="28"/>
          <w:szCs w:val="28"/>
          <w:u w:val="none"/>
        </w:rPr>
        <w:t>pathVariable</w:t>
      </w:r>
      <w:proofErr w:type="spellEnd"/>
      <w:r w:rsidRPr="002501D3">
        <w:rPr>
          <w:rFonts w:ascii="Arial" w:hAnsi="Arial" w:cs="Arial"/>
          <w:color w:val="3B3838" w:themeColor="background2" w:themeShade="40"/>
          <w:sz w:val="28"/>
          <w:szCs w:val="28"/>
          <w:u w:val="none"/>
        </w:rPr>
        <w:t xml:space="preserve"> and @</w:t>
      </w:r>
      <w:proofErr w:type="spellStart"/>
      <w:r w:rsidRPr="002501D3">
        <w:rPr>
          <w:rFonts w:ascii="Arial" w:hAnsi="Arial" w:cs="Arial"/>
          <w:color w:val="3B3838" w:themeColor="background2" w:themeShade="40"/>
          <w:sz w:val="28"/>
          <w:szCs w:val="28"/>
          <w:u w:val="none"/>
        </w:rPr>
        <w:t>RequestParm</w:t>
      </w:r>
      <w:proofErr w:type="spellEnd"/>
      <w:r w:rsidRPr="002501D3">
        <w:rPr>
          <w:rFonts w:ascii="Arial" w:hAnsi="Arial" w:cs="Arial"/>
          <w:color w:val="3B3838" w:themeColor="background2" w:themeShade="40"/>
          <w:sz w:val="28"/>
          <w:szCs w:val="28"/>
          <w:u w:val="none"/>
        </w:rPr>
        <w:t xml:space="preserve"> when we should choose which one (she asked it based on my previous question code)</w:t>
      </w:r>
    </w:p>
    <w:p w:rsidR="00944351" w:rsidRPr="002501D3" w:rsidRDefault="00733036" w:rsidP="00944351">
      <w:pPr>
        <w:ind w:left="360"/>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t>
      </w:r>
      <w:r w:rsidR="00944351" w:rsidRPr="002501D3">
        <w:rPr>
          <w:rFonts w:ascii="Arial" w:hAnsi="Arial" w:cs="Arial"/>
          <w:color w:val="3B3838" w:themeColor="background2" w:themeShade="40"/>
          <w:sz w:val="28"/>
          <w:szCs w:val="28"/>
          <w:u w:val="none"/>
        </w:rPr>
        <w:t xml:space="preserve"> want to stop some process before off my server how can I achieve this </w:t>
      </w:r>
      <w:r w:rsidRPr="002501D3">
        <w:rPr>
          <w:rFonts w:ascii="Arial" w:hAnsi="Arial" w:cs="Arial"/>
          <w:color w:val="3B3838" w:themeColor="background2" w:themeShade="40"/>
          <w:sz w:val="28"/>
          <w:szCs w:val="28"/>
          <w:u w:val="none"/>
        </w:rPr>
        <w:t>?</w:t>
      </w:r>
    </w:p>
    <w:p w:rsidR="00944351" w:rsidRPr="002501D3" w:rsidRDefault="00944351" w:rsidP="00944351">
      <w:pPr>
        <w:pStyle w:val="ListParagraph"/>
        <w:jc w:val="both"/>
        <w:rPr>
          <w:rFonts w:ascii="Arial" w:hAnsi="Arial" w:cs="Arial"/>
          <w:color w:val="FF0000"/>
          <w:sz w:val="28"/>
          <w:szCs w:val="28"/>
        </w:rPr>
      </w:pPr>
      <w:r w:rsidRPr="002501D3">
        <w:rPr>
          <w:rFonts w:ascii="Arial" w:hAnsi="Arial" w:cs="Arial"/>
          <w:color w:val="3B3838" w:themeColor="background2" w:themeShade="40"/>
          <w:sz w:val="28"/>
          <w:szCs w:val="28"/>
        </w:rPr>
        <w:t xml:space="preserve">   </w:t>
      </w:r>
      <w:hyperlink r:id="rId11" w:anchor="addShutdownHook(java.lang.Thread)" w:history="1">
        <w:proofErr w:type="spellStart"/>
        <w:r w:rsidRPr="002501D3">
          <w:rPr>
            <w:rStyle w:val="Hyperlink"/>
            <w:rFonts w:ascii="Arial" w:hAnsi="Arial" w:cs="Arial"/>
            <w:bCs/>
            <w:color w:val="FF0000"/>
            <w:sz w:val="28"/>
            <w:szCs w:val="28"/>
            <w:shd w:val="clear" w:color="auto" w:fill="EEEEEF"/>
          </w:rPr>
          <w:t>addShutdownHook</w:t>
        </w:r>
        <w:proofErr w:type="spellEnd"/>
      </w:hyperlink>
      <w:r w:rsidRPr="002501D3">
        <w:rPr>
          <w:rFonts w:ascii="Arial" w:hAnsi="Arial" w:cs="Arial"/>
          <w:color w:val="FF0000"/>
          <w:sz w:val="28"/>
          <w:szCs w:val="28"/>
          <w:shd w:val="clear" w:color="auto" w:fill="EEEEEF"/>
        </w:rPr>
        <w:t>(</w:t>
      </w:r>
      <w:hyperlink r:id="rId12" w:tooltip="class in java.lang" w:history="1">
        <w:r w:rsidRPr="002501D3">
          <w:rPr>
            <w:rStyle w:val="Hyperlink"/>
            <w:rFonts w:ascii="Arial" w:hAnsi="Arial" w:cs="Arial"/>
            <w:bCs/>
            <w:color w:val="FF0000"/>
            <w:sz w:val="28"/>
            <w:szCs w:val="28"/>
            <w:shd w:val="clear" w:color="auto" w:fill="EEEEEF"/>
          </w:rPr>
          <w:t>Thread</w:t>
        </w:r>
      </w:hyperlink>
      <w:r w:rsidRPr="002501D3">
        <w:rPr>
          <w:rFonts w:ascii="Arial" w:hAnsi="Arial" w:cs="Arial"/>
          <w:color w:val="FF0000"/>
          <w:sz w:val="28"/>
          <w:szCs w:val="28"/>
          <w:shd w:val="clear" w:color="auto" w:fill="EEEEEF"/>
        </w:rPr>
        <w:t xml:space="preserve"> hook) check Runtime class </w:t>
      </w:r>
      <w:proofErr w:type="spellStart"/>
      <w:r w:rsidRPr="002501D3">
        <w:rPr>
          <w:rFonts w:ascii="Arial" w:hAnsi="Arial" w:cs="Arial"/>
          <w:color w:val="FF0000"/>
          <w:sz w:val="28"/>
          <w:szCs w:val="28"/>
          <w:shd w:val="clear" w:color="auto" w:fill="EEEEEF"/>
        </w:rPr>
        <w:t>Api</w:t>
      </w:r>
      <w:proofErr w:type="spellEnd"/>
    </w:p>
    <w:p w:rsidR="00944351" w:rsidRPr="002501D3" w:rsidRDefault="00733036" w:rsidP="00733036">
      <w:pPr>
        <w:rPr>
          <w:rFonts w:ascii="Arial" w:hAnsi="Arial" w:cs="Arial"/>
          <w:color w:val="FF0000"/>
          <w:sz w:val="28"/>
          <w:szCs w:val="28"/>
          <w:u w:val="none"/>
        </w:rPr>
      </w:pPr>
      <w:r w:rsidRPr="002501D3">
        <w:rPr>
          <w:rFonts w:ascii="Arial" w:hAnsi="Arial" w:cs="Arial"/>
          <w:color w:val="FF0000"/>
          <w:sz w:val="28"/>
          <w:szCs w:val="28"/>
          <w:u w:val="none"/>
        </w:rPr>
        <w:t>-</w:t>
      </w:r>
      <w:r w:rsidR="00944351" w:rsidRPr="002501D3">
        <w:rPr>
          <w:rFonts w:ascii="Arial" w:hAnsi="Arial" w:cs="Arial"/>
          <w:color w:val="FF0000"/>
          <w:sz w:val="28"/>
          <w:szCs w:val="28"/>
          <w:u w:val="none"/>
        </w:rPr>
        <w:t xml:space="preserve">What is the difference between Soap web services and rest web services , in which case we should go for which one </w:t>
      </w:r>
    </w:p>
    <w:p w:rsidR="00733036" w:rsidRPr="002501D3" w:rsidRDefault="00733036" w:rsidP="00733036">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numPr>
          <w:ilvl w:val="0"/>
          <w:numId w:val="2"/>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They gave small scenario to explain WSDL structure for overloaded method                                                public Device </w:t>
      </w:r>
      <w:proofErr w:type="spellStart"/>
      <w:r w:rsidRPr="002501D3">
        <w:rPr>
          <w:rFonts w:ascii="Arial" w:hAnsi="Arial" w:cs="Arial"/>
          <w:color w:val="3B3838" w:themeColor="background2" w:themeShade="40"/>
          <w:sz w:val="28"/>
          <w:szCs w:val="28"/>
        </w:rPr>
        <w:t>getDeviceInfo</w:t>
      </w:r>
      <w:proofErr w:type="spellEnd"/>
      <w:r w:rsidRPr="002501D3">
        <w:rPr>
          <w:rFonts w:ascii="Arial" w:hAnsi="Arial" w:cs="Arial"/>
          <w:color w:val="3B3838" w:themeColor="background2" w:themeShade="40"/>
          <w:sz w:val="28"/>
          <w:szCs w:val="28"/>
        </w:rPr>
        <w:t>(</w:t>
      </w:r>
      <w:proofErr w:type="spellStart"/>
      <w:r w:rsidRPr="002501D3">
        <w:rPr>
          <w:rFonts w:ascii="Arial" w:hAnsi="Arial" w:cs="Arial"/>
          <w:color w:val="3B3838" w:themeColor="background2" w:themeShade="40"/>
          <w:sz w:val="28"/>
          <w:szCs w:val="28"/>
        </w:rPr>
        <w:t>int</w:t>
      </w:r>
      <w:proofErr w:type="spellEnd"/>
      <w:r w:rsidRPr="002501D3">
        <w:rPr>
          <w:rFonts w:ascii="Arial" w:hAnsi="Arial" w:cs="Arial"/>
          <w:color w:val="3B3838" w:themeColor="background2" w:themeShade="40"/>
          <w:sz w:val="28"/>
          <w:szCs w:val="28"/>
        </w:rPr>
        <w:t xml:space="preserve"> </w:t>
      </w:r>
      <w:proofErr w:type="spellStart"/>
      <w:r w:rsidRPr="002501D3">
        <w:rPr>
          <w:rFonts w:ascii="Arial" w:hAnsi="Arial" w:cs="Arial"/>
          <w:color w:val="3B3838" w:themeColor="background2" w:themeShade="40"/>
          <w:sz w:val="28"/>
          <w:szCs w:val="28"/>
        </w:rPr>
        <w:t>deviceId</w:t>
      </w:r>
      <w:proofErr w:type="spellEnd"/>
      <w:r w:rsidRPr="002501D3">
        <w:rPr>
          <w:rFonts w:ascii="Arial" w:hAnsi="Arial" w:cs="Arial"/>
          <w:color w:val="3B3838" w:themeColor="background2" w:themeShade="40"/>
          <w:sz w:val="28"/>
          <w:szCs w:val="28"/>
        </w:rPr>
        <w:t>);</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Public Device </w:t>
      </w:r>
      <w:proofErr w:type="spellStart"/>
      <w:r w:rsidRPr="002501D3">
        <w:rPr>
          <w:rFonts w:ascii="Arial" w:hAnsi="Arial" w:cs="Arial"/>
          <w:color w:val="3B3838" w:themeColor="background2" w:themeShade="40"/>
          <w:sz w:val="28"/>
          <w:szCs w:val="28"/>
        </w:rPr>
        <w:t>getDeviceInfo</w:t>
      </w:r>
      <w:proofErr w:type="spellEnd"/>
      <w:r w:rsidRPr="002501D3">
        <w:rPr>
          <w:rFonts w:ascii="Arial" w:hAnsi="Arial" w:cs="Arial"/>
          <w:color w:val="3B3838" w:themeColor="background2" w:themeShade="40"/>
          <w:sz w:val="28"/>
          <w:szCs w:val="28"/>
        </w:rPr>
        <w:t xml:space="preserve"> (String </w:t>
      </w:r>
      <w:proofErr w:type="spellStart"/>
      <w:r w:rsidRPr="002501D3">
        <w:rPr>
          <w:rFonts w:ascii="Arial" w:hAnsi="Arial" w:cs="Arial"/>
          <w:color w:val="3B3838" w:themeColor="background2" w:themeShade="40"/>
          <w:sz w:val="28"/>
          <w:szCs w:val="28"/>
        </w:rPr>
        <w:t>deviceName</w:t>
      </w:r>
      <w:proofErr w:type="spellEnd"/>
      <w:r w:rsidRPr="002501D3">
        <w:rPr>
          <w:rFonts w:ascii="Arial" w:hAnsi="Arial" w:cs="Arial"/>
          <w:color w:val="3B3838" w:themeColor="background2" w:themeShade="40"/>
          <w:sz w:val="28"/>
          <w:szCs w:val="28"/>
        </w:rPr>
        <w:t>);</w:t>
      </w:r>
    </w:p>
    <w:p w:rsidR="00944351" w:rsidRPr="002501D3" w:rsidRDefault="00944351" w:rsidP="00C61C54">
      <w:pPr>
        <w:rPr>
          <w:rFonts w:ascii="Arial" w:hAnsi="Arial" w:cs="Arial"/>
          <w:color w:val="FF0000"/>
          <w:sz w:val="28"/>
          <w:szCs w:val="28"/>
          <w:u w:val="none"/>
        </w:rPr>
      </w:pPr>
    </w:p>
    <w:p w:rsidR="00944351" w:rsidRPr="002501D3" w:rsidRDefault="00944351" w:rsidP="00C61C54">
      <w:pPr>
        <w:rPr>
          <w:rFonts w:ascii="Arial" w:hAnsi="Arial" w:cs="Arial"/>
          <w:color w:val="FF0000"/>
          <w:sz w:val="28"/>
          <w:szCs w:val="28"/>
          <w:u w:val="none"/>
        </w:rPr>
      </w:pPr>
    </w:p>
    <w:p w:rsidR="0015128F"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&lt;/REST&gt;</w:t>
      </w:r>
    </w:p>
    <w:p w:rsidR="0074703C" w:rsidRPr="002501D3" w:rsidRDefault="0074703C" w:rsidP="00C61C54">
      <w:pPr>
        <w:rPr>
          <w:rFonts w:ascii="Arial" w:hAnsi="Arial" w:cs="Arial"/>
          <w:sz w:val="28"/>
          <w:szCs w:val="28"/>
          <w:u w:val="none"/>
        </w:rPr>
      </w:pPr>
    </w:p>
    <w:p w:rsidR="0015128F"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&lt;CORE-JAVA&gt;</w:t>
      </w:r>
    </w:p>
    <w:p w:rsidR="00C553BC" w:rsidRPr="002501D3" w:rsidRDefault="00C553BC" w:rsidP="00C61C54">
      <w:pPr>
        <w:rPr>
          <w:rFonts w:ascii="Arial" w:hAnsi="Arial" w:cs="Arial"/>
          <w:color w:val="FF0000"/>
          <w:sz w:val="28"/>
          <w:szCs w:val="28"/>
          <w:u w:val="none"/>
        </w:rPr>
      </w:pPr>
    </w:p>
    <w:p w:rsidR="000F61BA" w:rsidRPr="002501D3" w:rsidRDefault="006F579C" w:rsidP="00C61C54">
      <w:pPr>
        <w:rPr>
          <w:rFonts w:ascii="Arial" w:hAnsi="Arial" w:cs="Arial"/>
          <w:color w:val="FF0000"/>
          <w:sz w:val="28"/>
          <w:szCs w:val="28"/>
          <w:u w:val="none"/>
        </w:rPr>
      </w:pPr>
      <w:proofErr w:type="spellStart"/>
      <w:r w:rsidRPr="002501D3">
        <w:rPr>
          <w:rFonts w:ascii="Arial" w:hAnsi="Arial" w:cs="Arial"/>
          <w:color w:val="FF0000"/>
          <w:sz w:val="28"/>
          <w:szCs w:val="28"/>
          <w:u w:val="none"/>
        </w:rPr>
        <w:t>OverRiding</w:t>
      </w:r>
      <w:proofErr w:type="spellEnd"/>
      <w:r w:rsidRPr="002501D3">
        <w:rPr>
          <w:rFonts w:ascii="Arial" w:hAnsi="Arial" w:cs="Arial"/>
          <w:color w:val="FF0000"/>
          <w:sz w:val="28"/>
          <w:szCs w:val="28"/>
          <w:u w:val="none"/>
        </w:rPr>
        <w:t>:</w:t>
      </w:r>
    </w:p>
    <w:p w:rsidR="000F61BA" w:rsidRPr="002501D3" w:rsidRDefault="006F579C" w:rsidP="00C61C54">
      <w:pPr>
        <w:rPr>
          <w:rFonts w:ascii="Arial" w:hAnsi="Arial" w:cs="Arial"/>
          <w:sz w:val="28"/>
          <w:szCs w:val="28"/>
          <w:u w:val="none"/>
        </w:rPr>
      </w:pPr>
      <w:r w:rsidRPr="002501D3">
        <w:rPr>
          <w:rFonts w:ascii="Arial" w:hAnsi="Arial" w:cs="Arial"/>
          <w:sz w:val="28"/>
          <w:szCs w:val="28"/>
          <w:u w:val="none"/>
        </w:rPr>
        <w:t xml:space="preserve">1)Providing new implementation to </w:t>
      </w:r>
      <w:proofErr w:type="spellStart"/>
      <w:r w:rsidRPr="002501D3">
        <w:rPr>
          <w:rFonts w:ascii="Arial" w:hAnsi="Arial" w:cs="Arial"/>
          <w:sz w:val="28"/>
          <w:szCs w:val="28"/>
          <w:u w:val="none"/>
        </w:rPr>
        <w:t>superclass</w:t>
      </w:r>
      <w:proofErr w:type="spellEnd"/>
      <w:r w:rsidRPr="002501D3">
        <w:rPr>
          <w:rFonts w:ascii="Arial" w:hAnsi="Arial" w:cs="Arial"/>
          <w:sz w:val="28"/>
          <w:szCs w:val="28"/>
          <w:u w:val="none"/>
        </w:rPr>
        <w:t xml:space="preserve"> method in subclass</w:t>
      </w:r>
      <w:r w:rsidR="00FE56AF" w:rsidRPr="002501D3">
        <w:rPr>
          <w:rFonts w:ascii="Arial" w:hAnsi="Arial" w:cs="Arial"/>
          <w:sz w:val="28"/>
          <w:szCs w:val="28"/>
          <w:u w:val="none"/>
        </w:rPr>
        <w:t xml:space="preserve">. </w:t>
      </w:r>
      <w:proofErr w:type="spellStart"/>
      <w:r w:rsidR="00FE56AF" w:rsidRPr="002501D3">
        <w:rPr>
          <w:rFonts w:ascii="Arial" w:hAnsi="Arial" w:cs="Arial"/>
          <w:sz w:val="28"/>
          <w:szCs w:val="28"/>
          <w:u w:val="none"/>
        </w:rPr>
        <w:t>Overriden</w:t>
      </w:r>
      <w:proofErr w:type="spellEnd"/>
      <w:r w:rsidR="00FE56AF" w:rsidRPr="002501D3">
        <w:rPr>
          <w:rFonts w:ascii="Arial" w:hAnsi="Arial" w:cs="Arial"/>
          <w:sz w:val="28"/>
          <w:szCs w:val="28"/>
          <w:u w:val="none"/>
        </w:rPr>
        <w:t xml:space="preserve"> method execution is resolved on object type. Whereas static method is resolved on referenced type as it doesn’t contain </w:t>
      </w:r>
      <w:proofErr w:type="spellStart"/>
      <w:r w:rsidR="00FE56AF" w:rsidRPr="002501D3">
        <w:rPr>
          <w:rFonts w:ascii="Arial" w:hAnsi="Arial" w:cs="Arial"/>
          <w:sz w:val="28"/>
          <w:szCs w:val="28"/>
          <w:u w:val="none"/>
        </w:rPr>
        <w:t>object.We</w:t>
      </w:r>
      <w:proofErr w:type="spellEnd"/>
      <w:r w:rsidR="00FE56AF" w:rsidRPr="002501D3">
        <w:rPr>
          <w:rFonts w:ascii="Arial" w:hAnsi="Arial" w:cs="Arial"/>
          <w:sz w:val="28"/>
          <w:szCs w:val="28"/>
          <w:u w:val="none"/>
        </w:rPr>
        <w:t xml:space="preserve"> can override only in </w:t>
      </w:r>
      <w:proofErr w:type="spellStart"/>
      <w:r w:rsidR="00FE56AF" w:rsidRPr="002501D3">
        <w:rPr>
          <w:rFonts w:ascii="Arial" w:hAnsi="Arial" w:cs="Arial"/>
          <w:sz w:val="28"/>
          <w:szCs w:val="28"/>
          <w:u w:val="none"/>
        </w:rPr>
        <w:t>subclass.we</w:t>
      </w:r>
      <w:proofErr w:type="spellEnd"/>
      <w:r w:rsidR="00FE56AF" w:rsidRPr="002501D3">
        <w:rPr>
          <w:rFonts w:ascii="Arial" w:hAnsi="Arial" w:cs="Arial"/>
          <w:sz w:val="28"/>
          <w:szCs w:val="28"/>
          <w:u w:val="none"/>
        </w:rPr>
        <w:t xml:space="preserve"> </w:t>
      </w:r>
      <w:proofErr w:type="spellStart"/>
      <w:r w:rsidR="00FE56AF" w:rsidRPr="002501D3">
        <w:rPr>
          <w:rFonts w:ascii="Arial" w:hAnsi="Arial" w:cs="Arial"/>
          <w:sz w:val="28"/>
          <w:szCs w:val="28"/>
          <w:u w:val="none"/>
        </w:rPr>
        <w:t>can not</w:t>
      </w:r>
      <w:proofErr w:type="spellEnd"/>
      <w:r w:rsidR="00FE56AF" w:rsidRPr="002501D3">
        <w:rPr>
          <w:rFonts w:ascii="Arial" w:hAnsi="Arial" w:cs="Arial"/>
          <w:sz w:val="28"/>
          <w:szCs w:val="28"/>
          <w:u w:val="none"/>
        </w:rPr>
        <w:t xml:space="preserve"> override final </w:t>
      </w:r>
      <w:proofErr w:type="spellStart"/>
      <w:r w:rsidR="00FE56AF" w:rsidRPr="002501D3">
        <w:rPr>
          <w:rFonts w:ascii="Arial" w:hAnsi="Arial" w:cs="Arial"/>
          <w:sz w:val="28"/>
          <w:szCs w:val="28"/>
          <w:u w:val="none"/>
        </w:rPr>
        <w:t>method.while</w:t>
      </w:r>
      <w:proofErr w:type="spellEnd"/>
      <w:r w:rsidR="00FE56AF" w:rsidRPr="002501D3">
        <w:rPr>
          <w:rFonts w:ascii="Arial" w:hAnsi="Arial" w:cs="Arial"/>
          <w:sz w:val="28"/>
          <w:szCs w:val="28"/>
          <w:u w:val="none"/>
        </w:rPr>
        <w:t xml:space="preserve"> overriding we don’t get ambiguous </w:t>
      </w:r>
      <w:proofErr w:type="spellStart"/>
      <w:r w:rsidR="00FE56AF" w:rsidRPr="002501D3">
        <w:rPr>
          <w:rFonts w:ascii="Arial" w:hAnsi="Arial" w:cs="Arial"/>
          <w:sz w:val="28"/>
          <w:szCs w:val="28"/>
          <w:u w:val="none"/>
        </w:rPr>
        <w:t>error.we</w:t>
      </w:r>
      <w:proofErr w:type="spellEnd"/>
      <w:r w:rsidR="00FE56AF" w:rsidRPr="002501D3">
        <w:rPr>
          <w:rFonts w:ascii="Arial" w:hAnsi="Arial" w:cs="Arial"/>
          <w:sz w:val="28"/>
          <w:szCs w:val="28"/>
          <w:u w:val="none"/>
        </w:rPr>
        <w:t xml:space="preserve"> must take help of super keyword if we want to access the super class method that is overridden in subclass.</w:t>
      </w:r>
      <w:r w:rsidR="003324FC" w:rsidRPr="002501D3">
        <w:rPr>
          <w:rFonts w:ascii="Arial" w:hAnsi="Arial" w:cs="Arial"/>
          <w:sz w:val="28"/>
          <w:szCs w:val="28"/>
          <w:u w:val="none"/>
        </w:rPr>
        <w:t xml:space="preserve"> </w:t>
      </w:r>
      <w:r w:rsidR="00FE56AF" w:rsidRPr="002501D3">
        <w:rPr>
          <w:rFonts w:ascii="Arial" w:hAnsi="Arial" w:cs="Arial"/>
          <w:sz w:val="28"/>
          <w:szCs w:val="28"/>
          <w:u w:val="none"/>
        </w:rPr>
        <w:t>Provide runtime polymorphism.</w:t>
      </w:r>
    </w:p>
    <w:p w:rsidR="00FE56AF" w:rsidRPr="002501D3" w:rsidRDefault="00FE56AF" w:rsidP="00C61C54">
      <w:pPr>
        <w:rPr>
          <w:rFonts w:ascii="Arial" w:hAnsi="Arial" w:cs="Arial"/>
          <w:sz w:val="28"/>
          <w:szCs w:val="28"/>
          <w:u w:val="none"/>
        </w:rPr>
      </w:pPr>
      <w:proofErr w:type="spellStart"/>
      <w:r w:rsidRPr="002501D3">
        <w:rPr>
          <w:rFonts w:ascii="Arial" w:hAnsi="Arial" w:cs="Arial"/>
          <w:sz w:val="28"/>
          <w:szCs w:val="28"/>
          <w:u w:val="none"/>
        </w:rPr>
        <w:t>OverLoading</w:t>
      </w:r>
      <w:proofErr w:type="spellEnd"/>
      <w:r w:rsidRPr="002501D3">
        <w:rPr>
          <w:rFonts w:ascii="Arial" w:hAnsi="Arial" w:cs="Arial"/>
          <w:sz w:val="28"/>
          <w:szCs w:val="28"/>
          <w:u w:val="none"/>
        </w:rPr>
        <w:t>:</w:t>
      </w:r>
    </w:p>
    <w:p w:rsidR="00FE56AF" w:rsidRPr="002501D3" w:rsidRDefault="00FE56AF" w:rsidP="00C61C54">
      <w:pPr>
        <w:rPr>
          <w:rFonts w:ascii="Arial" w:hAnsi="Arial" w:cs="Arial"/>
          <w:sz w:val="28"/>
          <w:szCs w:val="28"/>
          <w:u w:val="none"/>
        </w:rPr>
      </w:pPr>
      <w:r w:rsidRPr="002501D3">
        <w:rPr>
          <w:rFonts w:ascii="Arial" w:hAnsi="Arial" w:cs="Arial"/>
          <w:sz w:val="28"/>
          <w:szCs w:val="28"/>
          <w:u w:val="none"/>
        </w:rPr>
        <w:lastRenderedPageBreak/>
        <w:t xml:space="preserve">Creating new method with same method name but different </w:t>
      </w:r>
      <w:proofErr w:type="spellStart"/>
      <w:r w:rsidRPr="002501D3">
        <w:rPr>
          <w:rFonts w:ascii="Arial" w:hAnsi="Arial" w:cs="Arial"/>
          <w:sz w:val="28"/>
          <w:szCs w:val="28"/>
          <w:u w:val="none"/>
        </w:rPr>
        <w:t>parameters.</w:t>
      </w:r>
      <w:r w:rsidR="003324FC" w:rsidRPr="002501D3">
        <w:rPr>
          <w:rFonts w:ascii="Arial" w:hAnsi="Arial" w:cs="Arial"/>
          <w:sz w:val="28"/>
          <w:szCs w:val="28"/>
          <w:u w:val="none"/>
        </w:rPr>
        <w:t>Overloaded</w:t>
      </w:r>
      <w:proofErr w:type="spellEnd"/>
      <w:r w:rsidR="003324FC" w:rsidRPr="002501D3">
        <w:rPr>
          <w:rFonts w:ascii="Arial" w:hAnsi="Arial" w:cs="Arial"/>
          <w:sz w:val="28"/>
          <w:szCs w:val="28"/>
          <w:u w:val="none"/>
        </w:rPr>
        <w:t xml:space="preserve"> method execution is resolved based on reference type and argument type. </w:t>
      </w:r>
      <w:r w:rsidRPr="002501D3">
        <w:rPr>
          <w:rFonts w:ascii="Arial" w:hAnsi="Arial" w:cs="Arial"/>
          <w:sz w:val="28"/>
          <w:szCs w:val="28"/>
          <w:u w:val="none"/>
        </w:rPr>
        <w:t>we can overload the method in same class as well as in child class. Provide compile time polymorphism.</w:t>
      </w:r>
    </w:p>
    <w:p w:rsidR="003324FC" w:rsidRPr="002501D3" w:rsidRDefault="003324FC" w:rsidP="003324FC">
      <w:pPr>
        <w:rPr>
          <w:rFonts w:ascii="Arial" w:hAnsi="Arial" w:cs="Arial"/>
          <w:sz w:val="28"/>
          <w:szCs w:val="28"/>
          <w:u w:val="none"/>
        </w:rPr>
      </w:pPr>
      <w:r w:rsidRPr="002501D3">
        <w:rPr>
          <w:rFonts w:ascii="Arial" w:hAnsi="Arial" w:cs="Arial"/>
          <w:color w:val="FF0000"/>
          <w:sz w:val="28"/>
          <w:szCs w:val="28"/>
          <w:u w:val="none"/>
        </w:rPr>
        <w:t>Is-A</w:t>
      </w:r>
      <w:r w:rsidRPr="002501D3">
        <w:rPr>
          <w:rFonts w:ascii="Arial" w:eastAsia="MS Mincho" w:hAnsi="Arial" w:cs="Arial"/>
          <w:color w:val="FF0000"/>
          <w:sz w:val="28"/>
          <w:szCs w:val="28"/>
          <w:u w:val="none"/>
        </w:rPr>
        <w:t>(</w:t>
      </w:r>
      <w:proofErr w:type="spellStart"/>
      <w:r w:rsidRPr="002501D3">
        <w:rPr>
          <w:rFonts w:ascii="Arial" w:eastAsia="MS Mincho" w:hAnsi="Arial" w:cs="Arial"/>
          <w:color w:val="FF0000"/>
          <w:sz w:val="28"/>
          <w:szCs w:val="28"/>
          <w:u w:val="none"/>
        </w:rPr>
        <w:t>Inheritence</w:t>
      </w:r>
      <w:proofErr w:type="spellEnd"/>
      <w:r w:rsidRPr="002501D3">
        <w:rPr>
          <w:rFonts w:ascii="Arial" w:eastAsia="MS Mincho" w:hAnsi="Arial" w:cs="Arial"/>
          <w:color w:val="FF0000"/>
          <w:sz w:val="28"/>
          <w:szCs w:val="28"/>
          <w:u w:val="none"/>
        </w:rPr>
        <w:t>)</w:t>
      </w:r>
      <w:r w:rsidRPr="002501D3">
        <w:rPr>
          <w:rFonts w:ascii="Arial" w:hAnsi="Arial" w:cs="Arial"/>
          <w:color w:val="FF0000"/>
          <w:sz w:val="28"/>
          <w:szCs w:val="28"/>
          <w:u w:val="none"/>
        </w:rPr>
        <w:t xml:space="preserve"> </w:t>
      </w:r>
      <w:r w:rsidRPr="002501D3">
        <w:rPr>
          <w:rFonts w:ascii="Arial" w:hAnsi="Arial" w:cs="Arial"/>
          <w:sz w:val="28"/>
          <w:szCs w:val="28"/>
          <w:u w:val="none"/>
        </w:rPr>
        <w:t>We should establish Is-A relation between classes for grouping classes as one family to establish parent child relation. So that child class objects can be used wherever parent class reference variable is used. We can establish IS-A relation using implements and extends keyword.</w:t>
      </w:r>
    </w:p>
    <w:p w:rsidR="003324FC" w:rsidRPr="002501D3" w:rsidRDefault="003324FC" w:rsidP="003324FC">
      <w:pPr>
        <w:rPr>
          <w:rFonts w:ascii="Arial" w:hAnsi="Arial" w:cs="Arial"/>
          <w:sz w:val="28"/>
          <w:szCs w:val="28"/>
          <w:u w:val="none"/>
        </w:rPr>
      </w:pPr>
      <w:r w:rsidRPr="002501D3">
        <w:rPr>
          <w:rFonts w:ascii="Arial" w:hAnsi="Arial" w:cs="Arial"/>
          <w:color w:val="FF0000"/>
          <w:sz w:val="28"/>
          <w:szCs w:val="28"/>
          <w:u w:val="none"/>
        </w:rPr>
        <w:t>HAS-A(Composition):</w:t>
      </w:r>
      <w:r w:rsidRPr="002501D3">
        <w:rPr>
          <w:rFonts w:ascii="Arial" w:hAnsi="Arial" w:cs="Arial"/>
          <w:sz w:val="28"/>
          <w:szCs w:val="28"/>
          <w:u w:val="none"/>
        </w:rPr>
        <w:t xml:space="preserve"> We should establish Has-A relation between classes if one object </w:t>
      </w:r>
      <w:proofErr w:type="spellStart"/>
      <w:r w:rsidRPr="002501D3">
        <w:rPr>
          <w:rFonts w:ascii="Arial" w:hAnsi="Arial" w:cs="Arial"/>
          <w:sz w:val="28"/>
          <w:szCs w:val="28"/>
          <w:u w:val="none"/>
        </w:rPr>
        <w:t>can not</w:t>
      </w:r>
      <w:proofErr w:type="spellEnd"/>
      <w:r w:rsidRPr="002501D3">
        <w:rPr>
          <w:rFonts w:ascii="Arial" w:hAnsi="Arial" w:cs="Arial"/>
          <w:sz w:val="28"/>
          <w:szCs w:val="28"/>
          <w:u w:val="none"/>
        </w:rPr>
        <w:t xml:space="preserve"> exist without another object. This relation can be implemented by creating one class referenced variable as non static variable in another class.</w:t>
      </w:r>
    </w:p>
    <w:p w:rsidR="003324FC" w:rsidRPr="002501D3" w:rsidRDefault="003324FC" w:rsidP="003324FC">
      <w:pPr>
        <w:rPr>
          <w:rFonts w:ascii="Arial" w:hAnsi="Arial" w:cs="Arial"/>
          <w:sz w:val="28"/>
          <w:szCs w:val="28"/>
          <w:u w:val="none"/>
        </w:rPr>
      </w:pPr>
      <w:r w:rsidRPr="002501D3">
        <w:rPr>
          <w:rFonts w:ascii="Arial" w:hAnsi="Arial" w:cs="Arial"/>
          <w:color w:val="FF0000"/>
          <w:sz w:val="28"/>
          <w:szCs w:val="28"/>
          <w:u w:val="none"/>
        </w:rPr>
        <w:t xml:space="preserve">USES-A(Aggregation): </w:t>
      </w:r>
      <w:r w:rsidRPr="002501D3">
        <w:rPr>
          <w:rFonts w:ascii="Arial" w:hAnsi="Arial" w:cs="Arial"/>
          <w:sz w:val="28"/>
          <w:szCs w:val="28"/>
          <w:u w:val="none"/>
        </w:rPr>
        <w:t xml:space="preserve">We should establish uses-A relation between classes if one object uses another </w:t>
      </w:r>
      <w:proofErr w:type="spellStart"/>
      <w:r w:rsidRPr="002501D3">
        <w:rPr>
          <w:rFonts w:ascii="Arial" w:hAnsi="Arial" w:cs="Arial"/>
          <w:sz w:val="28"/>
          <w:szCs w:val="28"/>
          <w:u w:val="none"/>
        </w:rPr>
        <w:t>objectfor</w:t>
      </w:r>
      <w:proofErr w:type="spellEnd"/>
      <w:r w:rsidRPr="002501D3">
        <w:rPr>
          <w:rFonts w:ascii="Arial" w:hAnsi="Arial" w:cs="Arial"/>
          <w:sz w:val="28"/>
          <w:szCs w:val="28"/>
          <w:u w:val="none"/>
        </w:rPr>
        <w:t xml:space="preserve"> performing some operation. To establish this relation we must create referenced variable of one class into method parameter of another class.</w:t>
      </w:r>
    </w:p>
    <w:p w:rsidR="003324FC" w:rsidRPr="002501D3" w:rsidRDefault="003324FC" w:rsidP="003324FC">
      <w:pPr>
        <w:rPr>
          <w:rFonts w:ascii="Arial" w:hAnsi="Arial" w:cs="Arial"/>
          <w:sz w:val="28"/>
          <w:szCs w:val="28"/>
          <w:u w:val="none"/>
        </w:rPr>
      </w:pPr>
      <w:r w:rsidRPr="002501D3">
        <w:rPr>
          <w:rFonts w:ascii="Arial" w:hAnsi="Arial" w:cs="Arial"/>
          <w:sz w:val="28"/>
          <w:szCs w:val="28"/>
          <w:u w:val="none"/>
        </w:rPr>
        <w:t xml:space="preserve">OOP Principles: </w:t>
      </w:r>
      <w:proofErr w:type="spellStart"/>
      <w:r w:rsidRPr="002501D3">
        <w:rPr>
          <w:rFonts w:ascii="Arial" w:hAnsi="Arial" w:cs="Arial"/>
          <w:sz w:val="28"/>
          <w:szCs w:val="28"/>
          <w:u w:val="none"/>
        </w:rPr>
        <w:t>Encapsulation,Inheritence,Polymorphism</w:t>
      </w:r>
      <w:proofErr w:type="spellEnd"/>
      <w:r w:rsidRPr="002501D3">
        <w:rPr>
          <w:rFonts w:ascii="Arial" w:hAnsi="Arial" w:cs="Arial"/>
          <w:sz w:val="28"/>
          <w:szCs w:val="28"/>
          <w:u w:val="none"/>
        </w:rPr>
        <w:t>, Abstraction(supporting principle)</w:t>
      </w:r>
    </w:p>
    <w:p w:rsidR="003324FC" w:rsidRPr="002501D3" w:rsidRDefault="003324FC" w:rsidP="003324FC">
      <w:pPr>
        <w:rPr>
          <w:rFonts w:ascii="Arial" w:hAnsi="Arial" w:cs="Arial"/>
          <w:sz w:val="28"/>
          <w:szCs w:val="28"/>
          <w:u w:val="none"/>
        </w:rPr>
      </w:pPr>
    </w:p>
    <w:p w:rsidR="003324FC" w:rsidRPr="002501D3" w:rsidRDefault="003324FC" w:rsidP="003324FC">
      <w:pPr>
        <w:rPr>
          <w:rFonts w:ascii="Arial" w:hAnsi="Arial" w:cs="Arial"/>
          <w:sz w:val="28"/>
          <w:szCs w:val="28"/>
          <w:u w:val="none"/>
        </w:rPr>
      </w:pPr>
      <w:proofErr w:type="spellStart"/>
      <w:r w:rsidRPr="002501D3">
        <w:rPr>
          <w:rFonts w:ascii="Arial" w:hAnsi="Arial" w:cs="Arial"/>
          <w:color w:val="FF0000"/>
          <w:sz w:val="28"/>
          <w:szCs w:val="28"/>
          <w:u w:val="none"/>
        </w:rPr>
        <w:t>Encapsulation:</w:t>
      </w:r>
      <w:r w:rsidRPr="002501D3">
        <w:rPr>
          <w:rFonts w:ascii="Arial" w:hAnsi="Arial" w:cs="Arial"/>
          <w:sz w:val="28"/>
          <w:szCs w:val="28"/>
          <w:u w:val="none"/>
        </w:rPr>
        <w:t>The</w:t>
      </w:r>
      <w:proofErr w:type="spellEnd"/>
      <w:r w:rsidRPr="002501D3">
        <w:rPr>
          <w:rFonts w:ascii="Arial" w:hAnsi="Arial" w:cs="Arial"/>
          <w:sz w:val="28"/>
          <w:szCs w:val="28"/>
          <w:u w:val="none"/>
        </w:rPr>
        <w:t xml:space="preserve"> process of creating a class by hiding its internal data from direct access by outside classes and providing its access  only through publicly exposed setters and getters methods. We develop encapsulation by declaring all its variables as private and to access them we write public setters and getters methods. By declaring variables as private we stop the direct access of this variable. Now through setters and getters we can access same private variable with proper validation. Like in a typical bank class example deposited money </w:t>
      </w:r>
      <w:proofErr w:type="spellStart"/>
      <w:r w:rsidRPr="002501D3">
        <w:rPr>
          <w:rFonts w:ascii="Arial" w:hAnsi="Arial" w:cs="Arial"/>
          <w:sz w:val="28"/>
          <w:szCs w:val="28"/>
          <w:u w:val="none"/>
        </w:rPr>
        <w:t>can not</w:t>
      </w:r>
      <w:proofErr w:type="spellEnd"/>
      <w:r w:rsidRPr="002501D3">
        <w:rPr>
          <w:rFonts w:ascii="Arial" w:hAnsi="Arial" w:cs="Arial"/>
          <w:sz w:val="28"/>
          <w:szCs w:val="28"/>
          <w:u w:val="none"/>
        </w:rPr>
        <w:t xml:space="preserve"> be </w:t>
      </w:r>
      <w:proofErr w:type="spellStart"/>
      <w:r w:rsidRPr="002501D3">
        <w:rPr>
          <w:rFonts w:ascii="Arial" w:hAnsi="Arial" w:cs="Arial"/>
          <w:sz w:val="28"/>
          <w:szCs w:val="28"/>
          <w:u w:val="none"/>
        </w:rPr>
        <w:t>negative.So</w:t>
      </w:r>
      <w:proofErr w:type="spellEnd"/>
      <w:r w:rsidRPr="002501D3">
        <w:rPr>
          <w:rFonts w:ascii="Arial" w:hAnsi="Arial" w:cs="Arial"/>
          <w:sz w:val="28"/>
          <w:szCs w:val="28"/>
          <w:u w:val="none"/>
        </w:rPr>
        <w:t xml:space="preserve"> while depositing the funds we can validate whether the data is negative or positive. So, using encapsulation we can achieve security to object data.</w:t>
      </w:r>
    </w:p>
    <w:p w:rsidR="003324FC" w:rsidRPr="002501D3" w:rsidRDefault="003324FC" w:rsidP="003324FC">
      <w:pPr>
        <w:rPr>
          <w:rFonts w:ascii="Arial" w:hAnsi="Arial" w:cs="Arial"/>
          <w:color w:val="FF0000"/>
          <w:sz w:val="28"/>
          <w:szCs w:val="28"/>
          <w:u w:val="none"/>
        </w:rPr>
      </w:pPr>
      <w:proofErr w:type="spellStart"/>
      <w:r w:rsidRPr="002501D3">
        <w:rPr>
          <w:rFonts w:ascii="Arial" w:hAnsi="Arial" w:cs="Arial"/>
          <w:color w:val="FF0000"/>
          <w:sz w:val="28"/>
          <w:szCs w:val="28"/>
          <w:u w:val="none"/>
        </w:rPr>
        <w:t>Inheritence</w:t>
      </w:r>
      <w:proofErr w:type="spellEnd"/>
      <w:r w:rsidRPr="002501D3">
        <w:rPr>
          <w:rFonts w:ascii="Arial" w:hAnsi="Arial" w:cs="Arial"/>
          <w:color w:val="FF0000"/>
          <w:sz w:val="28"/>
          <w:szCs w:val="28"/>
          <w:u w:val="none"/>
        </w:rPr>
        <w:t xml:space="preserve">:- </w:t>
      </w:r>
      <w:r w:rsidRPr="002501D3">
        <w:rPr>
          <w:rFonts w:ascii="Arial" w:hAnsi="Arial" w:cs="Arial"/>
          <w:sz w:val="28"/>
          <w:szCs w:val="28"/>
          <w:u w:val="none"/>
        </w:rPr>
        <w:t xml:space="preserve">The process of creating a new object by obtaining </w:t>
      </w:r>
      <w:proofErr w:type="spellStart"/>
      <w:r w:rsidRPr="002501D3">
        <w:rPr>
          <w:rFonts w:ascii="Arial" w:hAnsi="Arial" w:cs="Arial"/>
          <w:sz w:val="28"/>
          <w:szCs w:val="28"/>
          <w:u w:val="none"/>
        </w:rPr>
        <w:t>type,properties</w:t>
      </w:r>
      <w:proofErr w:type="spellEnd"/>
      <w:r w:rsidRPr="002501D3">
        <w:rPr>
          <w:rFonts w:ascii="Arial" w:hAnsi="Arial" w:cs="Arial"/>
          <w:sz w:val="28"/>
          <w:szCs w:val="28"/>
          <w:u w:val="none"/>
        </w:rPr>
        <w:t xml:space="preserve"> and behaviours of an existing object is called inheritance. Through inheritance we can reuse the existing object properties and behaviours with our new object reference as if they were defined in our class. The main benefit of inheritance is reusability and runtime </w:t>
      </w:r>
      <w:r w:rsidRPr="002501D3">
        <w:rPr>
          <w:rFonts w:ascii="Arial" w:hAnsi="Arial" w:cs="Arial"/>
          <w:sz w:val="28"/>
          <w:szCs w:val="28"/>
          <w:u w:val="none"/>
        </w:rPr>
        <w:lastRenderedPageBreak/>
        <w:t xml:space="preserve">polymorphism. Using, extends and implements we can implement inheritance. </w:t>
      </w:r>
    </w:p>
    <w:p w:rsidR="003324FC" w:rsidRPr="002501D3" w:rsidRDefault="003324FC" w:rsidP="003324FC">
      <w:pPr>
        <w:jc w:val="left"/>
        <w:rPr>
          <w:rFonts w:ascii="Arial" w:hAnsi="Arial" w:cs="Arial"/>
          <w:sz w:val="28"/>
          <w:szCs w:val="28"/>
          <w:u w:val="none"/>
        </w:rPr>
      </w:pPr>
      <w:r w:rsidRPr="002501D3">
        <w:rPr>
          <w:rFonts w:ascii="Arial" w:hAnsi="Arial" w:cs="Arial"/>
          <w:color w:val="FF0000"/>
          <w:sz w:val="28"/>
          <w:szCs w:val="28"/>
          <w:u w:val="none"/>
        </w:rPr>
        <w:t xml:space="preserve">Polymorphism:- </w:t>
      </w:r>
      <w:r w:rsidRPr="002501D3">
        <w:rPr>
          <w:rFonts w:ascii="Arial" w:hAnsi="Arial" w:cs="Arial"/>
          <w:sz w:val="28"/>
          <w:szCs w:val="28"/>
          <w:u w:val="none"/>
        </w:rPr>
        <w:t>the process of defining a method with multiple implementation exhibiting different behaviours of the object in same operation is called polymorphism. Polymorphism can be developed in two ways either by method-overloading or by method-overriding.</w:t>
      </w:r>
    </w:p>
    <w:p w:rsidR="003324FC" w:rsidRPr="002501D3" w:rsidRDefault="003324FC" w:rsidP="003324FC">
      <w:pPr>
        <w:jc w:val="left"/>
        <w:rPr>
          <w:rFonts w:ascii="Arial" w:hAnsi="Arial" w:cs="Arial"/>
          <w:color w:val="FF0000"/>
          <w:sz w:val="28"/>
          <w:szCs w:val="28"/>
          <w:u w:val="none"/>
        </w:rPr>
      </w:pPr>
      <w:r w:rsidRPr="002501D3">
        <w:rPr>
          <w:rFonts w:ascii="Arial" w:hAnsi="Arial" w:cs="Arial"/>
          <w:color w:val="FF0000"/>
          <w:sz w:val="28"/>
          <w:szCs w:val="28"/>
          <w:u w:val="none"/>
        </w:rPr>
        <w:t>Abstraction:</w:t>
      </w:r>
      <w:r w:rsidRPr="002501D3">
        <w:rPr>
          <w:rFonts w:ascii="Arial" w:hAnsi="Arial" w:cs="Arial"/>
          <w:sz w:val="28"/>
          <w:szCs w:val="28"/>
          <w:u w:val="none"/>
        </w:rPr>
        <w:t xml:space="preserve"> The process of defining a class by hiding implementation details of a method and providing only necessary details to invoke this method is called </w:t>
      </w:r>
      <w:proofErr w:type="spellStart"/>
      <w:r w:rsidRPr="002501D3">
        <w:rPr>
          <w:rFonts w:ascii="Arial" w:hAnsi="Arial" w:cs="Arial"/>
          <w:sz w:val="28"/>
          <w:szCs w:val="28"/>
          <w:u w:val="none"/>
        </w:rPr>
        <w:t>abstraction.Through</w:t>
      </w:r>
      <w:proofErr w:type="spellEnd"/>
      <w:r w:rsidRPr="002501D3">
        <w:rPr>
          <w:rFonts w:ascii="Arial" w:hAnsi="Arial" w:cs="Arial"/>
          <w:sz w:val="28"/>
          <w:szCs w:val="28"/>
          <w:u w:val="none"/>
        </w:rPr>
        <w:t xml:space="preserve"> abstraction we will first define abstract methods, later in subclasses we will implement their logic as per subclass requirement.</w:t>
      </w:r>
    </w:p>
    <w:p w:rsidR="003324FC" w:rsidRPr="002501D3" w:rsidRDefault="003324FC" w:rsidP="00C61C54">
      <w:pPr>
        <w:rPr>
          <w:rFonts w:ascii="Arial" w:hAnsi="Arial" w:cs="Arial"/>
          <w:sz w:val="28"/>
          <w:szCs w:val="28"/>
          <w:u w:val="none"/>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Where you used polymorphism</w:t>
      </w:r>
    </w:p>
    <w:p w:rsidR="003C7C17" w:rsidRPr="002501D3" w:rsidRDefault="00F70F90" w:rsidP="003C7C17">
      <w:pPr>
        <w:pStyle w:val="ListParagraph"/>
        <w:numPr>
          <w:ilvl w:val="0"/>
          <w:numId w:val="34"/>
        </w:numPr>
        <w:spacing w:after="200" w:line="276" w:lineRule="auto"/>
        <w:rPr>
          <w:rFonts w:ascii="Arial" w:hAnsi="Arial" w:cs="Arial"/>
          <w:sz w:val="28"/>
          <w:szCs w:val="28"/>
        </w:rPr>
      </w:pPr>
      <w:r w:rsidRPr="002501D3">
        <w:rPr>
          <w:rFonts w:ascii="Arial" w:hAnsi="Arial" w:cs="Arial"/>
          <w:color w:val="FF0000"/>
          <w:sz w:val="28"/>
          <w:szCs w:val="28"/>
        </w:rPr>
        <w:t xml:space="preserve">How is use of </w:t>
      </w:r>
      <w:proofErr w:type="spellStart"/>
      <w:r w:rsidRPr="002501D3">
        <w:rPr>
          <w:rFonts w:ascii="Arial" w:hAnsi="Arial" w:cs="Arial"/>
          <w:color w:val="FF0000"/>
          <w:sz w:val="28"/>
          <w:szCs w:val="28"/>
        </w:rPr>
        <w:t>gc</w:t>
      </w:r>
      <w:proofErr w:type="spellEnd"/>
      <w:r w:rsidR="003C7C17" w:rsidRPr="002501D3">
        <w:rPr>
          <w:rFonts w:ascii="Arial" w:hAnsi="Arial" w:cs="Arial"/>
          <w:color w:val="FF0000"/>
          <w:sz w:val="28"/>
          <w:szCs w:val="28"/>
        </w:rPr>
        <w:t>. Can we execute GC?</w:t>
      </w:r>
    </w:p>
    <w:p w:rsidR="003C7C17" w:rsidRPr="002501D3" w:rsidRDefault="003C7C17" w:rsidP="00227ACA">
      <w:pPr>
        <w:pStyle w:val="ListParagraph"/>
        <w:spacing w:after="200" w:line="276" w:lineRule="auto"/>
        <w:rPr>
          <w:rFonts w:ascii="Arial" w:hAnsi="Arial" w:cs="Arial"/>
          <w:color w:val="000000"/>
          <w:sz w:val="28"/>
          <w:szCs w:val="28"/>
          <w:shd w:val="clear" w:color="auto" w:fill="FFFFFF"/>
        </w:rPr>
      </w:pPr>
      <w:r w:rsidRPr="002501D3">
        <w:rPr>
          <w:rFonts w:ascii="Arial" w:hAnsi="Arial" w:cs="Arial"/>
          <w:sz w:val="28"/>
          <w:szCs w:val="28"/>
        </w:rPr>
        <w:t>Garbage collection is algori</w:t>
      </w:r>
      <w:r w:rsidR="00227ACA" w:rsidRPr="002501D3">
        <w:rPr>
          <w:rFonts w:ascii="Arial" w:hAnsi="Arial" w:cs="Arial"/>
          <w:sz w:val="28"/>
          <w:szCs w:val="28"/>
        </w:rPr>
        <w:t>thm to reclaim the unused memory</w:t>
      </w:r>
      <w:r w:rsidRPr="002501D3">
        <w:rPr>
          <w:rFonts w:ascii="Arial" w:hAnsi="Arial" w:cs="Arial"/>
          <w:sz w:val="28"/>
          <w:szCs w:val="28"/>
        </w:rPr>
        <w:t xml:space="preserve"> in heap t</w:t>
      </w:r>
      <w:r w:rsidR="00227ACA" w:rsidRPr="002501D3">
        <w:rPr>
          <w:rFonts w:ascii="Arial" w:hAnsi="Arial" w:cs="Arial"/>
          <w:sz w:val="28"/>
          <w:szCs w:val="28"/>
        </w:rPr>
        <w:t xml:space="preserve">hat are occupied by </w:t>
      </w:r>
      <w:proofErr w:type="spellStart"/>
      <w:r w:rsidR="00227ACA" w:rsidRPr="002501D3">
        <w:rPr>
          <w:rFonts w:ascii="Arial" w:hAnsi="Arial" w:cs="Arial"/>
          <w:sz w:val="28"/>
          <w:szCs w:val="28"/>
        </w:rPr>
        <w:t>descarded</w:t>
      </w:r>
      <w:proofErr w:type="spellEnd"/>
      <w:r w:rsidRPr="002501D3">
        <w:rPr>
          <w:rFonts w:ascii="Arial" w:hAnsi="Arial" w:cs="Arial"/>
          <w:sz w:val="28"/>
          <w:szCs w:val="28"/>
        </w:rPr>
        <w:t xml:space="preserve"> objects. We can call </w:t>
      </w:r>
      <w:proofErr w:type="spellStart"/>
      <w:r w:rsidRPr="002501D3">
        <w:rPr>
          <w:rFonts w:ascii="Arial" w:hAnsi="Arial" w:cs="Arial"/>
          <w:sz w:val="28"/>
          <w:szCs w:val="28"/>
        </w:rPr>
        <w:t>gc</w:t>
      </w:r>
      <w:proofErr w:type="spellEnd"/>
      <w:r w:rsidRPr="002501D3">
        <w:rPr>
          <w:rFonts w:ascii="Arial" w:hAnsi="Arial" w:cs="Arial"/>
          <w:sz w:val="28"/>
          <w:szCs w:val="28"/>
        </w:rPr>
        <w:t xml:space="preserve"> using </w:t>
      </w:r>
      <w:proofErr w:type="spellStart"/>
      <w:r w:rsidRPr="002501D3">
        <w:rPr>
          <w:rFonts w:ascii="Arial" w:hAnsi="Arial" w:cs="Arial"/>
          <w:sz w:val="28"/>
          <w:szCs w:val="28"/>
        </w:rPr>
        <w:t>System.gc</w:t>
      </w:r>
      <w:proofErr w:type="spellEnd"/>
      <w:r w:rsidRPr="002501D3">
        <w:rPr>
          <w:rFonts w:ascii="Arial" w:hAnsi="Arial" w:cs="Arial"/>
          <w:sz w:val="28"/>
          <w:szCs w:val="28"/>
        </w:rPr>
        <w:t xml:space="preserve">() or </w:t>
      </w:r>
      <w:proofErr w:type="spellStart"/>
      <w:r w:rsidRPr="002501D3">
        <w:rPr>
          <w:rFonts w:ascii="Arial" w:hAnsi="Arial" w:cs="Arial"/>
          <w:sz w:val="28"/>
          <w:szCs w:val="28"/>
        </w:rPr>
        <w:t>Runtime.</w:t>
      </w:r>
      <w:r w:rsidR="00227ACA" w:rsidRPr="002501D3">
        <w:rPr>
          <w:rFonts w:ascii="Arial" w:hAnsi="Arial" w:cs="Arial"/>
          <w:sz w:val="28"/>
          <w:szCs w:val="28"/>
        </w:rPr>
        <w:t>getRuntime</w:t>
      </w:r>
      <w:proofErr w:type="spellEnd"/>
      <w:r w:rsidR="00227ACA" w:rsidRPr="002501D3">
        <w:rPr>
          <w:rFonts w:ascii="Arial" w:hAnsi="Arial" w:cs="Arial"/>
          <w:sz w:val="28"/>
          <w:szCs w:val="28"/>
        </w:rPr>
        <w:t>().</w:t>
      </w:r>
      <w:proofErr w:type="spellStart"/>
      <w:r w:rsidRPr="002501D3">
        <w:rPr>
          <w:rFonts w:ascii="Arial" w:hAnsi="Arial" w:cs="Arial"/>
          <w:sz w:val="28"/>
          <w:szCs w:val="28"/>
        </w:rPr>
        <w:t>gc</w:t>
      </w:r>
      <w:proofErr w:type="spellEnd"/>
      <w:r w:rsidRPr="002501D3">
        <w:rPr>
          <w:rFonts w:ascii="Arial" w:hAnsi="Arial" w:cs="Arial"/>
          <w:sz w:val="28"/>
          <w:szCs w:val="28"/>
        </w:rPr>
        <w:t xml:space="preserve">(). Calling </w:t>
      </w:r>
      <w:proofErr w:type="spellStart"/>
      <w:r w:rsidRPr="002501D3">
        <w:rPr>
          <w:rFonts w:ascii="Arial" w:hAnsi="Arial" w:cs="Arial"/>
          <w:sz w:val="28"/>
          <w:szCs w:val="28"/>
        </w:rPr>
        <w:t>gc</w:t>
      </w:r>
      <w:proofErr w:type="spellEnd"/>
      <w:r w:rsidRPr="002501D3">
        <w:rPr>
          <w:rFonts w:ascii="Arial" w:hAnsi="Arial" w:cs="Arial"/>
          <w:sz w:val="28"/>
          <w:szCs w:val="28"/>
        </w:rPr>
        <w:t xml:space="preserve">() doesn’t guarantee that garbage collection will happen, it just suggests the </w:t>
      </w:r>
      <w:proofErr w:type="spellStart"/>
      <w:r w:rsidRPr="002501D3">
        <w:rPr>
          <w:rFonts w:ascii="Arial" w:hAnsi="Arial" w:cs="Arial"/>
          <w:sz w:val="28"/>
          <w:szCs w:val="28"/>
        </w:rPr>
        <w:t>jvm</w:t>
      </w:r>
      <w:proofErr w:type="spellEnd"/>
      <w:r w:rsidRPr="002501D3">
        <w:rPr>
          <w:rFonts w:ascii="Arial" w:hAnsi="Arial" w:cs="Arial"/>
          <w:sz w:val="28"/>
          <w:szCs w:val="28"/>
        </w:rPr>
        <w:t xml:space="preserve"> that it’s good time for garbage collection; no, we can’t execute the </w:t>
      </w:r>
      <w:proofErr w:type="spellStart"/>
      <w:r w:rsidRPr="002501D3">
        <w:rPr>
          <w:rFonts w:ascii="Arial" w:hAnsi="Arial" w:cs="Arial"/>
          <w:sz w:val="28"/>
          <w:szCs w:val="28"/>
        </w:rPr>
        <w:t>gc</w:t>
      </w:r>
      <w:proofErr w:type="spellEnd"/>
      <w:r w:rsidRPr="002501D3">
        <w:rPr>
          <w:rFonts w:ascii="Arial" w:hAnsi="Arial" w:cs="Arial"/>
          <w:sz w:val="28"/>
          <w:szCs w:val="28"/>
        </w:rPr>
        <w:t xml:space="preserve"> even if we call </w:t>
      </w:r>
      <w:proofErr w:type="spellStart"/>
      <w:r w:rsidRPr="002501D3">
        <w:rPr>
          <w:rFonts w:ascii="Arial" w:hAnsi="Arial" w:cs="Arial"/>
          <w:sz w:val="28"/>
          <w:szCs w:val="28"/>
        </w:rPr>
        <w:t>System.gc</w:t>
      </w:r>
      <w:proofErr w:type="spellEnd"/>
      <w:r w:rsidRPr="002501D3">
        <w:rPr>
          <w:rFonts w:ascii="Arial" w:hAnsi="Arial" w:cs="Arial"/>
          <w:sz w:val="28"/>
          <w:szCs w:val="28"/>
        </w:rPr>
        <w:t xml:space="preserve">() or </w:t>
      </w:r>
      <w:proofErr w:type="spellStart"/>
      <w:r w:rsidRPr="002501D3">
        <w:rPr>
          <w:rFonts w:ascii="Arial" w:hAnsi="Arial" w:cs="Arial"/>
          <w:sz w:val="28"/>
          <w:szCs w:val="28"/>
        </w:rPr>
        <w:t>Runtime.gc</w:t>
      </w:r>
      <w:proofErr w:type="spellEnd"/>
      <w:r w:rsidRPr="002501D3">
        <w:rPr>
          <w:rFonts w:ascii="Arial" w:hAnsi="Arial" w:cs="Arial"/>
          <w:sz w:val="28"/>
          <w:szCs w:val="28"/>
        </w:rPr>
        <w:t xml:space="preserve">() garbage collection is not guaranteed. </w:t>
      </w:r>
      <w:r w:rsidR="00227ACA" w:rsidRPr="002501D3">
        <w:rPr>
          <w:rFonts w:ascii="Arial" w:hAnsi="Arial" w:cs="Arial"/>
          <w:color w:val="000000"/>
          <w:sz w:val="28"/>
          <w:szCs w:val="28"/>
          <w:shd w:val="clear" w:color="auto" w:fill="FFFFFF"/>
        </w:rPr>
        <w:t>There is no difference between </w:t>
      </w:r>
      <w:proofErr w:type="spellStart"/>
      <w:r w:rsidR="00227ACA" w:rsidRPr="002501D3">
        <w:rPr>
          <w:rFonts w:ascii="Arial" w:hAnsi="Arial" w:cs="Arial"/>
          <w:bCs/>
          <w:color w:val="000000"/>
          <w:sz w:val="28"/>
          <w:szCs w:val="28"/>
          <w:shd w:val="clear" w:color="auto" w:fill="FFFFFF"/>
        </w:rPr>
        <w:t>System.gc</w:t>
      </w:r>
      <w:proofErr w:type="spellEnd"/>
      <w:r w:rsidR="00227ACA" w:rsidRPr="002501D3">
        <w:rPr>
          <w:rFonts w:ascii="Arial" w:hAnsi="Arial" w:cs="Arial"/>
          <w:bCs/>
          <w:color w:val="000000"/>
          <w:sz w:val="28"/>
          <w:szCs w:val="28"/>
          <w:shd w:val="clear" w:color="auto" w:fill="FFFFFF"/>
        </w:rPr>
        <w:t>()</w:t>
      </w:r>
      <w:r w:rsidR="00227ACA" w:rsidRPr="002501D3">
        <w:rPr>
          <w:rFonts w:ascii="Arial" w:hAnsi="Arial" w:cs="Arial"/>
          <w:color w:val="000000"/>
          <w:sz w:val="28"/>
          <w:szCs w:val="28"/>
          <w:shd w:val="clear" w:color="auto" w:fill="FFFFFF"/>
        </w:rPr>
        <w:t xml:space="preserve"> and </w:t>
      </w:r>
      <w:proofErr w:type="spellStart"/>
      <w:r w:rsidR="00227ACA" w:rsidRPr="002501D3">
        <w:rPr>
          <w:rFonts w:ascii="Arial" w:hAnsi="Arial" w:cs="Arial"/>
          <w:bCs/>
          <w:color w:val="000000"/>
          <w:sz w:val="28"/>
          <w:szCs w:val="28"/>
          <w:shd w:val="clear" w:color="auto" w:fill="FFFFFF"/>
        </w:rPr>
        <w:t>Runtime.gc</w:t>
      </w:r>
      <w:proofErr w:type="spellEnd"/>
      <w:r w:rsidR="00227ACA" w:rsidRPr="002501D3">
        <w:rPr>
          <w:rFonts w:ascii="Arial" w:hAnsi="Arial" w:cs="Arial"/>
          <w:bCs/>
          <w:color w:val="000000"/>
          <w:sz w:val="28"/>
          <w:szCs w:val="28"/>
          <w:shd w:val="clear" w:color="auto" w:fill="FFFFFF"/>
        </w:rPr>
        <w:t>()</w:t>
      </w:r>
      <w:r w:rsidR="00227ACA" w:rsidRPr="002501D3">
        <w:rPr>
          <w:rFonts w:ascii="Arial" w:hAnsi="Arial" w:cs="Arial"/>
          <w:color w:val="000000"/>
          <w:sz w:val="28"/>
          <w:szCs w:val="28"/>
          <w:shd w:val="clear" w:color="auto" w:fill="FFFFFF"/>
        </w:rPr>
        <w:t xml:space="preserve"> . </w:t>
      </w:r>
      <w:proofErr w:type="spellStart"/>
      <w:r w:rsidR="00227ACA" w:rsidRPr="002501D3">
        <w:rPr>
          <w:rFonts w:ascii="Arial" w:hAnsi="Arial" w:cs="Arial"/>
          <w:color w:val="000000"/>
          <w:sz w:val="28"/>
          <w:szCs w:val="28"/>
          <w:shd w:val="clear" w:color="auto" w:fill="FFFFFF"/>
        </w:rPr>
        <w:t>System.gc</w:t>
      </w:r>
      <w:proofErr w:type="spellEnd"/>
      <w:r w:rsidR="00227ACA" w:rsidRPr="002501D3">
        <w:rPr>
          <w:rFonts w:ascii="Arial" w:hAnsi="Arial" w:cs="Arial"/>
          <w:color w:val="000000"/>
          <w:sz w:val="28"/>
          <w:szCs w:val="28"/>
          <w:shd w:val="clear" w:color="auto" w:fill="FFFFFF"/>
        </w:rPr>
        <w:t xml:space="preserve">()internally calls </w:t>
      </w:r>
      <w:proofErr w:type="spellStart"/>
      <w:r w:rsidR="00227ACA" w:rsidRPr="002501D3">
        <w:rPr>
          <w:rFonts w:ascii="Arial" w:hAnsi="Arial" w:cs="Arial"/>
          <w:color w:val="000000"/>
          <w:sz w:val="28"/>
          <w:szCs w:val="28"/>
          <w:shd w:val="clear" w:color="auto" w:fill="FFFFFF"/>
        </w:rPr>
        <w:t>Runtime.gc</w:t>
      </w:r>
      <w:proofErr w:type="spellEnd"/>
      <w:r w:rsidR="00227ACA" w:rsidRPr="002501D3">
        <w:rPr>
          <w:rFonts w:ascii="Arial" w:hAnsi="Arial" w:cs="Arial"/>
          <w:color w:val="000000"/>
          <w:sz w:val="28"/>
          <w:szCs w:val="28"/>
          <w:shd w:val="clear" w:color="auto" w:fill="FFFFFF"/>
        </w:rPr>
        <w:t xml:space="preserve">(). The only difference is </w:t>
      </w:r>
      <w:proofErr w:type="spellStart"/>
      <w:r w:rsidR="00227ACA" w:rsidRPr="002501D3">
        <w:rPr>
          <w:rFonts w:ascii="Arial" w:hAnsi="Arial" w:cs="Arial"/>
          <w:color w:val="000000"/>
          <w:sz w:val="28"/>
          <w:szCs w:val="28"/>
          <w:shd w:val="clear" w:color="auto" w:fill="FFFFFF"/>
        </w:rPr>
        <w:t>System.gc</w:t>
      </w:r>
      <w:proofErr w:type="spellEnd"/>
      <w:r w:rsidR="00227ACA" w:rsidRPr="002501D3">
        <w:rPr>
          <w:rFonts w:ascii="Arial" w:hAnsi="Arial" w:cs="Arial"/>
          <w:color w:val="000000"/>
          <w:sz w:val="28"/>
          <w:szCs w:val="28"/>
          <w:shd w:val="clear" w:color="auto" w:fill="FFFFFF"/>
        </w:rPr>
        <w:t>() is a class method whereas </w:t>
      </w:r>
      <w:proofErr w:type="spellStart"/>
      <w:r w:rsidR="00227ACA" w:rsidRPr="002501D3">
        <w:rPr>
          <w:rFonts w:ascii="Arial" w:hAnsi="Arial" w:cs="Arial"/>
          <w:bCs/>
          <w:color w:val="000000"/>
          <w:sz w:val="28"/>
          <w:szCs w:val="28"/>
          <w:shd w:val="clear" w:color="auto" w:fill="FFFFFF"/>
        </w:rPr>
        <w:t>Runtime.gc</w:t>
      </w:r>
      <w:proofErr w:type="spellEnd"/>
      <w:r w:rsidR="00227ACA" w:rsidRPr="002501D3">
        <w:rPr>
          <w:rFonts w:ascii="Arial" w:hAnsi="Arial" w:cs="Arial"/>
          <w:bCs/>
          <w:color w:val="000000"/>
          <w:sz w:val="28"/>
          <w:szCs w:val="28"/>
          <w:shd w:val="clear" w:color="auto" w:fill="FFFFFF"/>
        </w:rPr>
        <w:t>()</w:t>
      </w:r>
      <w:r w:rsidR="00227ACA" w:rsidRPr="002501D3">
        <w:rPr>
          <w:rFonts w:ascii="Arial" w:hAnsi="Arial" w:cs="Arial"/>
          <w:color w:val="000000"/>
          <w:sz w:val="28"/>
          <w:szCs w:val="28"/>
          <w:shd w:val="clear" w:color="auto" w:fill="FFFFFF"/>
        </w:rPr>
        <w:t xml:space="preserve">is an instance method. So, </w:t>
      </w:r>
      <w:proofErr w:type="spellStart"/>
      <w:r w:rsidR="00227ACA" w:rsidRPr="002501D3">
        <w:rPr>
          <w:rFonts w:ascii="Arial" w:hAnsi="Arial" w:cs="Arial"/>
          <w:color w:val="000000"/>
          <w:sz w:val="28"/>
          <w:szCs w:val="28"/>
          <w:shd w:val="clear" w:color="auto" w:fill="FFFFFF"/>
        </w:rPr>
        <w:t>System.gc</w:t>
      </w:r>
      <w:proofErr w:type="spellEnd"/>
      <w:r w:rsidR="00227ACA" w:rsidRPr="002501D3">
        <w:rPr>
          <w:rFonts w:ascii="Arial" w:hAnsi="Arial" w:cs="Arial"/>
          <w:color w:val="000000"/>
          <w:sz w:val="28"/>
          <w:szCs w:val="28"/>
          <w:shd w:val="clear" w:color="auto" w:fill="FFFFFF"/>
        </w:rPr>
        <w:t xml:space="preserve">() is more convenient. Also, </w:t>
      </w:r>
      <w:proofErr w:type="spellStart"/>
      <w:r w:rsidR="00227ACA" w:rsidRPr="002501D3">
        <w:rPr>
          <w:rFonts w:ascii="Arial" w:hAnsi="Arial" w:cs="Arial"/>
          <w:color w:val="000000"/>
          <w:sz w:val="28"/>
          <w:szCs w:val="28"/>
          <w:shd w:val="clear" w:color="auto" w:fill="FFFFFF"/>
        </w:rPr>
        <w:t>Runtime.gc</w:t>
      </w:r>
      <w:proofErr w:type="spellEnd"/>
      <w:r w:rsidR="00227ACA" w:rsidRPr="002501D3">
        <w:rPr>
          <w:rFonts w:ascii="Arial" w:hAnsi="Arial" w:cs="Arial"/>
          <w:color w:val="000000"/>
          <w:sz w:val="28"/>
          <w:szCs w:val="28"/>
          <w:shd w:val="clear" w:color="auto" w:fill="FFFFFF"/>
        </w:rPr>
        <w:t>() is a native method whereas </w:t>
      </w:r>
      <w:proofErr w:type="spellStart"/>
      <w:r w:rsidR="00227ACA" w:rsidRPr="002501D3">
        <w:rPr>
          <w:rFonts w:ascii="Arial" w:hAnsi="Arial" w:cs="Arial"/>
          <w:bCs/>
          <w:color w:val="000000"/>
          <w:sz w:val="28"/>
          <w:szCs w:val="28"/>
          <w:shd w:val="clear" w:color="auto" w:fill="FFFFFF"/>
        </w:rPr>
        <w:t>System.gc</w:t>
      </w:r>
      <w:proofErr w:type="spellEnd"/>
      <w:r w:rsidR="00227ACA" w:rsidRPr="002501D3">
        <w:rPr>
          <w:rFonts w:ascii="Arial" w:hAnsi="Arial" w:cs="Arial"/>
          <w:bCs/>
          <w:color w:val="000000"/>
          <w:sz w:val="28"/>
          <w:szCs w:val="28"/>
          <w:shd w:val="clear" w:color="auto" w:fill="FFFFFF"/>
        </w:rPr>
        <w:t>()</w:t>
      </w:r>
      <w:r w:rsidR="00227ACA" w:rsidRPr="002501D3">
        <w:rPr>
          <w:rFonts w:ascii="Arial" w:hAnsi="Arial" w:cs="Arial"/>
          <w:color w:val="000000"/>
          <w:sz w:val="28"/>
          <w:szCs w:val="28"/>
          <w:shd w:val="clear" w:color="auto" w:fill="FFFFFF"/>
        </w:rPr>
        <w:t xml:space="preserve"> is non - native method which in turn calls the </w:t>
      </w:r>
      <w:proofErr w:type="spellStart"/>
      <w:r w:rsidR="00227ACA" w:rsidRPr="002501D3">
        <w:rPr>
          <w:rFonts w:ascii="Arial" w:hAnsi="Arial" w:cs="Arial"/>
          <w:color w:val="000000"/>
          <w:sz w:val="28"/>
          <w:szCs w:val="28"/>
          <w:shd w:val="clear" w:color="auto" w:fill="FFFFFF"/>
        </w:rPr>
        <w:t>Runtime.gc</w:t>
      </w:r>
      <w:proofErr w:type="spellEnd"/>
      <w:r w:rsidR="00227ACA" w:rsidRPr="002501D3">
        <w:rPr>
          <w:rFonts w:ascii="Arial" w:hAnsi="Arial" w:cs="Arial"/>
          <w:color w:val="000000"/>
          <w:sz w:val="28"/>
          <w:szCs w:val="28"/>
          <w:shd w:val="clear" w:color="auto" w:fill="FFFFFF"/>
        </w:rPr>
        <w:t>()</w:t>
      </w:r>
    </w:p>
    <w:p w:rsidR="00227ACA" w:rsidRPr="002501D3" w:rsidRDefault="00227ACA" w:rsidP="00227ACA">
      <w:pPr>
        <w:pStyle w:val="ListParagraph"/>
        <w:spacing w:after="200" w:line="276" w:lineRule="auto"/>
        <w:rPr>
          <w:rFonts w:ascii="Arial" w:hAnsi="Arial" w:cs="Arial"/>
          <w:color w:val="000000"/>
          <w:sz w:val="28"/>
          <w:szCs w:val="28"/>
          <w:shd w:val="clear" w:color="auto" w:fill="FFFFFF"/>
        </w:rPr>
      </w:pPr>
    </w:p>
    <w:p w:rsidR="00227ACA" w:rsidRPr="002501D3" w:rsidRDefault="00227ACA" w:rsidP="00227ACA">
      <w:pPr>
        <w:pStyle w:val="ListParagraph"/>
        <w:spacing w:after="200" w:line="276" w:lineRule="auto"/>
        <w:rPr>
          <w:rFonts w:ascii="Arial" w:hAnsi="Arial" w:cs="Arial"/>
          <w:sz w:val="28"/>
          <w:szCs w:val="28"/>
        </w:rPr>
      </w:pPr>
    </w:p>
    <w:p w:rsidR="00C553BC" w:rsidRPr="002501D3" w:rsidRDefault="00C553BC" w:rsidP="00227ACA">
      <w:pPr>
        <w:pStyle w:val="ListParagraph"/>
        <w:spacing w:after="200" w:line="276" w:lineRule="auto"/>
        <w:rPr>
          <w:rFonts w:ascii="Arial" w:hAnsi="Arial" w:cs="Arial"/>
          <w:sz w:val="28"/>
          <w:szCs w:val="28"/>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to propagate exception between multiple layer</w:t>
      </w:r>
    </w:p>
    <w:p w:rsidR="00C553BC" w:rsidRPr="002501D3" w:rsidRDefault="00C553BC"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 xml:space="preserve">Final classes in java:: </w:t>
      </w:r>
      <w:r w:rsidRPr="002501D3">
        <w:rPr>
          <w:rFonts w:ascii="Arial" w:hAnsi="Arial" w:cs="Arial"/>
          <w:sz w:val="28"/>
          <w:szCs w:val="28"/>
        </w:rPr>
        <w:t xml:space="preserve">System, All wrapper classes, string, string </w:t>
      </w:r>
      <w:proofErr w:type="spellStart"/>
      <w:r w:rsidRPr="002501D3">
        <w:rPr>
          <w:rFonts w:ascii="Arial" w:hAnsi="Arial" w:cs="Arial"/>
          <w:sz w:val="28"/>
          <w:szCs w:val="28"/>
        </w:rPr>
        <w:t>buffer,StringBuilder</w:t>
      </w:r>
      <w:proofErr w:type="spellEnd"/>
      <w:r w:rsidRPr="002501D3">
        <w:rPr>
          <w:rFonts w:ascii="Arial" w:hAnsi="Arial" w:cs="Arial"/>
          <w:sz w:val="28"/>
          <w:szCs w:val="28"/>
        </w:rPr>
        <w:t>;</w:t>
      </w:r>
    </w:p>
    <w:p w:rsidR="00C553BC" w:rsidRPr="002501D3" w:rsidRDefault="00C553BC"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sz w:val="28"/>
          <w:szCs w:val="28"/>
        </w:rPr>
        <w:t>Static classes in java::</w:t>
      </w:r>
    </w:p>
    <w:p w:rsidR="00C553BC" w:rsidRPr="002501D3" w:rsidRDefault="00C553BC" w:rsidP="00F70F90">
      <w:pPr>
        <w:pStyle w:val="ListParagraph"/>
        <w:numPr>
          <w:ilvl w:val="0"/>
          <w:numId w:val="34"/>
        </w:numPr>
        <w:spacing w:after="200" w:line="276" w:lineRule="auto"/>
        <w:rPr>
          <w:rFonts w:ascii="Arial" w:hAnsi="Arial" w:cs="Arial"/>
          <w:color w:val="FF0000"/>
          <w:sz w:val="28"/>
          <w:szCs w:val="28"/>
        </w:rPr>
      </w:pPr>
      <w:proofErr w:type="spellStart"/>
      <w:r w:rsidRPr="002501D3">
        <w:rPr>
          <w:rFonts w:ascii="Arial" w:hAnsi="Arial" w:cs="Arial"/>
          <w:color w:val="FF0000"/>
          <w:sz w:val="28"/>
          <w:szCs w:val="28"/>
        </w:rPr>
        <w:t>Hashcode</w:t>
      </w:r>
      <w:proofErr w:type="spellEnd"/>
      <w:r w:rsidRPr="002501D3">
        <w:rPr>
          <w:rFonts w:ascii="Arial" w:hAnsi="Arial" w:cs="Arial"/>
          <w:color w:val="FF0000"/>
          <w:sz w:val="28"/>
          <w:szCs w:val="28"/>
        </w:rPr>
        <w:t xml:space="preserve"> of </w:t>
      </w:r>
      <w:r w:rsidRPr="002501D3">
        <w:rPr>
          <w:rFonts w:ascii="Arial" w:hAnsi="Arial" w:cs="Arial"/>
          <w:sz w:val="28"/>
          <w:szCs w:val="28"/>
        </w:rPr>
        <w:t>null is 0;</w:t>
      </w: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lastRenderedPageBreak/>
        <w:t>What is use of multi catch block</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 xml:space="preserve">Prior to java 7 we need to write separate catch block for catching a particular </w:t>
      </w:r>
      <w:proofErr w:type="spellStart"/>
      <w:r w:rsidRPr="002501D3">
        <w:rPr>
          <w:rFonts w:ascii="Arial" w:hAnsi="Arial" w:cs="Arial"/>
          <w:sz w:val="28"/>
          <w:szCs w:val="28"/>
        </w:rPr>
        <w:t>exceptions.ex</w:t>
      </w:r>
      <w:proofErr w:type="spellEnd"/>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catch(</w:t>
      </w:r>
      <w:proofErr w:type="spellStart"/>
      <w:r w:rsidRPr="002501D3">
        <w:rPr>
          <w:rFonts w:ascii="Arial" w:hAnsi="Arial" w:cs="Arial"/>
          <w:sz w:val="28"/>
          <w:szCs w:val="28"/>
        </w:rPr>
        <w:t>IOException</w:t>
      </w:r>
      <w:proofErr w:type="spellEnd"/>
      <w:r w:rsidRPr="002501D3">
        <w:rPr>
          <w:rFonts w:ascii="Arial" w:hAnsi="Arial" w:cs="Arial"/>
          <w:sz w:val="28"/>
          <w:szCs w:val="28"/>
        </w:rPr>
        <w:t xml:space="preserve"> </w:t>
      </w:r>
      <w:proofErr w:type="spellStart"/>
      <w:r w:rsidRPr="002501D3">
        <w:rPr>
          <w:rFonts w:ascii="Arial" w:hAnsi="Arial" w:cs="Arial"/>
          <w:sz w:val="28"/>
          <w:szCs w:val="28"/>
        </w:rPr>
        <w:t>ie</w:t>
      </w:r>
      <w:proofErr w:type="spellEnd"/>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proofErr w:type="spellStart"/>
      <w:r w:rsidRPr="002501D3">
        <w:rPr>
          <w:rFonts w:ascii="Arial" w:hAnsi="Arial" w:cs="Arial"/>
          <w:sz w:val="28"/>
          <w:szCs w:val="28"/>
        </w:rPr>
        <w:t>ie.printStackTrace</w:t>
      </w:r>
      <w:proofErr w:type="spellEnd"/>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Catch(</w:t>
      </w:r>
      <w:proofErr w:type="spellStart"/>
      <w:r w:rsidRPr="002501D3">
        <w:rPr>
          <w:rFonts w:ascii="Arial" w:hAnsi="Arial" w:cs="Arial"/>
          <w:sz w:val="28"/>
          <w:szCs w:val="28"/>
        </w:rPr>
        <w:t>SQLException</w:t>
      </w:r>
      <w:proofErr w:type="spellEnd"/>
      <w:r w:rsidRPr="002501D3">
        <w:rPr>
          <w:rFonts w:ascii="Arial" w:hAnsi="Arial" w:cs="Arial"/>
          <w:sz w:val="28"/>
          <w:szCs w:val="28"/>
        </w:rPr>
        <w:t xml:space="preserve"> se){</w:t>
      </w:r>
    </w:p>
    <w:p w:rsidR="00E33C48" w:rsidRPr="002501D3" w:rsidRDefault="00E33C48" w:rsidP="00E33C48">
      <w:pPr>
        <w:pStyle w:val="ListParagraph"/>
        <w:spacing w:after="200" w:line="276" w:lineRule="auto"/>
        <w:rPr>
          <w:rFonts w:ascii="Arial" w:hAnsi="Arial" w:cs="Arial"/>
          <w:sz w:val="28"/>
          <w:szCs w:val="28"/>
        </w:rPr>
      </w:pPr>
      <w:proofErr w:type="spellStart"/>
      <w:r w:rsidRPr="002501D3">
        <w:rPr>
          <w:rFonts w:ascii="Arial" w:hAnsi="Arial" w:cs="Arial"/>
          <w:sz w:val="28"/>
          <w:szCs w:val="28"/>
        </w:rPr>
        <w:t>se.printStackTrace</w:t>
      </w:r>
      <w:proofErr w:type="spellEnd"/>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 xml:space="preserve">But from java 7 we can catch multiple exceptions in same catch block. </w:t>
      </w:r>
      <w:proofErr w:type="spellStart"/>
      <w:r w:rsidRPr="002501D3">
        <w:rPr>
          <w:rFonts w:ascii="Arial" w:hAnsi="Arial" w:cs="Arial"/>
          <w:sz w:val="28"/>
          <w:szCs w:val="28"/>
        </w:rPr>
        <w:t>Eg</w:t>
      </w:r>
      <w:proofErr w:type="spellEnd"/>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Catch(</w:t>
      </w:r>
      <w:proofErr w:type="spellStart"/>
      <w:r w:rsidRPr="002501D3">
        <w:rPr>
          <w:rFonts w:ascii="Arial" w:hAnsi="Arial" w:cs="Arial"/>
          <w:sz w:val="28"/>
          <w:szCs w:val="28"/>
        </w:rPr>
        <w:t>IOException</w:t>
      </w:r>
      <w:proofErr w:type="spellEnd"/>
      <w:r w:rsidRPr="002501D3">
        <w:rPr>
          <w:rFonts w:ascii="Arial" w:hAnsi="Arial" w:cs="Arial"/>
          <w:sz w:val="28"/>
          <w:szCs w:val="28"/>
        </w:rPr>
        <w:t xml:space="preserve"> | </w:t>
      </w:r>
      <w:proofErr w:type="spellStart"/>
      <w:r w:rsidRPr="002501D3">
        <w:rPr>
          <w:rFonts w:ascii="Arial" w:hAnsi="Arial" w:cs="Arial"/>
          <w:sz w:val="28"/>
          <w:szCs w:val="28"/>
        </w:rPr>
        <w:t>SQLException</w:t>
      </w:r>
      <w:proofErr w:type="spellEnd"/>
      <w:r w:rsidRPr="002501D3">
        <w:rPr>
          <w:rFonts w:ascii="Arial" w:hAnsi="Arial" w:cs="Arial"/>
          <w:sz w:val="28"/>
          <w:szCs w:val="28"/>
        </w:rPr>
        <w:t xml:space="preserve"> </w:t>
      </w:r>
      <w:proofErr w:type="spellStart"/>
      <w:r w:rsidRPr="002501D3">
        <w:rPr>
          <w:rFonts w:ascii="Arial" w:hAnsi="Arial" w:cs="Arial"/>
          <w:sz w:val="28"/>
          <w:szCs w:val="28"/>
        </w:rPr>
        <w:t>exc</w:t>
      </w:r>
      <w:proofErr w:type="spellEnd"/>
      <w:r w:rsidRPr="002501D3">
        <w:rPr>
          <w:rFonts w:ascii="Arial" w:hAnsi="Arial" w:cs="Arial"/>
          <w:sz w:val="28"/>
          <w:szCs w:val="28"/>
        </w:rPr>
        <w:t xml:space="preserve"> ){</w:t>
      </w:r>
    </w:p>
    <w:p w:rsidR="00E33C48" w:rsidRPr="002501D3" w:rsidRDefault="00E33C48" w:rsidP="00E33C48">
      <w:pPr>
        <w:pStyle w:val="ListParagraph"/>
        <w:spacing w:after="200" w:line="276" w:lineRule="auto"/>
        <w:rPr>
          <w:rFonts w:ascii="Arial" w:hAnsi="Arial" w:cs="Arial"/>
          <w:sz w:val="28"/>
          <w:szCs w:val="28"/>
        </w:rPr>
      </w:pPr>
      <w:proofErr w:type="spellStart"/>
      <w:r w:rsidRPr="002501D3">
        <w:rPr>
          <w:rFonts w:ascii="Arial" w:hAnsi="Arial" w:cs="Arial"/>
          <w:sz w:val="28"/>
          <w:szCs w:val="28"/>
        </w:rPr>
        <w:t>Exc.printStackTrace</w:t>
      </w:r>
      <w:proofErr w:type="spellEnd"/>
      <w:r w:rsidRPr="002501D3">
        <w:rPr>
          <w:rFonts w:ascii="Arial" w:hAnsi="Arial" w:cs="Arial"/>
          <w:sz w:val="28"/>
          <w:szCs w:val="28"/>
        </w:rPr>
        <w:t>();</w:t>
      </w:r>
    </w:p>
    <w:p w:rsidR="00AB31C7" w:rsidRPr="002501D3" w:rsidRDefault="00AB31C7" w:rsidP="00E33C48">
      <w:pPr>
        <w:pStyle w:val="ListParagraph"/>
        <w:spacing w:after="200" w:line="276" w:lineRule="auto"/>
        <w:rPr>
          <w:rFonts w:ascii="Arial" w:hAnsi="Arial" w:cs="Arial"/>
          <w:sz w:val="28"/>
          <w:szCs w:val="28"/>
        </w:rPr>
      </w:pPr>
      <w:r w:rsidRPr="002501D3">
        <w:rPr>
          <w:rFonts w:ascii="Arial" w:hAnsi="Arial" w:cs="Arial"/>
          <w:sz w:val="28"/>
          <w:szCs w:val="28"/>
        </w:rPr>
        <w:t>}</w:t>
      </w:r>
    </w:p>
    <w:p w:rsidR="00E33C48" w:rsidRPr="002501D3" w:rsidRDefault="00E33C48" w:rsidP="00AB31C7">
      <w:pPr>
        <w:spacing w:after="200" w:line="276" w:lineRule="auto"/>
        <w:rPr>
          <w:rFonts w:ascii="Arial" w:hAnsi="Arial" w:cs="Arial"/>
          <w:sz w:val="28"/>
          <w:szCs w:val="28"/>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When we have to use comparator</w:t>
      </w:r>
    </w:p>
    <w:p w:rsidR="00C168C6" w:rsidRPr="002501D3" w:rsidRDefault="00C168C6" w:rsidP="00C168C6">
      <w:pPr>
        <w:pStyle w:val="ListParagraph"/>
        <w:spacing w:after="200" w:line="276" w:lineRule="auto"/>
        <w:rPr>
          <w:rFonts w:ascii="Arial" w:hAnsi="Arial" w:cs="Arial"/>
          <w:sz w:val="28"/>
          <w:szCs w:val="28"/>
        </w:rPr>
      </w:pPr>
      <w:r w:rsidRPr="002501D3">
        <w:rPr>
          <w:rFonts w:ascii="Arial" w:hAnsi="Arial" w:cs="Arial"/>
          <w:sz w:val="28"/>
          <w:szCs w:val="28"/>
        </w:rPr>
        <w:t xml:space="preserve">When we want the natural sorting order we go for comparable and for customized sorting we go for Comparator. Using comparator we can implement many sort sequence like if there’s a class Employee then we can sort it based on employee id, name, salary, joining date etc. but in case of comparator we can sort this object using any one of its field. </w:t>
      </w:r>
    </w:p>
    <w:p w:rsidR="00C168C6" w:rsidRPr="002501D3" w:rsidRDefault="00C168C6" w:rsidP="00C168C6">
      <w:pPr>
        <w:pStyle w:val="ListParagraph"/>
        <w:spacing w:after="200" w:line="276" w:lineRule="auto"/>
        <w:rPr>
          <w:rFonts w:ascii="Arial" w:hAnsi="Arial" w:cs="Arial"/>
          <w:sz w:val="28"/>
          <w:szCs w:val="28"/>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What is contract between hash code and equal method</w:t>
      </w:r>
    </w:p>
    <w:p w:rsidR="009C2BF5" w:rsidRPr="002501D3" w:rsidRDefault="00C168C6" w:rsidP="00C168C6">
      <w:pPr>
        <w:pStyle w:val="ListParagraph"/>
        <w:spacing w:after="200" w:line="276" w:lineRule="auto"/>
        <w:rPr>
          <w:rFonts w:ascii="Arial" w:hAnsi="Arial" w:cs="Arial"/>
          <w:sz w:val="28"/>
          <w:szCs w:val="28"/>
        </w:rPr>
      </w:pPr>
      <w:r w:rsidRPr="002501D3">
        <w:rPr>
          <w:rFonts w:ascii="Arial" w:hAnsi="Arial" w:cs="Arial"/>
          <w:sz w:val="28"/>
          <w:szCs w:val="28"/>
        </w:rPr>
        <w:t>1)</w:t>
      </w:r>
      <w:r w:rsidR="004B117E" w:rsidRPr="002501D3">
        <w:rPr>
          <w:rFonts w:ascii="Arial" w:hAnsi="Arial" w:cs="Arial"/>
          <w:sz w:val="28"/>
          <w:szCs w:val="28"/>
        </w:rPr>
        <w:t xml:space="preserve"> </w:t>
      </w:r>
      <w:r w:rsidRPr="002501D3">
        <w:rPr>
          <w:rFonts w:ascii="Arial" w:hAnsi="Arial" w:cs="Arial"/>
          <w:sz w:val="28"/>
          <w:szCs w:val="28"/>
        </w:rPr>
        <w:t xml:space="preserve">Two objects can have same </w:t>
      </w:r>
      <w:proofErr w:type="spellStart"/>
      <w:r w:rsidRPr="002501D3">
        <w:rPr>
          <w:rFonts w:ascii="Arial" w:hAnsi="Arial" w:cs="Arial"/>
          <w:sz w:val="28"/>
          <w:szCs w:val="28"/>
        </w:rPr>
        <w:t>hashcode</w:t>
      </w:r>
      <w:proofErr w:type="spellEnd"/>
      <w:r w:rsidR="009C2BF5" w:rsidRPr="002501D3">
        <w:rPr>
          <w:rFonts w:ascii="Arial" w:hAnsi="Arial" w:cs="Arial"/>
          <w:sz w:val="28"/>
          <w:szCs w:val="28"/>
        </w:rPr>
        <w:t>.</w:t>
      </w:r>
      <w:r w:rsidRPr="002501D3">
        <w:rPr>
          <w:rFonts w:ascii="Arial" w:hAnsi="Arial" w:cs="Arial"/>
          <w:sz w:val="28"/>
          <w:szCs w:val="28"/>
        </w:rPr>
        <w:t xml:space="preserve"> </w:t>
      </w:r>
    </w:p>
    <w:p w:rsidR="00C168C6" w:rsidRPr="002501D3" w:rsidRDefault="004B117E" w:rsidP="00C168C6">
      <w:pPr>
        <w:pStyle w:val="ListParagraph"/>
        <w:spacing w:after="200" w:line="276" w:lineRule="auto"/>
        <w:rPr>
          <w:rFonts w:ascii="Arial" w:hAnsi="Arial" w:cs="Arial"/>
          <w:sz w:val="28"/>
          <w:szCs w:val="28"/>
        </w:rPr>
      </w:pPr>
      <w:r w:rsidRPr="002501D3">
        <w:rPr>
          <w:rFonts w:ascii="Arial" w:hAnsi="Arial" w:cs="Arial"/>
          <w:sz w:val="28"/>
          <w:szCs w:val="28"/>
        </w:rPr>
        <w:t xml:space="preserve">2) </w:t>
      </w:r>
      <w:r w:rsidR="00C168C6" w:rsidRPr="002501D3">
        <w:rPr>
          <w:rFonts w:ascii="Arial" w:hAnsi="Arial" w:cs="Arial"/>
          <w:sz w:val="28"/>
          <w:szCs w:val="28"/>
        </w:rPr>
        <w:t>If the two objects are equ</w:t>
      </w:r>
      <w:r w:rsidRPr="002501D3">
        <w:rPr>
          <w:rFonts w:ascii="Arial" w:hAnsi="Arial" w:cs="Arial"/>
          <w:sz w:val="28"/>
          <w:szCs w:val="28"/>
        </w:rPr>
        <w:t xml:space="preserve">al </w:t>
      </w:r>
      <w:r w:rsidR="008C5809" w:rsidRPr="002501D3">
        <w:rPr>
          <w:rFonts w:ascii="Arial" w:hAnsi="Arial" w:cs="Arial"/>
          <w:sz w:val="28"/>
          <w:szCs w:val="28"/>
        </w:rPr>
        <w:t xml:space="preserve">their </w:t>
      </w:r>
      <w:proofErr w:type="spellStart"/>
      <w:r w:rsidR="008C5809" w:rsidRPr="002501D3">
        <w:rPr>
          <w:rFonts w:ascii="Arial" w:hAnsi="Arial" w:cs="Arial"/>
          <w:sz w:val="28"/>
          <w:szCs w:val="28"/>
        </w:rPr>
        <w:t>hashcode</w:t>
      </w:r>
      <w:proofErr w:type="spellEnd"/>
      <w:r w:rsidR="008C5809" w:rsidRPr="002501D3">
        <w:rPr>
          <w:rFonts w:ascii="Arial" w:hAnsi="Arial" w:cs="Arial"/>
          <w:sz w:val="28"/>
          <w:szCs w:val="28"/>
        </w:rPr>
        <w:t xml:space="preserve"> must be same</w:t>
      </w:r>
      <w:r w:rsidRPr="002501D3">
        <w:rPr>
          <w:rFonts w:ascii="Arial" w:hAnsi="Arial" w:cs="Arial"/>
          <w:sz w:val="28"/>
          <w:szCs w:val="28"/>
        </w:rPr>
        <w:t xml:space="preserve">, </w:t>
      </w:r>
      <w:r w:rsidR="00C168C6" w:rsidRPr="002501D3">
        <w:rPr>
          <w:rFonts w:ascii="Arial" w:hAnsi="Arial" w:cs="Arial"/>
          <w:sz w:val="28"/>
          <w:szCs w:val="28"/>
        </w:rPr>
        <w:t>but vice versa is not true.</w:t>
      </w:r>
    </w:p>
    <w:p w:rsidR="004B117E" w:rsidRPr="002501D3" w:rsidRDefault="008C5809" w:rsidP="00C168C6">
      <w:pPr>
        <w:pStyle w:val="ListParagraph"/>
        <w:spacing w:after="200" w:line="276" w:lineRule="auto"/>
        <w:rPr>
          <w:rFonts w:ascii="Arial" w:hAnsi="Arial" w:cs="Arial"/>
          <w:sz w:val="28"/>
          <w:szCs w:val="28"/>
        </w:rPr>
      </w:pPr>
      <w:r w:rsidRPr="002501D3">
        <w:rPr>
          <w:rFonts w:ascii="Arial" w:hAnsi="Arial" w:cs="Arial"/>
          <w:sz w:val="28"/>
          <w:szCs w:val="28"/>
        </w:rPr>
        <w:t xml:space="preserve">So, whenever we override equals(), we must override </w:t>
      </w:r>
      <w:proofErr w:type="spellStart"/>
      <w:r w:rsidRPr="002501D3">
        <w:rPr>
          <w:rFonts w:ascii="Arial" w:hAnsi="Arial" w:cs="Arial"/>
          <w:sz w:val="28"/>
          <w:szCs w:val="28"/>
        </w:rPr>
        <w:t>hashcode</w:t>
      </w:r>
      <w:proofErr w:type="spellEnd"/>
      <w:r w:rsidRPr="002501D3">
        <w:rPr>
          <w:rFonts w:ascii="Arial" w:hAnsi="Arial" w:cs="Arial"/>
          <w:sz w:val="28"/>
          <w:szCs w:val="28"/>
        </w:rPr>
        <w:t>.</w:t>
      </w: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to improve performance of application</w:t>
      </w:r>
    </w:p>
    <w:p w:rsidR="00F70F90" w:rsidRPr="002501D3" w:rsidRDefault="00F70F90" w:rsidP="00F70F90">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 How stream </w:t>
      </w:r>
      <w:proofErr w:type="spellStart"/>
      <w:r w:rsidRPr="002501D3">
        <w:rPr>
          <w:rFonts w:ascii="Arial" w:hAnsi="Arial" w:cs="Arial"/>
          <w:sz w:val="28"/>
          <w:szCs w:val="28"/>
        </w:rPr>
        <w:t>api</w:t>
      </w:r>
      <w:proofErr w:type="spellEnd"/>
      <w:r w:rsidRPr="002501D3">
        <w:rPr>
          <w:rFonts w:ascii="Arial" w:hAnsi="Arial" w:cs="Arial"/>
          <w:sz w:val="28"/>
          <w:szCs w:val="28"/>
        </w:rPr>
        <w:t xml:space="preserve"> is working internally</w:t>
      </w:r>
    </w:p>
    <w:p w:rsidR="00F70F90" w:rsidRPr="002501D3" w:rsidRDefault="00F70F90" w:rsidP="00F70F90">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functional interface</w:t>
      </w:r>
    </w:p>
    <w:p w:rsidR="00A852DB" w:rsidRPr="002501D3" w:rsidRDefault="00A852DB" w:rsidP="00F70F90">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Difference between abstract class and interface</w:t>
      </w:r>
    </w:p>
    <w:p w:rsidR="00A852DB" w:rsidRPr="002501D3" w:rsidRDefault="00A852DB" w:rsidP="00A852DB">
      <w:pPr>
        <w:pStyle w:val="ListParagraph"/>
        <w:spacing w:after="200" w:line="276" w:lineRule="auto"/>
        <w:rPr>
          <w:rFonts w:ascii="Arial" w:hAnsi="Arial" w:cs="Arial"/>
          <w:sz w:val="28"/>
          <w:szCs w:val="28"/>
        </w:rPr>
      </w:pPr>
      <w:r w:rsidRPr="002501D3">
        <w:rPr>
          <w:rFonts w:ascii="Arial" w:hAnsi="Arial" w:cs="Arial"/>
          <w:color w:val="242729"/>
          <w:sz w:val="28"/>
          <w:szCs w:val="28"/>
          <w:shd w:val="clear" w:color="auto" w:fill="FFFFFF"/>
        </w:rPr>
        <w:t> </w:t>
      </w:r>
      <w:hyperlink r:id="rId13" w:history="1">
        <w:r w:rsidRPr="002501D3">
          <w:rPr>
            <w:rStyle w:val="Hyperlink"/>
            <w:rFonts w:ascii="Arial" w:hAnsi="Arial" w:cs="Arial"/>
            <w:color w:val="005999"/>
            <w:sz w:val="28"/>
            <w:szCs w:val="28"/>
            <w:bdr w:val="none" w:sz="0" w:space="0" w:color="auto" w:frame="1"/>
            <w:shd w:val="clear" w:color="auto" w:fill="FFFFFF"/>
          </w:rPr>
          <w:t>http://www.thecoldsun.com/en/content/01-2009/abstract-classes-and-interfaces</w:t>
        </w:r>
      </w:hyperlink>
    </w:p>
    <w:p w:rsidR="00F70F90" w:rsidRPr="002501D3" w:rsidRDefault="00F70F90" w:rsidP="00C61C54">
      <w:pPr>
        <w:rPr>
          <w:rFonts w:ascii="Arial" w:hAnsi="Arial" w:cs="Arial"/>
          <w:color w:val="FF0000"/>
          <w:sz w:val="28"/>
          <w:szCs w:val="28"/>
          <w:u w:val="none"/>
        </w:rPr>
      </w:pPr>
    </w:p>
    <w:p w:rsidR="00097C21" w:rsidRPr="002501D3" w:rsidRDefault="00097C21" w:rsidP="00C61C54">
      <w:pPr>
        <w:rPr>
          <w:rFonts w:ascii="Arial" w:hAnsi="Arial" w:cs="Arial"/>
          <w:color w:val="FF0000"/>
          <w:sz w:val="28"/>
          <w:szCs w:val="28"/>
          <w:u w:val="none"/>
        </w:rPr>
      </w:pPr>
      <w:proofErr w:type="spellStart"/>
      <w:r w:rsidRPr="002501D3">
        <w:rPr>
          <w:rFonts w:ascii="Arial" w:hAnsi="Arial" w:cs="Arial"/>
          <w:color w:val="FF0000"/>
          <w:sz w:val="28"/>
          <w:szCs w:val="28"/>
          <w:u w:val="none"/>
        </w:rPr>
        <w:t>Autoboxing</w:t>
      </w:r>
      <w:proofErr w:type="spellEnd"/>
      <w:r w:rsidRPr="002501D3">
        <w:rPr>
          <w:rFonts w:ascii="Arial" w:hAnsi="Arial" w:cs="Arial"/>
          <w:color w:val="FF0000"/>
          <w:sz w:val="28"/>
          <w:szCs w:val="28"/>
          <w:u w:val="none"/>
        </w:rPr>
        <w:t xml:space="preserve"> and </w:t>
      </w:r>
      <w:proofErr w:type="spellStart"/>
      <w:r w:rsidRPr="002501D3">
        <w:rPr>
          <w:rFonts w:ascii="Arial" w:hAnsi="Arial" w:cs="Arial"/>
          <w:color w:val="FF0000"/>
          <w:sz w:val="28"/>
          <w:szCs w:val="28"/>
          <w:u w:val="none"/>
        </w:rPr>
        <w:t>U</w:t>
      </w:r>
      <w:r w:rsidR="00F636E8" w:rsidRPr="002501D3">
        <w:rPr>
          <w:rFonts w:ascii="Arial" w:hAnsi="Arial" w:cs="Arial"/>
          <w:color w:val="FF0000"/>
          <w:sz w:val="28"/>
          <w:szCs w:val="28"/>
          <w:u w:val="none"/>
        </w:rPr>
        <w:t>FF</w:t>
      </w:r>
      <w:r w:rsidRPr="002501D3">
        <w:rPr>
          <w:rFonts w:ascii="Arial" w:hAnsi="Arial" w:cs="Arial"/>
          <w:color w:val="FF0000"/>
          <w:sz w:val="28"/>
          <w:szCs w:val="28"/>
          <w:u w:val="none"/>
        </w:rPr>
        <w:t>nboxing</w:t>
      </w:r>
      <w:proofErr w:type="spellEnd"/>
      <w:r w:rsidRPr="002501D3">
        <w:rPr>
          <w:rFonts w:ascii="Arial" w:hAnsi="Arial" w:cs="Arial"/>
          <w:color w:val="FF0000"/>
          <w:sz w:val="28"/>
          <w:szCs w:val="28"/>
          <w:u w:val="none"/>
        </w:rPr>
        <w:t>::</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 xml:space="preserve">The process of converting the primitive data type to corresponding wrapper class Object is called </w:t>
      </w:r>
      <w:proofErr w:type="spellStart"/>
      <w:r w:rsidRPr="002501D3">
        <w:rPr>
          <w:rFonts w:ascii="Arial" w:hAnsi="Arial" w:cs="Arial"/>
          <w:sz w:val="28"/>
          <w:szCs w:val="28"/>
          <w:u w:val="none"/>
        </w:rPr>
        <w:t>Autoboxing</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ie</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int</w:t>
      </w:r>
      <w:proofErr w:type="spellEnd"/>
      <w:r w:rsidRPr="002501D3">
        <w:rPr>
          <w:rFonts w:ascii="Arial" w:hAnsi="Arial" w:cs="Arial"/>
          <w:sz w:val="28"/>
          <w:szCs w:val="28"/>
          <w:u w:val="none"/>
        </w:rPr>
        <w:t xml:space="preserve"> to Integer, char to Character double to Double etc )and the process of converting Object type to corresponding primitive type is called </w:t>
      </w:r>
      <w:proofErr w:type="spellStart"/>
      <w:r w:rsidRPr="002501D3">
        <w:rPr>
          <w:rFonts w:ascii="Arial" w:hAnsi="Arial" w:cs="Arial"/>
          <w:sz w:val="28"/>
          <w:szCs w:val="28"/>
          <w:u w:val="none"/>
        </w:rPr>
        <w:t>unboxing</w:t>
      </w:r>
      <w:proofErr w:type="spellEnd"/>
      <w:r w:rsidRPr="002501D3">
        <w:rPr>
          <w:rFonts w:ascii="Arial" w:hAnsi="Arial" w:cs="Arial"/>
          <w:sz w:val="28"/>
          <w:szCs w:val="28"/>
          <w:u w:val="none"/>
        </w:rPr>
        <w:t>.</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Ex:</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 xml:space="preserve">List&lt;Integer&gt; list =new </w:t>
      </w:r>
      <w:proofErr w:type="spellStart"/>
      <w:r w:rsidRPr="002501D3">
        <w:rPr>
          <w:rFonts w:ascii="Arial" w:hAnsi="Arial" w:cs="Arial"/>
          <w:sz w:val="28"/>
          <w:szCs w:val="28"/>
          <w:u w:val="none"/>
        </w:rPr>
        <w:t>ArrayList</w:t>
      </w:r>
      <w:proofErr w:type="spellEnd"/>
      <w:r w:rsidRPr="002501D3">
        <w:rPr>
          <w:rFonts w:ascii="Arial" w:hAnsi="Arial" w:cs="Arial"/>
          <w:sz w:val="28"/>
          <w:szCs w:val="28"/>
          <w:u w:val="none"/>
        </w:rPr>
        <w:t>&lt;&gt;();</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For(</w:t>
      </w:r>
      <w:proofErr w:type="spellStart"/>
      <w:r w:rsidRPr="002501D3">
        <w:rPr>
          <w:rFonts w:ascii="Arial" w:hAnsi="Arial" w:cs="Arial"/>
          <w:sz w:val="28"/>
          <w:szCs w:val="28"/>
          <w:u w:val="none"/>
        </w:rPr>
        <w:t>int</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i</w:t>
      </w:r>
      <w:proofErr w:type="spellEnd"/>
      <w:r w:rsidRPr="002501D3">
        <w:rPr>
          <w:rFonts w:ascii="Arial" w:hAnsi="Arial" w:cs="Arial"/>
          <w:sz w:val="28"/>
          <w:szCs w:val="28"/>
          <w:u w:val="none"/>
        </w:rPr>
        <w:t>=0;i&lt;10;i++){</w:t>
      </w:r>
    </w:p>
    <w:p w:rsidR="00097C21" w:rsidRPr="002501D3" w:rsidRDefault="00097C21" w:rsidP="00C61C54">
      <w:pPr>
        <w:rPr>
          <w:rFonts w:ascii="Arial" w:hAnsi="Arial" w:cs="Arial"/>
          <w:sz w:val="28"/>
          <w:szCs w:val="28"/>
          <w:u w:val="none"/>
        </w:rPr>
      </w:pPr>
      <w:proofErr w:type="spellStart"/>
      <w:r w:rsidRPr="002501D3">
        <w:rPr>
          <w:rFonts w:ascii="Arial" w:hAnsi="Arial" w:cs="Arial"/>
          <w:sz w:val="28"/>
          <w:szCs w:val="28"/>
          <w:u w:val="none"/>
        </w:rPr>
        <w:t>list.add</w:t>
      </w:r>
      <w:proofErr w:type="spellEnd"/>
      <w:r w:rsidRPr="002501D3">
        <w:rPr>
          <w:rFonts w:ascii="Arial" w:hAnsi="Arial" w:cs="Arial"/>
          <w:sz w:val="28"/>
          <w:szCs w:val="28"/>
          <w:u w:val="none"/>
        </w:rPr>
        <w:t>(</w:t>
      </w:r>
      <w:proofErr w:type="spellStart"/>
      <w:r w:rsidRPr="002501D3">
        <w:rPr>
          <w:rFonts w:ascii="Arial" w:hAnsi="Arial" w:cs="Arial"/>
          <w:sz w:val="28"/>
          <w:szCs w:val="28"/>
          <w:u w:val="none"/>
        </w:rPr>
        <w:t>i</w:t>
      </w:r>
      <w:proofErr w:type="spellEnd"/>
      <w:r w:rsidRPr="002501D3">
        <w:rPr>
          <w:rFonts w:ascii="Arial" w:hAnsi="Arial" w:cs="Arial"/>
          <w:sz w:val="28"/>
          <w:szCs w:val="28"/>
          <w:u w:val="none"/>
        </w:rPr>
        <w:t>); //</w:t>
      </w:r>
      <w:proofErr w:type="spellStart"/>
      <w:r w:rsidRPr="002501D3">
        <w:rPr>
          <w:rFonts w:ascii="Arial" w:hAnsi="Arial" w:cs="Arial"/>
          <w:sz w:val="28"/>
          <w:szCs w:val="28"/>
          <w:u w:val="none"/>
        </w:rPr>
        <w:t>autoboxing</w:t>
      </w:r>
      <w:proofErr w:type="spellEnd"/>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w:t>
      </w:r>
    </w:p>
    <w:p w:rsidR="00097C21" w:rsidRPr="002501D3" w:rsidRDefault="00097C21" w:rsidP="00C61C54">
      <w:pPr>
        <w:rPr>
          <w:rFonts w:ascii="Arial" w:hAnsi="Arial" w:cs="Arial"/>
          <w:sz w:val="28"/>
          <w:szCs w:val="28"/>
          <w:u w:val="none"/>
        </w:rPr>
      </w:pPr>
    </w:p>
    <w:p w:rsidR="00097C21" w:rsidRPr="002501D3" w:rsidRDefault="00097C21" w:rsidP="00C61C54">
      <w:pPr>
        <w:rPr>
          <w:rFonts w:ascii="Arial" w:hAnsi="Arial" w:cs="Arial"/>
          <w:sz w:val="28"/>
          <w:szCs w:val="28"/>
          <w:u w:val="none"/>
        </w:rPr>
      </w:pPr>
    </w:p>
    <w:p w:rsidR="00097C21" w:rsidRPr="002501D3" w:rsidRDefault="00097C21" w:rsidP="00C61C54">
      <w:pPr>
        <w:rPr>
          <w:rFonts w:ascii="Arial" w:hAnsi="Arial" w:cs="Arial"/>
          <w:sz w:val="28"/>
          <w:szCs w:val="28"/>
          <w:u w:val="none"/>
        </w:rPr>
      </w:pPr>
    </w:p>
    <w:p w:rsidR="00097C21" w:rsidRPr="002501D3" w:rsidRDefault="00097C21" w:rsidP="00C61C54">
      <w:pPr>
        <w:rPr>
          <w:rFonts w:ascii="Arial" w:hAnsi="Arial" w:cs="Arial"/>
          <w:sz w:val="28"/>
          <w:szCs w:val="28"/>
          <w:u w:val="none"/>
        </w:rPr>
      </w:pPr>
    </w:p>
    <w:p w:rsidR="008E7422" w:rsidRPr="002501D3" w:rsidRDefault="008E7422" w:rsidP="00C61C54">
      <w:pPr>
        <w:rPr>
          <w:rFonts w:ascii="Arial" w:hAnsi="Arial" w:cs="Arial"/>
          <w:color w:val="FF0000"/>
          <w:sz w:val="28"/>
          <w:szCs w:val="28"/>
          <w:u w:val="none"/>
        </w:rPr>
      </w:pPr>
      <w:r w:rsidRPr="002501D3">
        <w:rPr>
          <w:rFonts w:ascii="Arial" w:hAnsi="Arial" w:cs="Arial"/>
          <w:color w:val="FF0000"/>
          <w:sz w:val="28"/>
          <w:szCs w:val="28"/>
          <w:u w:val="none"/>
        </w:rPr>
        <w:t>Serialization:::</w:t>
      </w:r>
    </w:p>
    <w:p w:rsidR="008E7422" w:rsidRPr="002501D3" w:rsidRDefault="008E7422" w:rsidP="00C61C54">
      <w:pPr>
        <w:rPr>
          <w:rFonts w:ascii="Arial" w:hAnsi="Arial" w:cs="Arial"/>
          <w:sz w:val="28"/>
          <w:szCs w:val="28"/>
          <w:u w:val="none"/>
        </w:rPr>
      </w:pPr>
      <w:r w:rsidRPr="002501D3">
        <w:rPr>
          <w:rFonts w:ascii="Arial" w:hAnsi="Arial" w:cs="Arial"/>
          <w:sz w:val="28"/>
          <w:szCs w:val="28"/>
          <w:u w:val="none"/>
        </w:rPr>
        <w:t xml:space="preserve">The process of converting the object state into stream of bytes. </w:t>
      </w:r>
      <w:r w:rsidR="00AD54F3" w:rsidRPr="002501D3">
        <w:rPr>
          <w:rFonts w:ascii="Arial" w:hAnsi="Arial" w:cs="Arial"/>
          <w:sz w:val="28"/>
          <w:szCs w:val="28"/>
          <w:u w:val="none"/>
        </w:rPr>
        <w:t xml:space="preserve">Using serialization we can store the object state permanently in a destination </w:t>
      </w:r>
      <w:proofErr w:type="spellStart"/>
      <w:r w:rsidR="00AD54F3" w:rsidRPr="002501D3">
        <w:rPr>
          <w:rFonts w:ascii="Arial" w:hAnsi="Arial" w:cs="Arial"/>
          <w:sz w:val="28"/>
          <w:szCs w:val="28"/>
          <w:u w:val="none"/>
        </w:rPr>
        <w:t>e.g</w:t>
      </w:r>
      <w:proofErr w:type="spellEnd"/>
      <w:r w:rsidR="00AD54F3" w:rsidRPr="002501D3">
        <w:rPr>
          <w:rFonts w:ascii="Arial" w:hAnsi="Arial" w:cs="Arial"/>
          <w:sz w:val="28"/>
          <w:szCs w:val="28"/>
          <w:u w:val="none"/>
        </w:rPr>
        <w:t xml:space="preserve"> file or in remote computer. </w:t>
      </w:r>
      <w:r w:rsidRPr="002501D3">
        <w:rPr>
          <w:rFonts w:ascii="Arial" w:hAnsi="Arial" w:cs="Arial"/>
          <w:sz w:val="28"/>
          <w:szCs w:val="28"/>
          <w:u w:val="none"/>
        </w:rPr>
        <w:t xml:space="preserve">In order to serialize an object we need to implement our class from </w:t>
      </w:r>
      <w:proofErr w:type="spellStart"/>
      <w:r w:rsidRPr="002501D3">
        <w:rPr>
          <w:rFonts w:ascii="Arial" w:hAnsi="Arial" w:cs="Arial"/>
          <w:sz w:val="28"/>
          <w:szCs w:val="28"/>
          <w:u w:val="none"/>
        </w:rPr>
        <w:t>Serializable</w:t>
      </w:r>
      <w:proofErr w:type="spellEnd"/>
      <w:r w:rsidRPr="002501D3">
        <w:rPr>
          <w:rFonts w:ascii="Arial" w:hAnsi="Arial" w:cs="Arial"/>
          <w:sz w:val="28"/>
          <w:szCs w:val="28"/>
          <w:u w:val="none"/>
        </w:rPr>
        <w:t xml:space="preserve"> interface. </w:t>
      </w:r>
      <w:proofErr w:type="spellStart"/>
      <w:r w:rsidR="00AD54F3" w:rsidRPr="002501D3">
        <w:rPr>
          <w:rFonts w:ascii="Arial" w:hAnsi="Arial" w:cs="Arial"/>
          <w:sz w:val="28"/>
          <w:szCs w:val="28"/>
          <w:u w:val="none"/>
        </w:rPr>
        <w:t>Serializable</w:t>
      </w:r>
      <w:proofErr w:type="spellEnd"/>
      <w:r w:rsidR="00AD54F3" w:rsidRPr="002501D3">
        <w:rPr>
          <w:rFonts w:ascii="Arial" w:hAnsi="Arial" w:cs="Arial"/>
          <w:sz w:val="28"/>
          <w:szCs w:val="28"/>
          <w:u w:val="none"/>
        </w:rPr>
        <w:t xml:space="preserve"> is a marker interface that  provides </w:t>
      </w:r>
      <w:proofErr w:type="spellStart"/>
      <w:r w:rsidR="00AD54F3" w:rsidRPr="002501D3">
        <w:rPr>
          <w:rFonts w:ascii="Arial" w:hAnsi="Arial" w:cs="Arial"/>
          <w:sz w:val="28"/>
          <w:szCs w:val="28"/>
          <w:u w:val="none"/>
        </w:rPr>
        <w:t>writeObject</w:t>
      </w:r>
      <w:proofErr w:type="spellEnd"/>
      <w:r w:rsidR="00AD54F3" w:rsidRPr="002501D3">
        <w:rPr>
          <w:rFonts w:ascii="Arial" w:hAnsi="Arial" w:cs="Arial"/>
          <w:sz w:val="28"/>
          <w:szCs w:val="28"/>
          <w:u w:val="none"/>
        </w:rPr>
        <w:t xml:space="preserve">() special permission to serialize the object. If our class doesn’t implement </w:t>
      </w:r>
      <w:proofErr w:type="spellStart"/>
      <w:r w:rsidR="00AD54F3" w:rsidRPr="002501D3">
        <w:rPr>
          <w:rFonts w:ascii="Arial" w:hAnsi="Arial" w:cs="Arial"/>
          <w:sz w:val="28"/>
          <w:szCs w:val="28"/>
          <w:u w:val="none"/>
        </w:rPr>
        <w:t>serializable</w:t>
      </w:r>
      <w:proofErr w:type="spellEnd"/>
      <w:r w:rsidR="00AD54F3" w:rsidRPr="002501D3">
        <w:rPr>
          <w:rFonts w:ascii="Arial" w:hAnsi="Arial" w:cs="Arial"/>
          <w:sz w:val="28"/>
          <w:szCs w:val="28"/>
          <w:u w:val="none"/>
        </w:rPr>
        <w:t xml:space="preserve"> interface then </w:t>
      </w:r>
      <w:proofErr w:type="spellStart"/>
      <w:r w:rsidR="00AD54F3" w:rsidRPr="002501D3">
        <w:rPr>
          <w:rFonts w:ascii="Arial" w:hAnsi="Arial" w:cs="Arial"/>
          <w:sz w:val="28"/>
          <w:szCs w:val="28"/>
          <w:u w:val="none"/>
        </w:rPr>
        <w:t>writeObject</w:t>
      </w:r>
      <w:proofErr w:type="spellEnd"/>
      <w:r w:rsidR="00AD54F3" w:rsidRPr="002501D3">
        <w:rPr>
          <w:rFonts w:ascii="Arial" w:hAnsi="Arial" w:cs="Arial"/>
          <w:sz w:val="28"/>
          <w:szCs w:val="28"/>
          <w:u w:val="none"/>
        </w:rPr>
        <w:t xml:space="preserve">(-) will throw </w:t>
      </w:r>
      <w:proofErr w:type="spellStart"/>
      <w:r w:rsidR="00AD54F3" w:rsidRPr="002501D3">
        <w:rPr>
          <w:rFonts w:ascii="Arial" w:hAnsi="Arial" w:cs="Arial"/>
          <w:sz w:val="28"/>
          <w:szCs w:val="28"/>
          <w:u w:val="none"/>
        </w:rPr>
        <w:t>NotSerializableException</w:t>
      </w:r>
      <w:proofErr w:type="spellEnd"/>
      <w:r w:rsidR="00AD54F3" w:rsidRPr="002501D3">
        <w:rPr>
          <w:rFonts w:ascii="Arial" w:hAnsi="Arial" w:cs="Arial"/>
          <w:sz w:val="28"/>
          <w:szCs w:val="28"/>
          <w:u w:val="none"/>
        </w:rPr>
        <w:t xml:space="preserve">. </w:t>
      </w:r>
      <w:r w:rsidRPr="002501D3">
        <w:rPr>
          <w:rFonts w:ascii="Arial" w:hAnsi="Arial" w:cs="Arial"/>
          <w:sz w:val="28"/>
          <w:szCs w:val="28"/>
          <w:u w:val="none"/>
        </w:rPr>
        <w:t xml:space="preserve">Now using </w:t>
      </w:r>
    </w:p>
    <w:p w:rsidR="008E7422" w:rsidRPr="002501D3" w:rsidRDefault="008E7422" w:rsidP="00C61C54">
      <w:pPr>
        <w:rPr>
          <w:rFonts w:ascii="Arial" w:hAnsi="Arial" w:cs="Arial"/>
          <w:sz w:val="28"/>
          <w:szCs w:val="28"/>
          <w:u w:val="none"/>
        </w:rPr>
      </w:pPr>
      <w:proofErr w:type="spellStart"/>
      <w:r w:rsidRPr="002501D3">
        <w:rPr>
          <w:rFonts w:ascii="Arial" w:hAnsi="Arial" w:cs="Arial"/>
          <w:sz w:val="28"/>
          <w:szCs w:val="28"/>
          <w:u w:val="none"/>
        </w:rPr>
        <w:t>ObjectOutputStream</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oos</w:t>
      </w:r>
      <w:proofErr w:type="spellEnd"/>
      <w:r w:rsidRPr="002501D3">
        <w:rPr>
          <w:rFonts w:ascii="Arial" w:hAnsi="Arial" w:cs="Arial"/>
          <w:sz w:val="28"/>
          <w:szCs w:val="28"/>
          <w:u w:val="none"/>
        </w:rPr>
        <w:t xml:space="preserve">= new </w:t>
      </w:r>
      <w:proofErr w:type="spellStart"/>
      <w:r w:rsidRPr="002501D3">
        <w:rPr>
          <w:rFonts w:ascii="Arial" w:hAnsi="Arial" w:cs="Arial"/>
          <w:sz w:val="28"/>
          <w:szCs w:val="28"/>
          <w:u w:val="none"/>
        </w:rPr>
        <w:t>ObjectOutputStream</w:t>
      </w:r>
      <w:proofErr w:type="spellEnd"/>
      <w:r w:rsidRPr="002501D3">
        <w:rPr>
          <w:rFonts w:ascii="Arial" w:hAnsi="Arial" w:cs="Arial"/>
          <w:sz w:val="28"/>
          <w:szCs w:val="28"/>
          <w:u w:val="none"/>
        </w:rPr>
        <w:t xml:space="preserve">(new </w:t>
      </w:r>
      <w:proofErr w:type="spellStart"/>
      <w:r w:rsidRPr="002501D3">
        <w:rPr>
          <w:rFonts w:ascii="Arial" w:hAnsi="Arial" w:cs="Arial"/>
          <w:sz w:val="28"/>
          <w:szCs w:val="28"/>
          <w:u w:val="none"/>
        </w:rPr>
        <w:t>FileOutputStream</w:t>
      </w:r>
      <w:proofErr w:type="spellEnd"/>
      <w:r w:rsidRPr="002501D3">
        <w:rPr>
          <w:rFonts w:ascii="Arial" w:hAnsi="Arial" w:cs="Arial"/>
          <w:sz w:val="28"/>
          <w:szCs w:val="28"/>
          <w:u w:val="none"/>
        </w:rPr>
        <w:t>(new File(“file.ser”)));</w:t>
      </w:r>
    </w:p>
    <w:p w:rsidR="008E7422" w:rsidRPr="002501D3" w:rsidRDefault="008E7422" w:rsidP="00C61C54">
      <w:pPr>
        <w:rPr>
          <w:rFonts w:ascii="Arial" w:hAnsi="Arial" w:cs="Arial"/>
          <w:sz w:val="28"/>
          <w:szCs w:val="28"/>
          <w:u w:val="none"/>
        </w:rPr>
      </w:pPr>
      <w:proofErr w:type="spellStart"/>
      <w:r w:rsidRPr="002501D3">
        <w:rPr>
          <w:rFonts w:ascii="Arial" w:hAnsi="Arial" w:cs="Arial"/>
          <w:sz w:val="28"/>
          <w:szCs w:val="28"/>
          <w:u w:val="none"/>
        </w:rPr>
        <w:t>oos.writeObject</w:t>
      </w:r>
      <w:proofErr w:type="spellEnd"/>
      <w:r w:rsidRPr="002501D3">
        <w:rPr>
          <w:rFonts w:ascii="Arial" w:hAnsi="Arial" w:cs="Arial"/>
          <w:sz w:val="28"/>
          <w:szCs w:val="28"/>
          <w:u w:val="none"/>
        </w:rPr>
        <w:t>(</w:t>
      </w:r>
      <w:proofErr w:type="spellStart"/>
      <w:r w:rsidRPr="002501D3">
        <w:rPr>
          <w:rFonts w:ascii="Arial" w:hAnsi="Arial" w:cs="Arial"/>
          <w:sz w:val="28"/>
          <w:szCs w:val="28"/>
          <w:u w:val="none"/>
        </w:rPr>
        <w:t>obj</w:t>
      </w:r>
      <w:proofErr w:type="spellEnd"/>
      <w:r w:rsidRPr="002501D3">
        <w:rPr>
          <w:rFonts w:ascii="Arial" w:hAnsi="Arial" w:cs="Arial"/>
          <w:sz w:val="28"/>
          <w:szCs w:val="28"/>
          <w:u w:val="none"/>
        </w:rPr>
        <w:t>); we can serialize the object.</w:t>
      </w:r>
    </w:p>
    <w:p w:rsidR="008E7422" w:rsidRPr="002501D3" w:rsidRDefault="008E7422" w:rsidP="00C61C54">
      <w:pPr>
        <w:rPr>
          <w:rFonts w:ascii="Arial" w:hAnsi="Arial" w:cs="Arial"/>
          <w:sz w:val="28"/>
          <w:szCs w:val="28"/>
          <w:u w:val="none"/>
        </w:rPr>
      </w:pPr>
      <w:r w:rsidRPr="002501D3">
        <w:rPr>
          <w:rFonts w:ascii="Arial" w:hAnsi="Arial" w:cs="Arial"/>
          <w:sz w:val="28"/>
          <w:szCs w:val="28"/>
          <w:u w:val="none"/>
        </w:rPr>
        <w:t xml:space="preserve">The method </w:t>
      </w:r>
      <w:proofErr w:type="spellStart"/>
      <w:r w:rsidRPr="002501D3">
        <w:rPr>
          <w:rFonts w:ascii="Arial" w:hAnsi="Arial" w:cs="Arial"/>
          <w:sz w:val="28"/>
          <w:szCs w:val="28"/>
          <w:u w:val="none"/>
        </w:rPr>
        <w:t>writeObject</w:t>
      </w:r>
      <w:proofErr w:type="spellEnd"/>
      <w:r w:rsidRPr="002501D3">
        <w:rPr>
          <w:rFonts w:ascii="Arial" w:hAnsi="Arial" w:cs="Arial"/>
          <w:sz w:val="28"/>
          <w:szCs w:val="28"/>
          <w:u w:val="none"/>
        </w:rPr>
        <w:t xml:space="preserve"> store the object in a file wi</w:t>
      </w:r>
      <w:r w:rsidR="00AD54F3" w:rsidRPr="002501D3">
        <w:rPr>
          <w:rFonts w:ascii="Arial" w:hAnsi="Arial" w:cs="Arial"/>
          <w:sz w:val="28"/>
          <w:szCs w:val="28"/>
          <w:u w:val="none"/>
        </w:rPr>
        <w:t xml:space="preserve">th the given class name, </w:t>
      </w:r>
      <w:proofErr w:type="spellStart"/>
      <w:r w:rsidR="00AD54F3" w:rsidRPr="002501D3">
        <w:rPr>
          <w:rFonts w:ascii="Arial" w:hAnsi="Arial" w:cs="Arial"/>
          <w:sz w:val="28"/>
          <w:szCs w:val="28"/>
          <w:u w:val="none"/>
        </w:rPr>
        <w:t>serialVersionU</w:t>
      </w:r>
      <w:r w:rsidRPr="002501D3">
        <w:rPr>
          <w:rFonts w:ascii="Arial" w:hAnsi="Arial" w:cs="Arial"/>
          <w:sz w:val="28"/>
          <w:szCs w:val="28"/>
          <w:u w:val="none"/>
        </w:rPr>
        <w:t>id</w:t>
      </w:r>
      <w:proofErr w:type="spellEnd"/>
      <w:r w:rsidRPr="002501D3">
        <w:rPr>
          <w:rFonts w:ascii="Arial" w:hAnsi="Arial" w:cs="Arial"/>
          <w:sz w:val="28"/>
          <w:szCs w:val="28"/>
          <w:u w:val="none"/>
        </w:rPr>
        <w:t xml:space="preserve"> of that .class file all the non static non transient variables names and their data types, and their current modified value.</w:t>
      </w:r>
    </w:p>
    <w:p w:rsidR="008E7422" w:rsidRPr="002501D3" w:rsidRDefault="00AD54F3" w:rsidP="00C61C54">
      <w:pPr>
        <w:rPr>
          <w:rFonts w:ascii="Arial" w:hAnsi="Arial" w:cs="Arial"/>
          <w:sz w:val="28"/>
          <w:szCs w:val="28"/>
          <w:u w:val="none"/>
        </w:rPr>
      </w:pPr>
      <w:proofErr w:type="spellStart"/>
      <w:r w:rsidRPr="002501D3">
        <w:rPr>
          <w:rFonts w:ascii="Arial" w:hAnsi="Arial" w:cs="Arial"/>
          <w:sz w:val="28"/>
          <w:szCs w:val="28"/>
          <w:u w:val="none"/>
        </w:rPr>
        <w:t>Deserialization</w:t>
      </w:r>
      <w:proofErr w:type="spellEnd"/>
      <w:r w:rsidRPr="002501D3">
        <w:rPr>
          <w:rFonts w:ascii="Arial" w:hAnsi="Arial" w:cs="Arial"/>
          <w:sz w:val="28"/>
          <w:szCs w:val="28"/>
          <w:u w:val="none"/>
        </w:rPr>
        <w:t xml:space="preserve"> is the process of converting stream of byte into original </w:t>
      </w:r>
      <w:proofErr w:type="spellStart"/>
      <w:r w:rsidRPr="002501D3">
        <w:rPr>
          <w:rFonts w:ascii="Arial" w:hAnsi="Arial" w:cs="Arial"/>
          <w:sz w:val="28"/>
          <w:szCs w:val="28"/>
          <w:u w:val="none"/>
        </w:rPr>
        <w:t>object.</w:t>
      </w:r>
      <w:r w:rsidR="00880D45" w:rsidRPr="002501D3">
        <w:rPr>
          <w:rFonts w:ascii="Arial" w:hAnsi="Arial" w:cs="Arial"/>
          <w:sz w:val="28"/>
          <w:szCs w:val="28"/>
          <w:u w:val="none"/>
        </w:rPr>
        <w:t>We</w:t>
      </w:r>
      <w:proofErr w:type="spellEnd"/>
      <w:r w:rsidR="00880D45" w:rsidRPr="002501D3">
        <w:rPr>
          <w:rFonts w:ascii="Arial" w:hAnsi="Arial" w:cs="Arial"/>
          <w:sz w:val="28"/>
          <w:szCs w:val="28"/>
          <w:u w:val="none"/>
        </w:rPr>
        <w:t xml:space="preserve"> can achieve </w:t>
      </w:r>
      <w:proofErr w:type="spellStart"/>
      <w:r w:rsidR="00880D45" w:rsidRPr="002501D3">
        <w:rPr>
          <w:rFonts w:ascii="Arial" w:hAnsi="Arial" w:cs="Arial"/>
          <w:sz w:val="28"/>
          <w:szCs w:val="28"/>
          <w:u w:val="none"/>
        </w:rPr>
        <w:t>deserialization</w:t>
      </w:r>
      <w:proofErr w:type="spellEnd"/>
      <w:r w:rsidR="00880D45" w:rsidRPr="002501D3">
        <w:rPr>
          <w:rFonts w:ascii="Arial" w:hAnsi="Arial" w:cs="Arial"/>
          <w:sz w:val="28"/>
          <w:szCs w:val="28"/>
          <w:u w:val="none"/>
        </w:rPr>
        <w:t xml:space="preserve"> using </w:t>
      </w:r>
    </w:p>
    <w:p w:rsidR="00880D45" w:rsidRPr="002501D3" w:rsidRDefault="00880D45" w:rsidP="00C61C54">
      <w:pPr>
        <w:rPr>
          <w:rFonts w:ascii="Arial" w:hAnsi="Arial" w:cs="Arial"/>
          <w:sz w:val="28"/>
          <w:szCs w:val="28"/>
          <w:u w:val="none"/>
        </w:rPr>
      </w:pPr>
      <w:proofErr w:type="spellStart"/>
      <w:r w:rsidRPr="002501D3">
        <w:rPr>
          <w:rFonts w:ascii="Arial" w:hAnsi="Arial" w:cs="Arial"/>
          <w:sz w:val="28"/>
          <w:szCs w:val="28"/>
          <w:u w:val="none"/>
        </w:rPr>
        <w:lastRenderedPageBreak/>
        <w:t>ObjectInputStream</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ois</w:t>
      </w:r>
      <w:proofErr w:type="spellEnd"/>
      <w:r w:rsidRPr="002501D3">
        <w:rPr>
          <w:rFonts w:ascii="Arial" w:hAnsi="Arial" w:cs="Arial"/>
          <w:sz w:val="28"/>
          <w:szCs w:val="28"/>
          <w:u w:val="none"/>
        </w:rPr>
        <w:t xml:space="preserve">=new </w:t>
      </w:r>
      <w:proofErr w:type="spellStart"/>
      <w:r w:rsidRPr="002501D3">
        <w:rPr>
          <w:rFonts w:ascii="Arial" w:hAnsi="Arial" w:cs="Arial"/>
          <w:sz w:val="28"/>
          <w:szCs w:val="28"/>
          <w:u w:val="none"/>
        </w:rPr>
        <w:t>ObjectInputStream</w:t>
      </w:r>
      <w:proofErr w:type="spellEnd"/>
      <w:r w:rsidRPr="002501D3">
        <w:rPr>
          <w:rFonts w:ascii="Arial" w:hAnsi="Arial" w:cs="Arial"/>
          <w:sz w:val="28"/>
          <w:szCs w:val="28"/>
          <w:u w:val="none"/>
        </w:rPr>
        <w:t xml:space="preserve">(new </w:t>
      </w:r>
      <w:proofErr w:type="spellStart"/>
      <w:r w:rsidRPr="002501D3">
        <w:rPr>
          <w:rFonts w:ascii="Arial" w:hAnsi="Arial" w:cs="Arial"/>
          <w:sz w:val="28"/>
          <w:szCs w:val="28"/>
          <w:u w:val="none"/>
        </w:rPr>
        <w:t>FileInputStream</w:t>
      </w:r>
      <w:proofErr w:type="spellEnd"/>
      <w:r w:rsidRPr="002501D3">
        <w:rPr>
          <w:rFonts w:ascii="Arial" w:hAnsi="Arial" w:cs="Arial"/>
          <w:sz w:val="28"/>
          <w:szCs w:val="28"/>
          <w:u w:val="none"/>
        </w:rPr>
        <w:t>(“file.ser”));</w:t>
      </w:r>
    </w:p>
    <w:p w:rsidR="00880D45" w:rsidRPr="002501D3" w:rsidRDefault="00880D45" w:rsidP="00C61C54">
      <w:pPr>
        <w:rPr>
          <w:rFonts w:ascii="Arial" w:hAnsi="Arial" w:cs="Arial"/>
          <w:sz w:val="28"/>
          <w:szCs w:val="28"/>
          <w:u w:val="none"/>
        </w:rPr>
      </w:pPr>
      <w:r w:rsidRPr="002501D3">
        <w:rPr>
          <w:rFonts w:ascii="Arial" w:hAnsi="Arial" w:cs="Arial"/>
          <w:sz w:val="28"/>
          <w:szCs w:val="28"/>
          <w:u w:val="none"/>
        </w:rPr>
        <w:t>Object1 obj1=(Obj1)</w:t>
      </w:r>
      <w:proofErr w:type="spellStart"/>
      <w:r w:rsidRPr="002501D3">
        <w:rPr>
          <w:rFonts w:ascii="Arial" w:hAnsi="Arial" w:cs="Arial"/>
          <w:sz w:val="28"/>
          <w:szCs w:val="28"/>
          <w:u w:val="none"/>
        </w:rPr>
        <w:t>ois.readObject</w:t>
      </w:r>
      <w:proofErr w:type="spellEnd"/>
      <w:r w:rsidRPr="002501D3">
        <w:rPr>
          <w:rFonts w:ascii="Arial" w:hAnsi="Arial" w:cs="Arial"/>
          <w:sz w:val="28"/>
          <w:szCs w:val="28"/>
          <w:u w:val="none"/>
        </w:rPr>
        <w:t>();</w:t>
      </w:r>
    </w:p>
    <w:p w:rsidR="00880D45" w:rsidRPr="002501D3" w:rsidRDefault="00880D45" w:rsidP="00C61C54">
      <w:pPr>
        <w:rPr>
          <w:rFonts w:ascii="Arial" w:hAnsi="Arial" w:cs="Arial"/>
          <w:sz w:val="28"/>
          <w:szCs w:val="28"/>
          <w:u w:val="none"/>
        </w:rPr>
      </w:pPr>
      <w:r w:rsidRPr="002501D3">
        <w:rPr>
          <w:rFonts w:ascii="Arial" w:hAnsi="Arial" w:cs="Arial"/>
          <w:sz w:val="28"/>
          <w:szCs w:val="28"/>
          <w:u w:val="none"/>
        </w:rPr>
        <w:t xml:space="preserve">-During </w:t>
      </w:r>
      <w:proofErr w:type="spellStart"/>
      <w:r w:rsidRPr="002501D3">
        <w:rPr>
          <w:rFonts w:ascii="Arial" w:hAnsi="Arial" w:cs="Arial"/>
          <w:sz w:val="28"/>
          <w:szCs w:val="28"/>
          <w:u w:val="none"/>
        </w:rPr>
        <w:t>deserialization</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readObject</w:t>
      </w:r>
      <w:proofErr w:type="spellEnd"/>
      <w:r w:rsidRPr="002501D3">
        <w:rPr>
          <w:rFonts w:ascii="Arial" w:hAnsi="Arial" w:cs="Arial"/>
          <w:sz w:val="28"/>
          <w:szCs w:val="28"/>
          <w:u w:val="none"/>
        </w:rPr>
        <w:t xml:space="preserve">() first </w:t>
      </w:r>
      <w:proofErr w:type="spellStart"/>
      <w:r w:rsidRPr="002501D3">
        <w:rPr>
          <w:rFonts w:ascii="Arial" w:hAnsi="Arial" w:cs="Arial"/>
          <w:sz w:val="28"/>
          <w:szCs w:val="28"/>
          <w:u w:val="none"/>
        </w:rPr>
        <w:t>first</w:t>
      </w:r>
      <w:proofErr w:type="spellEnd"/>
      <w:r w:rsidRPr="002501D3">
        <w:rPr>
          <w:rFonts w:ascii="Arial" w:hAnsi="Arial" w:cs="Arial"/>
          <w:sz w:val="28"/>
          <w:szCs w:val="28"/>
          <w:u w:val="none"/>
        </w:rPr>
        <w:t xml:space="preserve"> reads class name from the file and then using </w:t>
      </w:r>
      <w:proofErr w:type="spellStart"/>
      <w:r w:rsidRPr="002501D3">
        <w:rPr>
          <w:rFonts w:ascii="Arial" w:hAnsi="Arial" w:cs="Arial"/>
          <w:sz w:val="28"/>
          <w:szCs w:val="28"/>
          <w:u w:val="none"/>
        </w:rPr>
        <w:t>class.forName</w:t>
      </w:r>
      <w:proofErr w:type="spellEnd"/>
      <w:r w:rsidRPr="002501D3">
        <w:rPr>
          <w:rFonts w:ascii="Arial" w:hAnsi="Arial" w:cs="Arial"/>
          <w:sz w:val="28"/>
          <w:szCs w:val="28"/>
          <w:u w:val="none"/>
        </w:rPr>
        <w:t>() it loads the original class. Here static variables are assigned with the original value and static blocks execute.</w:t>
      </w:r>
    </w:p>
    <w:p w:rsidR="00815F3B" w:rsidRPr="002501D3" w:rsidRDefault="00880D45" w:rsidP="00C61C54">
      <w:pPr>
        <w:rPr>
          <w:rFonts w:ascii="Arial" w:hAnsi="Arial" w:cs="Arial"/>
          <w:sz w:val="28"/>
          <w:szCs w:val="28"/>
          <w:u w:val="none"/>
        </w:rPr>
      </w:pPr>
      <w:r w:rsidRPr="002501D3">
        <w:rPr>
          <w:rFonts w:ascii="Arial" w:hAnsi="Arial" w:cs="Arial"/>
          <w:sz w:val="28"/>
          <w:szCs w:val="28"/>
          <w:u w:val="none"/>
        </w:rPr>
        <w:t xml:space="preserve">-now it compares the </w:t>
      </w:r>
      <w:proofErr w:type="spellStart"/>
      <w:r w:rsidRPr="002501D3">
        <w:rPr>
          <w:rFonts w:ascii="Arial" w:hAnsi="Arial" w:cs="Arial"/>
          <w:sz w:val="28"/>
          <w:szCs w:val="28"/>
          <w:u w:val="none"/>
        </w:rPr>
        <w:t>serialVersionUid</w:t>
      </w:r>
      <w:proofErr w:type="spellEnd"/>
      <w:r w:rsidRPr="002501D3">
        <w:rPr>
          <w:rFonts w:ascii="Arial" w:hAnsi="Arial" w:cs="Arial"/>
          <w:sz w:val="28"/>
          <w:szCs w:val="28"/>
          <w:u w:val="none"/>
        </w:rPr>
        <w:t xml:space="preserve"> of this class with the </w:t>
      </w:r>
      <w:proofErr w:type="spellStart"/>
      <w:r w:rsidRPr="002501D3">
        <w:rPr>
          <w:rFonts w:ascii="Arial" w:hAnsi="Arial" w:cs="Arial"/>
          <w:sz w:val="28"/>
          <w:szCs w:val="28"/>
          <w:u w:val="none"/>
        </w:rPr>
        <w:t>serialVersionUid</w:t>
      </w:r>
      <w:proofErr w:type="spellEnd"/>
      <w:r w:rsidRPr="002501D3">
        <w:rPr>
          <w:rFonts w:ascii="Arial" w:hAnsi="Arial" w:cs="Arial"/>
          <w:sz w:val="28"/>
          <w:szCs w:val="28"/>
          <w:u w:val="none"/>
        </w:rPr>
        <w:t xml:space="preserve"> stored in </w:t>
      </w:r>
      <w:proofErr w:type="spellStart"/>
      <w:r w:rsidRPr="002501D3">
        <w:rPr>
          <w:rFonts w:ascii="Arial" w:hAnsi="Arial" w:cs="Arial"/>
          <w:sz w:val="28"/>
          <w:szCs w:val="28"/>
          <w:u w:val="none"/>
        </w:rPr>
        <w:t>file.if</w:t>
      </w:r>
      <w:proofErr w:type="spellEnd"/>
      <w:r w:rsidRPr="002501D3">
        <w:rPr>
          <w:rFonts w:ascii="Arial" w:hAnsi="Arial" w:cs="Arial"/>
          <w:sz w:val="28"/>
          <w:szCs w:val="28"/>
          <w:u w:val="none"/>
        </w:rPr>
        <w:t xml:space="preserve"> both the </w:t>
      </w:r>
      <w:proofErr w:type="spellStart"/>
      <w:r w:rsidRPr="002501D3">
        <w:rPr>
          <w:rFonts w:ascii="Arial" w:hAnsi="Arial" w:cs="Arial"/>
          <w:sz w:val="28"/>
          <w:szCs w:val="28"/>
          <w:u w:val="none"/>
        </w:rPr>
        <w:t>serialVersionUid</w:t>
      </w:r>
      <w:proofErr w:type="spellEnd"/>
      <w:r w:rsidRPr="002501D3">
        <w:rPr>
          <w:rFonts w:ascii="Arial" w:hAnsi="Arial" w:cs="Arial"/>
          <w:sz w:val="28"/>
          <w:szCs w:val="28"/>
          <w:u w:val="none"/>
        </w:rPr>
        <w:t xml:space="preserve"> matches then it creates the object of current loaded class without using new keyword</w:t>
      </w:r>
      <w:r w:rsidR="00815F3B" w:rsidRPr="002501D3">
        <w:rPr>
          <w:rFonts w:ascii="Arial" w:hAnsi="Arial" w:cs="Arial"/>
          <w:sz w:val="28"/>
          <w:szCs w:val="28"/>
          <w:u w:val="none"/>
        </w:rPr>
        <w:t xml:space="preserve"> and populates the non transient variables values in the object. The static and transient variables are populated with their default value. But if the </w:t>
      </w:r>
      <w:proofErr w:type="spellStart"/>
      <w:r w:rsidR="00815F3B" w:rsidRPr="002501D3">
        <w:rPr>
          <w:rFonts w:ascii="Arial" w:hAnsi="Arial" w:cs="Arial"/>
          <w:sz w:val="28"/>
          <w:szCs w:val="28"/>
          <w:u w:val="none"/>
        </w:rPr>
        <w:t>serialversionuid</w:t>
      </w:r>
      <w:proofErr w:type="spellEnd"/>
      <w:r w:rsidR="00815F3B" w:rsidRPr="002501D3">
        <w:rPr>
          <w:rFonts w:ascii="Arial" w:hAnsi="Arial" w:cs="Arial"/>
          <w:sz w:val="28"/>
          <w:szCs w:val="28"/>
          <w:u w:val="none"/>
        </w:rPr>
        <w:t xml:space="preserve"> doesn’t matches it terminates </w:t>
      </w:r>
      <w:proofErr w:type="spellStart"/>
      <w:r w:rsidR="00815F3B" w:rsidRPr="002501D3">
        <w:rPr>
          <w:rFonts w:ascii="Arial" w:hAnsi="Arial" w:cs="Arial"/>
          <w:sz w:val="28"/>
          <w:szCs w:val="28"/>
          <w:u w:val="none"/>
        </w:rPr>
        <w:t>deserialization</w:t>
      </w:r>
      <w:proofErr w:type="spellEnd"/>
      <w:r w:rsidR="00815F3B" w:rsidRPr="002501D3">
        <w:rPr>
          <w:rFonts w:ascii="Arial" w:hAnsi="Arial" w:cs="Arial"/>
          <w:sz w:val="28"/>
          <w:szCs w:val="28"/>
          <w:u w:val="none"/>
        </w:rPr>
        <w:t xml:space="preserve"> by throwing </w:t>
      </w:r>
      <w:proofErr w:type="spellStart"/>
      <w:r w:rsidR="00815F3B" w:rsidRPr="002501D3">
        <w:rPr>
          <w:rFonts w:ascii="Arial" w:hAnsi="Arial" w:cs="Arial"/>
          <w:sz w:val="28"/>
          <w:szCs w:val="28"/>
          <w:u w:val="none"/>
        </w:rPr>
        <w:t>java.io.InvalidClassException</w:t>
      </w:r>
      <w:proofErr w:type="spellEnd"/>
      <w:r w:rsidR="00815F3B" w:rsidRPr="002501D3">
        <w:rPr>
          <w:rFonts w:ascii="Arial" w:hAnsi="Arial" w:cs="Arial"/>
          <w:sz w:val="28"/>
          <w:szCs w:val="28"/>
          <w:u w:val="none"/>
        </w:rPr>
        <w:t>.</w:t>
      </w:r>
    </w:p>
    <w:p w:rsidR="00815F3B" w:rsidRPr="002501D3" w:rsidRDefault="00815F3B" w:rsidP="00C61C54">
      <w:pPr>
        <w:rPr>
          <w:rFonts w:ascii="Arial" w:hAnsi="Arial" w:cs="Arial"/>
          <w:sz w:val="28"/>
          <w:szCs w:val="28"/>
          <w:u w:val="none"/>
        </w:rPr>
      </w:pPr>
      <w:r w:rsidRPr="002501D3">
        <w:rPr>
          <w:rFonts w:ascii="Arial" w:hAnsi="Arial" w:cs="Arial"/>
          <w:sz w:val="28"/>
          <w:szCs w:val="28"/>
          <w:u w:val="none"/>
        </w:rPr>
        <w:t xml:space="preserve">During </w:t>
      </w:r>
      <w:proofErr w:type="spellStart"/>
      <w:r w:rsidRPr="002501D3">
        <w:rPr>
          <w:rFonts w:ascii="Arial" w:hAnsi="Arial" w:cs="Arial"/>
          <w:sz w:val="28"/>
          <w:szCs w:val="28"/>
          <w:u w:val="none"/>
        </w:rPr>
        <w:t>deserialization</w:t>
      </w:r>
      <w:proofErr w:type="spellEnd"/>
      <w:r w:rsidRPr="002501D3">
        <w:rPr>
          <w:rFonts w:ascii="Arial" w:hAnsi="Arial" w:cs="Arial"/>
          <w:sz w:val="28"/>
          <w:szCs w:val="28"/>
          <w:u w:val="none"/>
        </w:rPr>
        <w:t xml:space="preserve"> the .class file must be available otherwise </w:t>
      </w:r>
      <w:proofErr w:type="spellStart"/>
      <w:r w:rsidRPr="002501D3">
        <w:rPr>
          <w:rFonts w:ascii="Arial" w:hAnsi="Arial" w:cs="Arial"/>
          <w:sz w:val="28"/>
          <w:szCs w:val="28"/>
          <w:u w:val="none"/>
        </w:rPr>
        <w:t>readObject</w:t>
      </w:r>
      <w:proofErr w:type="spellEnd"/>
      <w:r w:rsidRPr="002501D3">
        <w:rPr>
          <w:rFonts w:ascii="Arial" w:hAnsi="Arial" w:cs="Arial"/>
          <w:sz w:val="28"/>
          <w:szCs w:val="28"/>
          <w:u w:val="none"/>
        </w:rPr>
        <w:t xml:space="preserve">() will throw </w:t>
      </w:r>
      <w:proofErr w:type="spellStart"/>
      <w:r w:rsidRPr="002501D3">
        <w:rPr>
          <w:rFonts w:ascii="Arial" w:hAnsi="Arial" w:cs="Arial"/>
          <w:sz w:val="28"/>
          <w:szCs w:val="28"/>
          <w:u w:val="none"/>
        </w:rPr>
        <w:t>ClassNotFoundException</w:t>
      </w:r>
      <w:proofErr w:type="spellEnd"/>
      <w:r w:rsidRPr="002501D3">
        <w:rPr>
          <w:rFonts w:ascii="Arial" w:hAnsi="Arial" w:cs="Arial"/>
          <w:sz w:val="28"/>
          <w:szCs w:val="28"/>
          <w:u w:val="none"/>
        </w:rPr>
        <w:t xml:space="preserve">. Also we must use same version of class in </w:t>
      </w:r>
      <w:proofErr w:type="spellStart"/>
      <w:r w:rsidRPr="002501D3">
        <w:rPr>
          <w:rFonts w:ascii="Arial" w:hAnsi="Arial" w:cs="Arial"/>
          <w:sz w:val="28"/>
          <w:szCs w:val="28"/>
          <w:u w:val="none"/>
        </w:rPr>
        <w:t>deserialization</w:t>
      </w:r>
      <w:proofErr w:type="spellEnd"/>
      <w:r w:rsidRPr="002501D3">
        <w:rPr>
          <w:rFonts w:ascii="Arial" w:hAnsi="Arial" w:cs="Arial"/>
          <w:sz w:val="28"/>
          <w:szCs w:val="28"/>
          <w:u w:val="none"/>
        </w:rPr>
        <w:t xml:space="preserve"> that we have used during serialization. </w:t>
      </w:r>
    </w:p>
    <w:p w:rsidR="0027216D" w:rsidRPr="002501D3" w:rsidRDefault="00812539" w:rsidP="00C61C54">
      <w:pPr>
        <w:rPr>
          <w:rFonts w:ascii="Arial" w:hAnsi="Arial" w:cs="Arial"/>
          <w:sz w:val="28"/>
          <w:szCs w:val="28"/>
          <w:u w:val="none"/>
        </w:rPr>
      </w:pPr>
      <w:r w:rsidRPr="002501D3">
        <w:rPr>
          <w:rFonts w:ascii="Arial" w:hAnsi="Arial" w:cs="Arial"/>
          <w:sz w:val="28"/>
          <w:szCs w:val="28"/>
          <w:u w:val="none"/>
        </w:rPr>
        <w:t xml:space="preserve">In serialization the process of serialization is in hand of JVM. Also serialization is not fully secured if we want to serialize any sensitive data like card number or password. So, using Externalization we manually serialize the object. In externalization we implement our class from externalization and user </w:t>
      </w:r>
      <w:proofErr w:type="spellStart"/>
      <w:r w:rsidRPr="002501D3">
        <w:rPr>
          <w:rFonts w:ascii="Arial" w:hAnsi="Arial" w:cs="Arial"/>
          <w:sz w:val="28"/>
          <w:szCs w:val="28"/>
          <w:u w:val="none"/>
        </w:rPr>
        <w:t>writeExternal</w:t>
      </w:r>
      <w:proofErr w:type="spellEnd"/>
      <w:r w:rsidRPr="002501D3">
        <w:rPr>
          <w:rFonts w:ascii="Arial" w:hAnsi="Arial" w:cs="Arial"/>
          <w:sz w:val="28"/>
          <w:szCs w:val="28"/>
          <w:u w:val="none"/>
        </w:rPr>
        <w:t>(</w:t>
      </w:r>
      <w:proofErr w:type="spellStart"/>
      <w:r w:rsidR="00C44DBC" w:rsidRPr="002501D3">
        <w:rPr>
          <w:rFonts w:ascii="Arial" w:hAnsi="Arial" w:cs="Arial"/>
          <w:sz w:val="28"/>
          <w:szCs w:val="28"/>
          <w:u w:val="none"/>
        </w:rPr>
        <w:t>ObjectOutput</w:t>
      </w:r>
      <w:proofErr w:type="spellEnd"/>
      <w:r w:rsidR="00C44DBC" w:rsidRPr="002501D3">
        <w:rPr>
          <w:rFonts w:ascii="Arial" w:hAnsi="Arial" w:cs="Arial"/>
          <w:sz w:val="28"/>
          <w:szCs w:val="28"/>
          <w:u w:val="none"/>
        </w:rPr>
        <w:t xml:space="preserve"> </w:t>
      </w:r>
      <w:proofErr w:type="spellStart"/>
      <w:r w:rsidR="00C44DBC" w:rsidRPr="002501D3">
        <w:rPr>
          <w:rFonts w:ascii="Arial" w:hAnsi="Arial" w:cs="Arial"/>
          <w:sz w:val="28"/>
          <w:szCs w:val="28"/>
          <w:u w:val="none"/>
        </w:rPr>
        <w:t>oo</w:t>
      </w:r>
      <w:proofErr w:type="spellEnd"/>
      <w:r w:rsidRPr="002501D3">
        <w:rPr>
          <w:rFonts w:ascii="Arial" w:hAnsi="Arial" w:cs="Arial"/>
          <w:sz w:val="28"/>
          <w:szCs w:val="28"/>
          <w:u w:val="none"/>
        </w:rPr>
        <w:t xml:space="preserve">) for serialization  also to </w:t>
      </w:r>
      <w:proofErr w:type="spellStart"/>
      <w:r w:rsidRPr="002501D3">
        <w:rPr>
          <w:rFonts w:ascii="Arial" w:hAnsi="Arial" w:cs="Arial"/>
          <w:sz w:val="28"/>
          <w:szCs w:val="28"/>
          <w:u w:val="none"/>
        </w:rPr>
        <w:t>deserialize</w:t>
      </w:r>
      <w:proofErr w:type="spellEnd"/>
      <w:r w:rsidRPr="002501D3">
        <w:rPr>
          <w:rFonts w:ascii="Arial" w:hAnsi="Arial" w:cs="Arial"/>
          <w:sz w:val="28"/>
          <w:szCs w:val="28"/>
          <w:u w:val="none"/>
        </w:rPr>
        <w:t xml:space="preserve"> the object we use </w:t>
      </w:r>
      <w:proofErr w:type="spellStart"/>
      <w:r w:rsidRPr="002501D3">
        <w:rPr>
          <w:rFonts w:ascii="Arial" w:hAnsi="Arial" w:cs="Arial"/>
          <w:sz w:val="28"/>
          <w:szCs w:val="28"/>
          <w:u w:val="none"/>
        </w:rPr>
        <w:t>readExternal</w:t>
      </w:r>
      <w:proofErr w:type="spellEnd"/>
      <w:r w:rsidR="00C44DBC" w:rsidRPr="002501D3">
        <w:rPr>
          <w:rFonts w:ascii="Arial" w:hAnsi="Arial" w:cs="Arial"/>
          <w:sz w:val="28"/>
          <w:szCs w:val="28"/>
          <w:u w:val="none"/>
        </w:rPr>
        <w:t>(</w:t>
      </w:r>
      <w:proofErr w:type="spellStart"/>
      <w:r w:rsidR="00C44DBC" w:rsidRPr="002501D3">
        <w:rPr>
          <w:rFonts w:ascii="Arial" w:hAnsi="Arial" w:cs="Arial"/>
          <w:sz w:val="28"/>
          <w:szCs w:val="28"/>
          <w:u w:val="none"/>
        </w:rPr>
        <w:t>ObjectInput</w:t>
      </w:r>
      <w:proofErr w:type="spellEnd"/>
      <w:r w:rsidR="00C44DBC" w:rsidRPr="002501D3">
        <w:rPr>
          <w:rFonts w:ascii="Arial" w:hAnsi="Arial" w:cs="Arial"/>
          <w:sz w:val="28"/>
          <w:szCs w:val="28"/>
          <w:u w:val="none"/>
        </w:rPr>
        <w:t xml:space="preserve"> </w:t>
      </w:r>
      <w:proofErr w:type="spellStart"/>
      <w:r w:rsidR="00C44DBC" w:rsidRPr="002501D3">
        <w:rPr>
          <w:rFonts w:ascii="Arial" w:hAnsi="Arial" w:cs="Arial"/>
          <w:sz w:val="28"/>
          <w:szCs w:val="28"/>
          <w:u w:val="none"/>
        </w:rPr>
        <w:t>oi</w:t>
      </w:r>
      <w:proofErr w:type="spellEnd"/>
      <w:r w:rsidR="00C44DBC" w:rsidRPr="002501D3">
        <w:rPr>
          <w:rFonts w:ascii="Arial" w:hAnsi="Arial" w:cs="Arial"/>
          <w:sz w:val="28"/>
          <w:szCs w:val="28"/>
          <w:u w:val="none"/>
        </w:rPr>
        <w:t xml:space="preserve">); inside </w:t>
      </w:r>
      <w:proofErr w:type="spellStart"/>
      <w:r w:rsidR="00C44DBC" w:rsidRPr="002501D3">
        <w:rPr>
          <w:rFonts w:ascii="Arial" w:hAnsi="Arial" w:cs="Arial"/>
          <w:sz w:val="28"/>
          <w:szCs w:val="28"/>
          <w:u w:val="none"/>
        </w:rPr>
        <w:t>writeExternal</w:t>
      </w:r>
      <w:proofErr w:type="spellEnd"/>
      <w:r w:rsidR="00C44DBC" w:rsidRPr="002501D3">
        <w:rPr>
          <w:rFonts w:ascii="Arial" w:hAnsi="Arial" w:cs="Arial"/>
          <w:sz w:val="28"/>
          <w:szCs w:val="28"/>
          <w:u w:val="none"/>
        </w:rPr>
        <w:t>(</w:t>
      </w:r>
      <w:proofErr w:type="spellStart"/>
      <w:r w:rsidR="00C44DBC" w:rsidRPr="002501D3">
        <w:rPr>
          <w:rFonts w:ascii="Arial" w:hAnsi="Arial" w:cs="Arial"/>
          <w:sz w:val="28"/>
          <w:szCs w:val="28"/>
          <w:u w:val="none"/>
        </w:rPr>
        <w:t>ObjectOutput</w:t>
      </w:r>
      <w:proofErr w:type="spellEnd"/>
      <w:r w:rsidR="00C44DBC" w:rsidRPr="002501D3">
        <w:rPr>
          <w:rFonts w:ascii="Arial" w:hAnsi="Arial" w:cs="Arial"/>
          <w:sz w:val="28"/>
          <w:szCs w:val="28"/>
          <w:u w:val="none"/>
        </w:rPr>
        <w:t xml:space="preserve"> </w:t>
      </w:r>
      <w:proofErr w:type="spellStart"/>
      <w:r w:rsidR="00C44DBC" w:rsidRPr="002501D3">
        <w:rPr>
          <w:rFonts w:ascii="Arial" w:hAnsi="Arial" w:cs="Arial"/>
          <w:sz w:val="28"/>
          <w:szCs w:val="28"/>
          <w:u w:val="none"/>
        </w:rPr>
        <w:t>oo</w:t>
      </w:r>
      <w:proofErr w:type="spellEnd"/>
      <w:r w:rsidR="00C44DBC" w:rsidRPr="002501D3">
        <w:rPr>
          <w:rFonts w:ascii="Arial" w:hAnsi="Arial" w:cs="Arial"/>
          <w:sz w:val="28"/>
          <w:szCs w:val="28"/>
          <w:u w:val="none"/>
        </w:rPr>
        <w:t xml:space="preserve">) and </w:t>
      </w:r>
      <w:proofErr w:type="spellStart"/>
      <w:r w:rsidR="00C44DBC" w:rsidRPr="002501D3">
        <w:rPr>
          <w:rFonts w:ascii="Arial" w:hAnsi="Arial" w:cs="Arial"/>
          <w:sz w:val="28"/>
          <w:szCs w:val="28"/>
          <w:u w:val="none"/>
        </w:rPr>
        <w:t>readExternal</w:t>
      </w:r>
      <w:proofErr w:type="spellEnd"/>
      <w:r w:rsidR="00C44DBC" w:rsidRPr="002501D3">
        <w:rPr>
          <w:rFonts w:ascii="Arial" w:hAnsi="Arial" w:cs="Arial"/>
          <w:sz w:val="28"/>
          <w:szCs w:val="28"/>
          <w:u w:val="none"/>
        </w:rPr>
        <w:t>(</w:t>
      </w:r>
      <w:proofErr w:type="spellStart"/>
      <w:r w:rsidR="00C44DBC" w:rsidRPr="002501D3">
        <w:rPr>
          <w:rFonts w:ascii="Arial" w:hAnsi="Arial" w:cs="Arial"/>
          <w:sz w:val="28"/>
          <w:szCs w:val="28"/>
          <w:u w:val="none"/>
        </w:rPr>
        <w:t>ObjectInput</w:t>
      </w:r>
      <w:proofErr w:type="spellEnd"/>
      <w:r w:rsidR="00C44DBC" w:rsidRPr="002501D3">
        <w:rPr>
          <w:rFonts w:ascii="Arial" w:hAnsi="Arial" w:cs="Arial"/>
          <w:sz w:val="28"/>
          <w:szCs w:val="28"/>
          <w:u w:val="none"/>
        </w:rPr>
        <w:t xml:space="preserve"> </w:t>
      </w:r>
      <w:proofErr w:type="spellStart"/>
      <w:r w:rsidR="00C44DBC" w:rsidRPr="002501D3">
        <w:rPr>
          <w:rFonts w:ascii="Arial" w:hAnsi="Arial" w:cs="Arial"/>
          <w:sz w:val="28"/>
          <w:szCs w:val="28"/>
          <w:u w:val="none"/>
        </w:rPr>
        <w:t>oi</w:t>
      </w:r>
      <w:proofErr w:type="spellEnd"/>
      <w:r w:rsidR="00C44DBC" w:rsidRPr="002501D3">
        <w:rPr>
          <w:rFonts w:ascii="Arial" w:hAnsi="Arial" w:cs="Arial"/>
          <w:sz w:val="28"/>
          <w:szCs w:val="28"/>
          <w:u w:val="none"/>
        </w:rPr>
        <w:t xml:space="preserve">) we use </w:t>
      </w:r>
      <w:proofErr w:type="spellStart"/>
      <w:r w:rsidR="00C44DBC" w:rsidRPr="002501D3">
        <w:rPr>
          <w:rFonts w:ascii="Arial" w:hAnsi="Arial" w:cs="Arial"/>
          <w:sz w:val="28"/>
          <w:szCs w:val="28"/>
          <w:u w:val="none"/>
        </w:rPr>
        <w:t>writeXXX</w:t>
      </w:r>
      <w:proofErr w:type="spellEnd"/>
      <w:r w:rsidR="00C44DBC" w:rsidRPr="002501D3">
        <w:rPr>
          <w:rFonts w:ascii="Arial" w:hAnsi="Arial" w:cs="Arial"/>
          <w:sz w:val="28"/>
          <w:szCs w:val="28"/>
          <w:u w:val="none"/>
        </w:rPr>
        <w:t>() for serialization/</w:t>
      </w:r>
      <w:proofErr w:type="spellStart"/>
      <w:r w:rsidR="00C44DBC" w:rsidRPr="002501D3">
        <w:rPr>
          <w:rFonts w:ascii="Arial" w:hAnsi="Arial" w:cs="Arial"/>
          <w:sz w:val="28"/>
          <w:szCs w:val="28"/>
          <w:u w:val="none"/>
        </w:rPr>
        <w:t>deserialization</w:t>
      </w:r>
      <w:proofErr w:type="spellEnd"/>
      <w:r w:rsidR="00C44DBC" w:rsidRPr="002501D3">
        <w:rPr>
          <w:rFonts w:ascii="Arial" w:hAnsi="Arial" w:cs="Arial"/>
          <w:sz w:val="28"/>
          <w:szCs w:val="28"/>
          <w:u w:val="none"/>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class</w:t>
      </w:r>
      <w:r w:rsidRPr="002501D3">
        <w:rPr>
          <w:rFonts w:ascii="Arial" w:hAnsi="Arial" w:cs="Arial"/>
          <w:color w:val="000000"/>
          <w:sz w:val="28"/>
          <w:szCs w:val="28"/>
          <w:u w:val="none"/>
          <w:lang w:val="en-US"/>
        </w:rPr>
        <w:t xml:space="preserve"> User </w:t>
      </w:r>
      <w:r w:rsidRPr="002501D3">
        <w:rPr>
          <w:rFonts w:ascii="Arial" w:hAnsi="Arial" w:cs="Arial"/>
          <w:bCs/>
          <w:color w:val="7F0055"/>
          <w:sz w:val="28"/>
          <w:szCs w:val="28"/>
          <w:u w:val="none"/>
          <w:lang w:val="en-US"/>
        </w:rPr>
        <w:t>implements</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Externalizable</w:t>
      </w:r>
      <w:proofErr w:type="spellEnd"/>
      <w:r w:rsidRPr="002501D3">
        <w:rPr>
          <w:rFonts w:ascii="Arial" w:hAnsi="Arial" w:cs="Arial"/>
          <w:color w:val="000000"/>
          <w:sz w:val="28"/>
          <w:szCs w:val="28"/>
          <w:u w:val="none"/>
          <w:lang w:val="en-US"/>
        </w:rPr>
        <w:t xml:space="preserve">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46464"/>
          <w:sz w:val="28"/>
          <w:szCs w:val="28"/>
          <w:u w:val="none"/>
          <w:lang w:val="en-US"/>
        </w:rPr>
        <w:t>@Override</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String </w:t>
      </w:r>
      <w:proofErr w:type="spellStart"/>
      <w:r w:rsidRPr="002501D3">
        <w:rPr>
          <w:rFonts w:ascii="Arial" w:hAnsi="Arial" w:cs="Arial"/>
          <w:color w:val="000000"/>
          <w:sz w:val="28"/>
          <w:szCs w:val="28"/>
          <w:u w:val="none"/>
          <w:lang w:val="en-US"/>
        </w:rPr>
        <w:t>toString</w:t>
      </w:r>
      <w:proofErr w:type="spellEnd"/>
      <w:r w:rsidRPr="002501D3">
        <w:rPr>
          <w:rFonts w:ascii="Arial" w:hAnsi="Arial" w:cs="Arial"/>
          <w:color w:val="000000"/>
          <w:sz w:val="28"/>
          <w:szCs w:val="28"/>
          <w:u w:val="none"/>
          <w:lang w:val="en-US"/>
        </w:rPr>
        <w:t>()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return</w:t>
      </w:r>
      <w:r w:rsidRPr="002501D3">
        <w:rPr>
          <w:rFonts w:ascii="Arial" w:hAnsi="Arial" w:cs="Arial"/>
          <w:color w:val="000000"/>
          <w:sz w:val="28"/>
          <w:szCs w:val="28"/>
          <w:u w:val="none"/>
          <w:lang w:val="en-US"/>
        </w:rPr>
        <w:t xml:space="preserve"> </w:t>
      </w:r>
      <w:r w:rsidRPr="002501D3">
        <w:rPr>
          <w:rFonts w:ascii="Arial" w:hAnsi="Arial" w:cs="Arial"/>
          <w:color w:val="2A00FF"/>
          <w:sz w:val="28"/>
          <w:szCs w:val="28"/>
          <w:u w:val="none"/>
          <w:lang w:val="en-US"/>
        </w:rPr>
        <w:t>"User [id="</w:t>
      </w:r>
      <w:r w:rsidRPr="002501D3">
        <w:rPr>
          <w:rFonts w:ascii="Arial" w:hAnsi="Arial" w:cs="Arial"/>
          <w:color w:val="000000"/>
          <w:sz w:val="28"/>
          <w:szCs w:val="28"/>
          <w:u w:val="none"/>
          <w:lang w:val="en-US"/>
        </w:rPr>
        <w:t xml:space="preserve"> + </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 xml:space="preserve"> + </w:t>
      </w:r>
      <w:r w:rsidRPr="002501D3">
        <w:rPr>
          <w:rFonts w:ascii="Arial" w:hAnsi="Arial" w:cs="Arial"/>
          <w:color w:val="2A00FF"/>
          <w:sz w:val="28"/>
          <w:szCs w:val="28"/>
          <w:u w:val="none"/>
          <w:lang w:val="en-US"/>
        </w:rPr>
        <w:t>", name="</w:t>
      </w:r>
      <w:r w:rsidRPr="002501D3">
        <w:rPr>
          <w:rFonts w:ascii="Arial" w:hAnsi="Arial" w:cs="Arial"/>
          <w:color w:val="000000"/>
          <w:sz w:val="28"/>
          <w:szCs w:val="28"/>
          <w:u w:val="none"/>
          <w:lang w:val="en-US"/>
        </w:rPr>
        <w:t xml:space="preserve"> + </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 xml:space="preserve"> + </w:t>
      </w:r>
      <w:r w:rsidRPr="002501D3">
        <w:rPr>
          <w:rFonts w:ascii="Arial" w:hAnsi="Arial" w:cs="Arial"/>
          <w:color w:val="2A00FF"/>
          <w:sz w:val="28"/>
          <w:szCs w:val="28"/>
          <w:u w:val="none"/>
          <w:lang w:val="en-US"/>
        </w:rPr>
        <w:t>"]"</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roofErr w:type="spellStart"/>
      <w:r w:rsidRPr="002501D3">
        <w:rPr>
          <w:rFonts w:ascii="Arial" w:hAnsi="Arial" w:cs="Arial"/>
          <w:bCs/>
          <w:color w:val="7F0055"/>
          <w:sz w:val="28"/>
          <w:szCs w:val="28"/>
          <w:u w:val="none"/>
          <w:lang w:val="en-US"/>
        </w:rPr>
        <w:t>int</w:t>
      </w:r>
      <w:proofErr w:type="spellEnd"/>
      <w:r w:rsidRPr="002501D3">
        <w:rPr>
          <w:rFonts w:ascii="Arial" w:hAnsi="Arial" w:cs="Arial"/>
          <w:color w:val="000000"/>
          <w:sz w:val="28"/>
          <w:szCs w:val="28"/>
          <w:u w:val="none"/>
          <w:lang w:val="en-US"/>
        </w:rPr>
        <w:t xml:space="preserve"> </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String </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46464"/>
          <w:sz w:val="28"/>
          <w:szCs w:val="28"/>
          <w:u w:val="none"/>
          <w:lang w:val="en-US"/>
        </w:rPr>
        <w:t>@Override</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void</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readExternal</w:t>
      </w:r>
      <w:proofErr w:type="spellEnd"/>
      <w:r w:rsidRPr="002501D3">
        <w:rPr>
          <w:rFonts w:ascii="Arial" w:hAnsi="Arial" w:cs="Arial"/>
          <w:color w:val="000000"/>
          <w:sz w:val="28"/>
          <w:szCs w:val="28"/>
          <w:u w:val="none"/>
          <w:lang w:val="en-US"/>
        </w:rPr>
        <w:t>(</w:t>
      </w:r>
      <w:proofErr w:type="spellStart"/>
      <w:r w:rsidRPr="002501D3">
        <w:rPr>
          <w:rFonts w:ascii="Arial" w:hAnsi="Arial" w:cs="Arial"/>
          <w:color w:val="000000"/>
          <w:sz w:val="28"/>
          <w:szCs w:val="28"/>
          <w:u w:val="none"/>
          <w:lang w:val="en-US"/>
        </w:rPr>
        <w:t>ObjectInput</w:t>
      </w:r>
      <w:proofErr w:type="spellEnd"/>
      <w:r w:rsidRPr="002501D3">
        <w:rPr>
          <w:rFonts w:ascii="Arial" w:hAnsi="Arial" w:cs="Arial"/>
          <w:color w:val="000000"/>
          <w:sz w:val="28"/>
          <w:szCs w:val="28"/>
          <w:u w:val="none"/>
          <w:lang w:val="en-US"/>
        </w:rPr>
        <w:t xml:space="preserve"> </w:t>
      </w:r>
      <w:r w:rsidRPr="002501D3">
        <w:rPr>
          <w:rFonts w:ascii="Arial" w:hAnsi="Arial" w:cs="Arial"/>
          <w:color w:val="6A3E3E"/>
          <w:sz w:val="28"/>
          <w:szCs w:val="28"/>
          <w:u w:val="none"/>
          <w:lang w:val="en-US"/>
        </w:rPr>
        <w:t>in</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throws</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IOException</w:t>
      </w:r>
      <w:proofErr w:type="spellEnd"/>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ClassNotFoundException</w:t>
      </w:r>
      <w:proofErr w:type="spellEnd"/>
      <w:r w:rsidRPr="002501D3">
        <w:rPr>
          <w:rFonts w:ascii="Arial" w:hAnsi="Arial" w:cs="Arial"/>
          <w:color w:val="000000"/>
          <w:sz w:val="28"/>
          <w:szCs w:val="28"/>
          <w:u w:val="none"/>
          <w:lang w:val="en-US"/>
        </w:rPr>
        <w:t xml:space="preserve">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 xml:space="preserve"> = </w:t>
      </w:r>
      <w:proofErr w:type="spellStart"/>
      <w:r w:rsidRPr="002501D3">
        <w:rPr>
          <w:rFonts w:ascii="Arial" w:hAnsi="Arial" w:cs="Arial"/>
          <w:color w:val="6A3E3E"/>
          <w:sz w:val="28"/>
          <w:szCs w:val="28"/>
          <w:u w:val="none"/>
          <w:lang w:val="en-US"/>
        </w:rPr>
        <w:t>in</w:t>
      </w:r>
      <w:r w:rsidRPr="002501D3">
        <w:rPr>
          <w:rFonts w:ascii="Arial" w:hAnsi="Arial" w:cs="Arial"/>
          <w:color w:val="000000"/>
          <w:sz w:val="28"/>
          <w:szCs w:val="28"/>
          <w:u w:val="none"/>
          <w:lang w:val="en-US"/>
        </w:rPr>
        <w:t>.readInt</w:t>
      </w:r>
      <w:proofErr w:type="spellEnd"/>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lastRenderedPageBreak/>
        <w:tab/>
      </w: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 xml:space="preserve"> = </w:t>
      </w:r>
      <w:proofErr w:type="spellStart"/>
      <w:r w:rsidRPr="002501D3">
        <w:rPr>
          <w:rFonts w:ascii="Arial" w:hAnsi="Arial" w:cs="Arial"/>
          <w:color w:val="6A3E3E"/>
          <w:sz w:val="28"/>
          <w:szCs w:val="28"/>
          <w:u w:val="none"/>
          <w:lang w:val="en-US"/>
        </w:rPr>
        <w:t>in</w:t>
      </w:r>
      <w:r w:rsidRPr="002501D3">
        <w:rPr>
          <w:rFonts w:ascii="Arial" w:hAnsi="Arial" w:cs="Arial"/>
          <w:color w:val="000000"/>
          <w:sz w:val="28"/>
          <w:szCs w:val="28"/>
          <w:u w:val="none"/>
          <w:lang w:val="en-US"/>
        </w:rPr>
        <w:t>.readUTF</w:t>
      </w:r>
      <w:proofErr w:type="spellEnd"/>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proofErr w:type="spellStart"/>
      <w:r w:rsidRPr="002501D3">
        <w:rPr>
          <w:rFonts w:ascii="Arial" w:hAnsi="Arial" w:cs="Arial"/>
          <w:color w:val="000000"/>
          <w:sz w:val="28"/>
          <w:szCs w:val="28"/>
          <w:u w:val="none"/>
          <w:lang w:val="en-US"/>
        </w:rPr>
        <w:t>System.</w:t>
      </w:r>
      <w:r w:rsidRPr="002501D3">
        <w:rPr>
          <w:rFonts w:ascii="Arial" w:hAnsi="Arial" w:cs="Arial"/>
          <w:bCs/>
          <w:i/>
          <w:iCs/>
          <w:color w:val="0000C0"/>
          <w:sz w:val="28"/>
          <w:szCs w:val="28"/>
          <w:u w:val="none"/>
          <w:lang w:val="en-US"/>
        </w:rPr>
        <w:t>out</w:t>
      </w:r>
      <w:r w:rsidRPr="002501D3">
        <w:rPr>
          <w:rFonts w:ascii="Arial" w:hAnsi="Arial" w:cs="Arial"/>
          <w:color w:val="000000"/>
          <w:sz w:val="28"/>
          <w:szCs w:val="28"/>
          <w:u w:val="none"/>
          <w:lang w:val="en-US"/>
        </w:rPr>
        <w:t>.println</w:t>
      </w:r>
      <w:proofErr w:type="spellEnd"/>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"read........"</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46464"/>
          <w:sz w:val="28"/>
          <w:szCs w:val="28"/>
          <w:u w:val="none"/>
          <w:lang w:val="en-US"/>
        </w:rPr>
        <w:t>@Override</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void</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writeExternal</w:t>
      </w:r>
      <w:proofErr w:type="spellEnd"/>
      <w:r w:rsidRPr="002501D3">
        <w:rPr>
          <w:rFonts w:ascii="Arial" w:hAnsi="Arial" w:cs="Arial"/>
          <w:color w:val="000000"/>
          <w:sz w:val="28"/>
          <w:szCs w:val="28"/>
          <w:u w:val="none"/>
          <w:lang w:val="en-US"/>
        </w:rPr>
        <w:t>(</w:t>
      </w:r>
      <w:proofErr w:type="spellStart"/>
      <w:r w:rsidRPr="002501D3">
        <w:rPr>
          <w:rFonts w:ascii="Arial" w:hAnsi="Arial" w:cs="Arial"/>
          <w:color w:val="000000"/>
          <w:sz w:val="28"/>
          <w:szCs w:val="28"/>
          <w:u w:val="none"/>
          <w:lang w:val="en-US"/>
        </w:rPr>
        <w:t>ObjectOutput</w:t>
      </w:r>
      <w:proofErr w:type="spellEnd"/>
      <w:r w:rsidRPr="002501D3">
        <w:rPr>
          <w:rFonts w:ascii="Arial" w:hAnsi="Arial" w:cs="Arial"/>
          <w:color w:val="000000"/>
          <w:sz w:val="28"/>
          <w:szCs w:val="28"/>
          <w:u w:val="none"/>
          <w:lang w:val="en-US"/>
        </w:rPr>
        <w:t xml:space="preserve"> </w:t>
      </w:r>
      <w:r w:rsidRPr="002501D3">
        <w:rPr>
          <w:rFonts w:ascii="Arial" w:hAnsi="Arial" w:cs="Arial"/>
          <w:color w:val="6A3E3E"/>
          <w:sz w:val="28"/>
          <w:szCs w:val="28"/>
          <w:u w:val="none"/>
          <w:lang w:val="en-US"/>
        </w:rPr>
        <w:t>out</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throws</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IOException</w:t>
      </w:r>
      <w:proofErr w:type="spellEnd"/>
      <w:r w:rsidRPr="002501D3">
        <w:rPr>
          <w:rFonts w:ascii="Arial" w:hAnsi="Arial" w:cs="Arial"/>
          <w:color w:val="000000"/>
          <w:sz w:val="28"/>
          <w:szCs w:val="28"/>
          <w:u w:val="none"/>
          <w:lang w:val="en-US"/>
        </w:rPr>
        <w:t xml:space="preserve">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proofErr w:type="spellStart"/>
      <w:r w:rsidRPr="002501D3">
        <w:rPr>
          <w:rFonts w:ascii="Arial" w:hAnsi="Arial" w:cs="Arial"/>
          <w:color w:val="6A3E3E"/>
          <w:sz w:val="28"/>
          <w:szCs w:val="28"/>
          <w:u w:val="none"/>
          <w:lang w:val="en-US"/>
        </w:rPr>
        <w:t>out</w:t>
      </w:r>
      <w:r w:rsidRPr="002501D3">
        <w:rPr>
          <w:rFonts w:ascii="Arial" w:hAnsi="Arial" w:cs="Arial"/>
          <w:color w:val="000000"/>
          <w:sz w:val="28"/>
          <w:szCs w:val="28"/>
          <w:u w:val="none"/>
          <w:lang w:val="en-US"/>
        </w:rPr>
        <w:t>.writeInt</w:t>
      </w:r>
      <w:proofErr w:type="spellEnd"/>
      <w:r w:rsidRPr="002501D3">
        <w:rPr>
          <w:rFonts w:ascii="Arial" w:hAnsi="Arial" w:cs="Arial"/>
          <w:color w:val="000000"/>
          <w:sz w:val="28"/>
          <w:szCs w:val="28"/>
          <w:u w:val="none"/>
          <w:lang w:val="en-US"/>
        </w:rPr>
        <w:t>(2222);</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proofErr w:type="spellStart"/>
      <w:r w:rsidRPr="002501D3">
        <w:rPr>
          <w:rFonts w:ascii="Arial" w:hAnsi="Arial" w:cs="Arial"/>
          <w:color w:val="6A3E3E"/>
          <w:sz w:val="28"/>
          <w:szCs w:val="28"/>
          <w:u w:val="none"/>
          <w:lang w:val="en-US"/>
        </w:rPr>
        <w:t>out</w:t>
      </w:r>
      <w:r w:rsidRPr="002501D3">
        <w:rPr>
          <w:rFonts w:ascii="Arial" w:hAnsi="Arial" w:cs="Arial"/>
          <w:color w:val="000000"/>
          <w:sz w:val="28"/>
          <w:szCs w:val="28"/>
          <w:u w:val="none"/>
          <w:lang w:val="en-US"/>
        </w:rPr>
        <w:t>.writeUTF</w:t>
      </w:r>
      <w:proofErr w:type="spellEnd"/>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w:t>
      </w:r>
      <w:proofErr w:type="spellStart"/>
      <w:r w:rsidRPr="002501D3">
        <w:rPr>
          <w:rFonts w:ascii="Arial" w:hAnsi="Arial" w:cs="Arial"/>
          <w:color w:val="2A00FF"/>
          <w:sz w:val="28"/>
          <w:szCs w:val="28"/>
          <w:u w:val="none"/>
          <w:lang w:val="en-US"/>
        </w:rPr>
        <w:t>xxxxx</w:t>
      </w:r>
      <w:proofErr w:type="spellEnd"/>
      <w:r w:rsidRPr="002501D3">
        <w:rPr>
          <w:rFonts w:ascii="Arial" w:hAnsi="Arial" w:cs="Arial"/>
          <w:color w:val="2A00FF"/>
          <w:sz w:val="28"/>
          <w:szCs w:val="28"/>
          <w:u w:val="none"/>
          <w:lang w:val="en-US"/>
        </w:rPr>
        <w:t>"</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proofErr w:type="spellStart"/>
      <w:r w:rsidRPr="002501D3">
        <w:rPr>
          <w:rFonts w:ascii="Arial" w:hAnsi="Arial" w:cs="Arial"/>
          <w:color w:val="000000"/>
          <w:sz w:val="28"/>
          <w:szCs w:val="28"/>
          <w:u w:val="none"/>
          <w:lang w:val="en-US"/>
        </w:rPr>
        <w:t>System.</w:t>
      </w:r>
      <w:r w:rsidRPr="002501D3">
        <w:rPr>
          <w:rFonts w:ascii="Arial" w:hAnsi="Arial" w:cs="Arial"/>
          <w:bCs/>
          <w:i/>
          <w:iCs/>
          <w:color w:val="0000C0"/>
          <w:sz w:val="28"/>
          <w:szCs w:val="28"/>
          <w:u w:val="none"/>
          <w:lang w:val="en-US"/>
        </w:rPr>
        <w:t>out</w:t>
      </w:r>
      <w:r w:rsidRPr="002501D3">
        <w:rPr>
          <w:rFonts w:ascii="Arial" w:hAnsi="Arial" w:cs="Arial"/>
          <w:color w:val="000000"/>
          <w:sz w:val="28"/>
          <w:szCs w:val="28"/>
          <w:u w:val="none"/>
          <w:lang w:val="en-US"/>
        </w:rPr>
        <w:t>.println</w:t>
      </w:r>
      <w:proofErr w:type="spellEnd"/>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"write........."</w:t>
      </w:r>
      <w:r w:rsidRPr="002501D3">
        <w:rPr>
          <w:rFonts w:ascii="Arial" w:hAnsi="Arial" w:cs="Arial"/>
          <w:color w:val="000000"/>
          <w:sz w:val="28"/>
          <w:szCs w:val="28"/>
          <w:u w:val="none"/>
          <w:lang w:val="en-US"/>
        </w:rPr>
        <w:t>);}}</w:t>
      </w:r>
    </w:p>
    <w:p w:rsidR="0027216D" w:rsidRPr="002501D3" w:rsidRDefault="0027216D" w:rsidP="00C61C54">
      <w:pPr>
        <w:rPr>
          <w:rFonts w:ascii="Arial" w:hAnsi="Arial" w:cs="Arial"/>
          <w:sz w:val="28"/>
          <w:szCs w:val="28"/>
          <w:u w:val="none"/>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rPr>
        <w:t>……..</w:t>
      </w:r>
      <w:r w:rsidRPr="002501D3">
        <w:rPr>
          <w:rFonts w:ascii="Arial" w:hAnsi="Arial" w:cs="Arial"/>
          <w:bCs/>
          <w:color w:val="7F0055"/>
          <w:sz w:val="28"/>
          <w:szCs w:val="28"/>
          <w:u w:val="none"/>
          <w:lang w:val="en-US"/>
        </w:rPr>
        <w:t xml:space="preserve"> </w:t>
      </w:r>
      <w:r w:rsidRPr="002501D3">
        <w:rPr>
          <w:rFonts w:ascii="Arial" w:hAnsi="Arial" w:cs="Arial"/>
          <w:bCs/>
          <w:color w:val="7F0055"/>
          <w:sz w:val="28"/>
          <w:szCs w:val="28"/>
          <w:u w:val="none"/>
          <w:lang w:val="en-US"/>
        </w:rPr>
        <w:tab/>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class</w:t>
      </w:r>
      <w:r w:rsidRPr="002501D3">
        <w:rPr>
          <w:rFonts w:ascii="Arial" w:hAnsi="Arial" w:cs="Arial"/>
          <w:color w:val="000000"/>
          <w:sz w:val="28"/>
          <w:szCs w:val="28"/>
          <w:u w:val="none"/>
          <w:lang w:val="en-US"/>
        </w:rPr>
        <w:t xml:space="preserve"> Test {</w:t>
      </w:r>
    </w:p>
    <w:p w:rsidR="0027216D" w:rsidRPr="002501D3" w:rsidRDefault="0027216D" w:rsidP="0027216D">
      <w:pPr>
        <w:autoSpaceDE w:val="0"/>
        <w:autoSpaceDN w:val="0"/>
        <w:adjustRightInd w:val="0"/>
        <w:spacing w:after="0"/>
        <w:ind w:firstLine="720"/>
        <w:jc w:val="left"/>
        <w:rPr>
          <w:rFonts w:ascii="Arial" w:hAnsi="Arial" w:cs="Arial"/>
          <w:sz w:val="28"/>
          <w:szCs w:val="28"/>
          <w:u w:val="none"/>
          <w:lang w:val="en-US"/>
        </w:rPr>
      </w:pP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static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void</w:t>
      </w:r>
      <w:r w:rsidRPr="002501D3">
        <w:rPr>
          <w:rFonts w:ascii="Arial" w:hAnsi="Arial" w:cs="Arial"/>
          <w:color w:val="000000"/>
          <w:sz w:val="28"/>
          <w:szCs w:val="28"/>
          <w:u w:val="none"/>
          <w:lang w:val="en-US"/>
        </w:rPr>
        <w:t xml:space="preserve"> main(String[] </w:t>
      </w:r>
      <w:proofErr w:type="spellStart"/>
      <w:r w:rsidRPr="002501D3">
        <w:rPr>
          <w:rFonts w:ascii="Arial" w:hAnsi="Arial" w:cs="Arial"/>
          <w:color w:val="6A3E3E"/>
          <w:sz w:val="28"/>
          <w:szCs w:val="28"/>
          <w:u w:val="none"/>
          <w:lang w:val="en-US"/>
        </w:rPr>
        <w:t>args</w:t>
      </w:r>
      <w:proofErr w:type="spellEnd"/>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throws</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ClassNotFoundException</w:t>
      </w:r>
      <w:proofErr w:type="spellEnd"/>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IOException</w:t>
      </w:r>
      <w:proofErr w:type="spellEnd"/>
      <w:r w:rsidRPr="002501D3">
        <w:rPr>
          <w:rFonts w:ascii="Arial" w:hAnsi="Arial" w:cs="Arial"/>
          <w:color w:val="000000"/>
          <w:sz w:val="28"/>
          <w:szCs w:val="28"/>
          <w:u w:val="none"/>
          <w:lang w:val="en-US"/>
        </w:rPr>
        <w:t xml:space="preserve">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User </w:t>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User();</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=1;</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roofErr w:type="spellStart"/>
      <w:r w:rsidRPr="002501D3">
        <w:rPr>
          <w:rFonts w:ascii="Arial" w:hAnsi="Arial" w:cs="Arial"/>
          <w:color w:val="000000"/>
          <w:sz w:val="28"/>
          <w:szCs w:val="28"/>
          <w:u w:val="none"/>
          <w:lang w:val="en-US"/>
        </w:rPr>
        <w:t>ObjectOutputStream</w:t>
      </w:r>
      <w:proofErr w:type="spellEnd"/>
      <w:r w:rsidRPr="002501D3">
        <w:rPr>
          <w:rFonts w:ascii="Arial" w:hAnsi="Arial" w:cs="Arial"/>
          <w:color w:val="000000"/>
          <w:sz w:val="28"/>
          <w:szCs w:val="28"/>
          <w:u w:val="none"/>
          <w:lang w:val="en-US"/>
        </w:rPr>
        <w:t xml:space="preserve"> </w:t>
      </w:r>
      <w:proofErr w:type="spellStart"/>
      <w:r w:rsidRPr="002501D3">
        <w:rPr>
          <w:rFonts w:ascii="Arial" w:hAnsi="Arial" w:cs="Arial"/>
          <w:color w:val="6A3E3E"/>
          <w:sz w:val="28"/>
          <w:szCs w:val="28"/>
          <w:lang w:val="en-US"/>
        </w:rPr>
        <w:t>oos</w:t>
      </w:r>
      <w:proofErr w:type="spellEnd"/>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ObjectOutputStream</w:t>
      </w:r>
      <w:proofErr w:type="spellEnd"/>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FileOutputStream</w:t>
      </w:r>
      <w:proofErr w:type="spellEnd"/>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"/file.ser"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roofErr w:type="spellStart"/>
      <w:r w:rsidRPr="002501D3">
        <w:rPr>
          <w:rFonts w:ascii="Arial" w:hAnsi="Arial" w:cs="Arial"/>
          <w:color w:val="6A3E3E"/>
          <w:sz w:val="28"/>
          <w:szCs w:val="28"/>
          <w:u w:val="none"/>
          <w:lang w:val="en-US"/>
        </w:rPr>
        <w:t>oos</w:t>
      </w:r>
      <w:r w:rsidRPr="002501D3">
        <w:rPr>
          <w:rFonts w:ascii="Arial" w:hAnsi="Arial" w:cs="Arial"/>
          <w:color w:val="000000"/>
          <w:sz w:val="28"/>
          <w:szCs w:val="28"/>
          <w:u w:val="none"/>
          <w:lang w:val="en-US"/>
        </w:rPr>
        <w:t>.writeObject</w:t>
      </w:r>
      <w:proofErr w:type="spellEnd"/>
      <w:r w:rsidRPr="002501D3">
        <w:rPr>
          <w:rFonts w:ascii="Arial" w:hAnsi="Arial" w:cs="Arial"/>
          <w:color w:val="000000"/>
          <w:sz w:val="28"/>
          <w:szCs w:val="28"/>
          <w:u w:val="none"/>
          <w:lang w:val="en-US"/>
        </w:rPr>
        <w:t>(</w:t>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roofErr w:type="spellStart"/>
      <w:r w:rsidRPr="002501D3">
        <w:rPr>
          <w:rFonts w:ascii="Arial" w:hAnsi="Arial" w:cs="Arial"/>
          <w:color w:val="000000"/>
          <w:sz w:val="28"/>
          <w:szCs w:val="28"/>
          <w:u w:val="none"/>
          <w:lang w:val="en-US"/>
        </w:rPr>
        <w:t>ObjectInputStream</w:t>
      </w:r>
      <w:proofErr w:type="spellEnd"/>
      <w:r w:rsidRPr="002501D3">
        <w:rPr>
          <w:rFonts w:ascii="Arial" w:hAnsi="Arial" w:cs="Arial"/>
          <w:color w:val="000000"/>
          <w:sz w:val="28"/>
          <w:szCs w:val="28"/>
          <w:u w:val="none"/>
          <w:lang w:val="en-US"/>
        </w:rPr>
        <w:t xml:space="preserve"> </w:t>
      </w:r>
      <w:proofErr w:type="spellStart"/>
      <w:r w:rsidRPr="002501D3">
        <w:rPr>
          <w:rFonts w:ascii="Arial" w:hAnsi="Arial" w:cs="Arial"/>
          <w:color w:val="6A3E3E"/>
          <w:sz w:val="28"/>
          <w:szCs w:val="28"/>
          <w:lang w:val="en-US"/>
        </w:rPr>
        <w:t>ois</w:t>
      </w:r>
      <w:proofErr w:type="spellEnd"/>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ObjectInputStream</w:t>
      </w:r>
      <w:proofErr w:type="spellEnd"/>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FileInputStream</w:t>
      </w:r>
      <w:proofErr w:type="spellEnd"/>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"/file.ser"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User </w:t>
      </w:r>
      <w:r w:rsidRPr="002501D3">
        <w:rPr>
          <w:rFonts w:ascii="Arial" w:hAnsi="Arial" w:cs="Arial"/>
          <w:color w:val="6A3E3E"/>
          <w:sz w:val="28"/>
          <w:szCs w:val="28"/>
          <w:u w:val="none"/>
          <w:lang w:val="en-US"/>
        </w:rPr>
        <w:t>u</w:t>
      </w:r>
      <w:r w:rsidRPr="002501D3">
        <w:rPr>
          <w:rFonts w:ascii="Arial" w:hAnsi="Arial" w:cs="Arial"/>
          <w:color w:val="000000"/>
          <w:sz w:val="28"/>
          <w:szCs w:val="28"/>
          <w:u w:val="none"/>
          <w:lang w:val="en-US"/>
        </w:rPr>
        <w:t xml:space="preserve">=(User) </w:t>
      </w:r>
      <w:proofErr w:type="spellStart"/>
      <w:r w:rsidRPr="002501D3">
        <w:rPr>
          <w:rFonts w:ascii="Arial" w:hAnsi="Arial" w:cs="Arial"/>
          <w:color w:val="6A3E3E"/>
          <w:sz w:val="28"/>
          <w:szCs w:val="28"/>
          <w:u w:val="none"/>
          <w:lang w:val="en-US"/>
        </w:rPr>
        <w:t>ois</w:t>
      </w:r>
      <w:r w:rsidRPr="002501D3">
        <w:rPr>
          <w:rFonts w:ascii="Arial" w:hAnsi="Arial" w:cs="Arial"/>
          <w:color w:val="000000"/>
          <w:sz w:val="28"/>
          <w:szCs w:val="28"/>
          <w:u w:val="none"/>
          <w:lang w:val="en-US"/>
        </w:rPr>
        <w:t>.readObject</w:t>
      </w:r>
      <w:proofErr w:type="spellEnd"/>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roofErr w:type="spellStart"/>
      <w:r w:rsidRPr="002501D3">
        <w:rPr>
          <w:rFonts w:ascii="Arial" w:hAnsi="Arial" w:cs="Arial"/>
          <w:color w:val="000000"/>
          <w:sz w:val="28"/>
          <w:szCs w:val="28"/>
          <w:u w:val="none"/>
          <w:lang w:val="en-US"/>
        </w:rPr>
        <w:t>System.</w:t>
      </w:r>
      <w:r w:rsidRPr="002501D3">
        <w:rPr>
          <w:rFonts w:ascii="Arial" w:hAnsi="Arial" w:cs="Arial"/>
          <w:bCs/>
          <w:i/>
          <w:iCs/>
          <w:color w:val="0000C0"/>
          <w:sz w:val="28"/>
          <w:szCs w:val="28"/>
          <w:u w:val="none"/>
          <w:lang w:val="en-US"/>
        </w:rPr>
        <w:t>out</w:t>
      </w:r>
      <w:r w:rsidRPr="002501D3">
        <w:rPr>
          <w:rFonts w:ascii="Arial" w:hAnsi="Arial" w:cs="Arial"/>
          <w:color w:val="000000"/>
          <w:sz w:val="28"/>
          <w:szCs w:val="28"/>
          <w:u w:val="none"/>
          <w:lang w:val="en-US"/>
        </w:rPr>
        <w:t>.println</w:t>
      </w:r>
      <w:proofErr w:type="spellEnd"/>
      <w:r w:rsidRPr="002501D3">
        <w:rPr>
          <w:rFonts w:ascii="Arial" w:hAnsi="Arial" w:cs="Arial"/>
          <w:color w:val="000000"/>
          <w:sz w:val="28"/>
          <w:szCs w:val="28"/>
          <w:u w:val="none"/>
          <w:lang w:val="en-US"/>
        </w:rPr>
        <w:t>(</w:t>
      </w:r>
      <w:r w:rsidRPr="002501D3">
        <w:rPr>
          <w:rFonts w:ascii="Arial" w:hAnsi="Arial" w:cs="Arial"/>
          <w:color w:val="6A3E3E"/>
          <w:sz w:val="28"/>
          <w:szCs w:val="28"/>
          <w:u w:val="none"/>
          <w:lang w:val="en-US"/>
        </w:rPr>
        <w:t>u</w:t>
      </w:r>
      <w:r w:rsidRPr="002501D3">
        <w:rPr>
          <w:rFonts w:ascii="Arial" w:hAnsi="Arial" w:cs="Arial"/>
          <w:color w:val="000000"/>
          <w:sz w:val="28"/>
          <w:szCs w:val="28"/>
          <w:u w:val="none"/>
          <w:lang w:val="en-US"/>
        </w:rPr>
        <w:t>);</w:t>
      </w:r>
      <w:r w:rsidRPr="002501D3">
        <w:rPr>
          <w:rFonts w:ascii="Arial" w:hAnsi="Arial" w:cs="Arial"/>
          <w:sz w:val="28"/>
          <w:szCs w:val="28"/>
          <w:u w:val="none"/>
          <w:lang w:val="en-US"/>
        </w:rPr>
        <w:t xml:space="preserve"> </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rPr>
      </w:pPr>
      <w:r w:rsidRPr="002501D3">
        <w:rPr>
          <w:rFonts w:ascii="Arial" w:hAnsi="Arial" w:cs="Arial"/>
          <w:sz w:val="28"/>
          <w:szCs w:val="28"/>
          <w:u w:val="none"/>
        </w:rPr>
        <w:t xml:space="preserve">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rPr>
        <w:t>OP::</w:t>
      </w:r>
      <w:r w:rsidRPr="002501D3">
        <w:rPr>
          <w:rFonts w:ascii="Arial" w:hAnsi="Arial" w:cs="Arial"/>
          <w:color w:val="000000"/>
          <w:sz w:val="28"/>
          <w:szCs w:val="28"/>
          <w:u w:val="none"/>
          <w:lang w:val="en-US"/>
        </w:rPr>
        <w:t xml:space="preserve"> </w:t>
      </w:r>
      <w:r w:rsidRPr="002501D3">
        <w:rPr>
          <w:rFonts w:ascii="Arial" w:hAnsi="Arial" w:cs="Arial"/>
          <w:color w:val="000000"/>
          <w:sz w:val="28"/>
          <w:szCs w:val="28"/>
          <w:u w:val="none"/>
          <w:lang w:val="en-US"/>
        </w:rPr>
        <w:tab/>
        <w:t>write.........</w:t>
      </w:r>
    </w:p>
    <w:p w:rsidR="0027216D" w:rsidRPr="002501D3" w:rsidRDefault="0027216D" w:rsidP="0027216D">
      <w:pPr>
        <w:autoSpaceDE w:val="0"/>
        <w:autoSpaceDN w:val="0"/>
        <w:adjustRightInd w:val="0"/>
        <w:spacing w:after="0"/>
        <w:ind w:firstLine="720"/>
        <w:jc w:val="left"/>
        <w:rPr>
          <w:rFonts w:ascii="Arial" w:hAnsi="Arial" w:cs="Arial"/>
          <w:sz w:val="28"/>
          <w:szCs w:val="28"/>
          <w:u w:val="none"/>
          <w:lang w:val="en-US"/>
        </w:rPr>
      </w:pPr>
      <w:r w:rsidRPr="002501D3">
        <w:rPr>
          <w:rFonts w:ascii="Arial" w:hAnsi="Arial" w:cs="Arial"/>
          <w:color w:val="000000"/>
          <w:sz w:val="28"/>
          <w:szCs w:val="28"/>
          <w:u w:val="none"/>
          <w:lang w:val="en-US"/>
        </w:rPr>
        <w:t>read........</w:t>
      </w:r>
    </w:p>
    <w:p w:rsidR="0027216D" w:rsidRPr="002501D3" w:rsidRDefault="0027216D" w:rsidP="0027216D">
      <w:pPr>
        <w:ind w:firstLine="720"/>
        <w:rPr>
          <w:rFonts w:ascii="Arial" w:hAnsi="Arial" w:cs="Arial"/>
          <w:sz w:val="28"/>
          <w:szCs w:val="28"/>
          <w:u w:val="none"/>
        </w:rPr>
      </w:pPr>
      <w:r w:rsidRPr="002501D3">
        <w:rPr>
          <w:rFonts w:ascii="Arial" w:hAnsi="Arial" w:cs="Arial"/>
          <w:color w:val="000000"/>
          <w:sz w:val="28"/>
          <w:szCs w:val="28"/>
          <w:u w:val="none"/>
          <w:lang w:val="en-US"/>
        </w:rPr>
        <w:t>User [id=2222, name=</w:t>
      </w:r>
      <w:proofErr w:type="spellStart"/>
      <w:r w:rsidRPr="002501D3">
        <w:rPr>
          <w:rFonts w:ascii="Arial" w:hAnsi="Arial" w:cs="Arial"/>
          <w:color w:val="000000"/>
          <w:sz w:val="28"/>
          <w:szCs w:val="28"/>
          <w:u w:val="none"/>
          <w:lang w:val="en-US"/>
        </w:rPr>
        <w:t>xxxxx</w:t>
      </w:r>
      <w:proofErr w:type="spellEnd"/>
      <w:r w:rsidRPr="002501D3">
        <w:rPr>
          <w:rFonts w:ascii="Arial" w:hAnsi="Arial" w:cs="Arial"/>
          <w:color w:val="000000"/>
          <w:sz w:val="28"/>
          <w:szCs w:val="28"/>
          <w:u w:val="none"/>
          <w:lang w:val="en-US"/>
        </w:rPr>
        <w:t>]</w:t>
      </w:r>
    </w:p>
    <w:p w:rsidR="008E7422" w:rsidRPr="002501D3" w:rsidRDefault="00812539" w:rsidP="00C61C54">
      <w:pPr>
        <w:rPr>
          <w:rFonts w:ascii="Arial" w:hAnsi="Arial" w:cs="Arial"/>
          <w:sz w:val="28"/>
          <w:szCs w:val="28"/>
          <w:u w:val="none"/>
        </w:rPr>
      </w:pPr>
      <w:r w:rsidRPr="002501D3">
        <w:rPr>
          <w:rFonts w:ascii="Arial" w:hAnsi="Arial" w:cs="Arial"/>
          <w:sz w:val="28"/>
          <w:szCs w:val="28"/>
          <w:u w:val="none"/>
        </w:rPr>
        <w:t xml:space="preserve"> </w:t>
      </w:r>
    </w:p>
    <w:p w:rsidR="0032651D" w:rsidRPr="002501D3" w:rsidRDefault="0032651D" w:rsidP="0032651D">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to find memory leakage in your application</w:t>
      </w:r>
    </w:p>
    <w:p w:rsidR="0032651D" w:rsidRPr="002501D3" w:rsidRDefault="00CE6B03" w:rsidP="0032651D">
      <w:pPr>
        <w:pStyle w:val="ListParagraph"/>
        <w:rPr>
          <w:rFonts w:ascii="Arial" w:hAnsi="Arial" w:cs="Arial"/>
          <w:color w:val="262626"/>
          <w:sz w:val="28"/>
          <w:szCs w:val="28"/>
          <w:shd w:val="clear" w:color="auto" w:fill="FFFFFF"/>
        </w:rPr>
      </w:pPr>
      <w:hyperlink r:id="rId14" w:tgtFrame="_blank" w:history="1">
        <w:r w:rsidR="0032651D" w:rsidRPr="002501D3">
          <w:rPr>
            <w:rStyle w:val="Hyperlink"/>
            <w:rFonts w:ascii="Arial" w:hAnsi="Arial" w:cs="Arial"/>
            <w:color w:val="0288D1"/>
            <w:sz w:val="28"/>
            <w:szCs w:val="28"/>
            <w:shd w:val="clear" w:color="auto" w:fill="FFFFFF"/>
          </w:rPr>
          <w:t>Java profilers</w:t>
        </w:r>
      </w:hyperlink>
      <w:r w:rsidR="0032651D" w:rsidRPr="002501D3">
        <w:rPr>
          <w:rFonts w:ascii="Arial" w:hAnsi="Arial" w:cs="Arial"/>
          <w:color w:val="262626"/>
          <w:sz w:val="28"/>
          <w:szCs w:val="28"/>
          <w:shd w:val="clear" w:color="auto" w:fill="FFFFFF"/>
        </w:rPr>
        <w:t> as a good way to track down memory leaks and be able to run the garbage collector manually. You can use Java profilers to review how memory is being used that can easily show you which processes and classes are using too much memory when they should not be. You can also use JVM Performance Metrics, which gives you tons of data on garbage collection, thread counts, and memory usage.</w:t>
      </w:r>
    </w:p>
    <w:p w:rsidR="0032651D" w:rsidRPr="002501D3" w:rsidRDefault="0032651D" w:rsidP="0032651D">
      <w:pPr>
        <w:pStyle w:val="ListParagraph"/>
        <w:rPr>
          <w:rStyle w:val="Strong"/>
          <w:rFonts w:ascii="Arial" w:hAnsi="Arial" w:cs="Arial"/>
          <w:b w:val="0"/>
          <w:color w:val="262626"/>
          <w:sz w:val="28"/>
          <w:szCs w:val="28"/>
          <w:shd w:val="clear" w:color="auto" w:fill="FFFFFF"/>
        </w:rPr>
      </w:pPr>
      <w:r w:rsidRPr="002501D3">
        <w:rPr>
          <w:rFonts w:ascii="Arial" w:hAnsi="Arial" w:cs="Arial"/>
          <w:color w:val="262626"/>
          <w:sz w:val="28"/>
          <w:szCs w:val="28"/>
          <w:shd w:val="clear" w:color="auto" w:fill="FFFFFF"/>
        </w:rPr>
        <w:lastRenderedPageBreak/>
        <w:t xml:space="preserve">We can use tools like </w:t>
      </w:r>
      <w:proofErr w:type="spellStart"/>
      <w:r w:rsidRPr="002501D3">
        <w:rPr>
          <w:rFonts w:ascii="Arial" w:hAnsi="Arial" w:cs="Arial"/>
          <w:color w:val="262626"/>
          <w:sz w:val="28"/>
          <w:szCs w:val="28"/>
          <w:shd w:val="clear" w:color="auto" w:fill="FFFFFF"/>
        </w:rPr>
        <w:t>JProfiler</w:t>
      </w:r>
      <w:proofErr w:type="spellEnd"/>
      <w:r w:rsidRPr="002501D3">
        <w:rPr>
          <w:rFonts w:ascii="Arial" w:hAnsi="Arial" w:cs="Arial"/>
          <w:color w:val="262626"/>
          <w:sz w:val="28"/>
          <w:szCs w:val="28"/>
          <w:shd w:val="clear" w:color="auto" w:fill="FFFFFF"/>
        </w:rPr>
        <w:t>,</w:t>
      </w:r>
      <w:r w:rsidRPr="002501D3">
        <w:rPr>
          <w:rStyle w:val="Emphasis"/>
          <w:rFonts w:ascii="Arial" w:hAnsi="Arial" w:cs="Arial"/>
          <w:color w:val="262626"/>
          <w:sz w:val="28"/>
          <w:szCs w:val="28"/>
          <w:shd w:val="clear" w:color="auto" w:fill="FFFFFF"/>
        </w:rPr>
        <w:t xml:space="preserve"> </w:t>
      </w:r>
      <w:r w:rsidRPr="002501D3">
        <w:rPr>
          <w:rStyle w:val="Strong"/>
          <w:rFonts w:ascii="Arial" w:hAnsi="Arial" w:cs="Arial"/>
          <w:b w:val="0"/>
          <w:color w:val="262626"/>
          <w:sz w:val="28"/>
          <w:szCs w:val="28"/>
          <w:shd w:val="clear" w:color="auto" w:fill="FFFFFF"/>
        </w:rPr>
        <w:t>GC Viewer</w:t>
      </w:r>
    </w:p>
    <w:p w:rsidR="007E42AD" w:rsidRPr="002501D3" w:rsidRDefault="007E42AD" w:rsidP="007E42AD">
      <w:pPr>
        <w:shd w:val="clear" w:color="auto" w:fill="FFFFFF"/>
        <w:spacing w:before="63" w:after="188"/>
        <w:ind w:firstLine="360"/>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several ways to prevent memory leaks in Java, including:</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 xml:space="preserve">Release the session when it is no longer needed. Use the </w:t>
      </w:r>
      <w:proofErr w:type="spellStart"/>
      <w:r w:rsidRPr="002501D3">
        <w:rPr>
          <w:rFonts w:ascii="Arial" w:eastAsia="Times New Roman" w:hAnsi="Arial" w:cs="Arial"/>
          <w:color w:val="262626"/>
          <w:sz w:val="28"/>
          <w:szCs w:val="28"/>
          <w:u w:val="none"/>
          <w:lang w:val="en-US"/>
        </w:rPr>
        <w:t>HttpSession.invalidate</w:t>
      </w:r>
      <w:proofErr w:type="spellEnd"/>
      <w:r w:rsidRPr="002501D3">
        <w:rPr>
          <w:rFonts w:ascii="Arial" w:eastAsia="Times New Roman" w:hAnsi="Arial" w:cs="Arial"/>
          <w:color w:val="262626"/>
          <w:sz w:val="28"/>
          <w:szCs w:val="28"/>
          <w:u w:val="none"/>
          <w:lang w:val="en-US"/>
        </w:rPr>
        <w:t>() to do this.</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Keep the time-out time low for each session.</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 xml:space="preserve">Store only the necessary data in your </w:t>
      </w:r>
      <w:proofErr w:type="spellStart"/>
      <w:r w:rsidRPr="002501D3">
        <w:rPr>
          <w:rFonts w:ascii="Arial" w:eastAsia="Times New Roman" w:hAnsi="Arial" w:cs="Arial"/>
          <w:color w:val="262626"/>
          <w:sz w:val="28"/>
          <w:szCs w:val="28"/>
          <w:u w:val="none"/>
          <w:lang w:val="en-US"/>
        </w:rPr>
        <w:t>HttpSession</w:t>
      </w:r>
      <w:proofErr w:type="spellEnd"/>
      <w:r w:rsidRPr="002501D3">
        <w:rPr>
          <w:rFonts w:ascii="Arial" w:eastAsia="Times New Roman" w:hAnsi="Arial" w:cs="Arial"/>
          <w:color w:val="262626"/>
          <w:sz w:val="28"/>
          <w:szCs w:val="28"/>
          <w:u w:val="none"/>
          <w:lang w:val="en-US"/>
        </w:rPr>
        <w:t>.</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 xml:space="preserve">Avoid using string concatenation. Use </w:t>
      </w:r>
      <w:proofErr w:type="spellStart"/>
      <w:r w:rsidRPr="002501D3">
        <w:rPr>
          <w:rFonts w:ascii="Arial" w:eastAsia="Times New Roman" w:hAnsi="Arial" w:cs="Arial"/>
          <w:color w:val="262626"/>
          <w:sz w:val="28"/>
          <w:szCs w:val="28"/>
          <w:u w:val="none"/>
          <w:lang w:val="en-US"/>
        </w:rPr>
        <w:t>StringBuffer’s</w:t>
      </w:r>
      <w:proofErr w:type="spellEnd"/>
      <w:r w:rsidRPr="002501D3">
        <w:rPr>
          <w:rFonts w:ascii="Arial" w:eastAsia="Times New Roman" w:hAnsi="Arial" w:cs="Arial"/>
          <w:color w:val="262626"/>
          <w:sz w:val="28"/>
          <w:szCs w:val="28"/>
          <w:u w:val="none"/>
          <w:lang w:val="en-US"/>
        </w:rPr>
        <w:t xml:space="preserve"> append() method because the string is an unchangeable object while string concatenation creates a lot of unnecessary objects. A large number of temporary objects will slow down performance.</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As much as possible, you </w:t>
      </w:r>
      <w:r w:rsidRPr="002501D3">
        <w:rPr>
          <w:rFonts w:ascii="Arial" w:eastAsia="Times New Roman" w:hAnsi="Arial" w:cs="Arial"/>
          <w:bCs/>
          <w:color w:val="262626"/>
          <w:sz w:val="28"/>
          <w:szCs w:val="28"/>
          <w:u w:val="none"/>
          <w:lang w:val="en-US"/>
        </w:rPr>
        <w:t>should not</w:t>
      </w:r>
      <w:r w:rsidRPr="002501D3">
        <w:rPr>
          <w:rFonts w:ascii="Arial" w:eastAsia="Times New Roman" w:hAnsi="Arial" w:cs="Arial"/>
          <w:color w:val="262626"/>
          <w:sz w:val="28"/>
          <w:szCs w:val="28"/>
          <w:u w:val="none"/>
          <w:lang w:val="en-US"/>
        </w:rPr>
        <w:t xml:space="preserve"> create </w:t>
      </w:r>
      <w:proofErr w:type="spellStart"/>
      <w:r w:rsidRPr="002501D3">
        <w:rPr>
          <w:rFonts w:ascii="Arial" w:eastAsia="Times New Roman" w:hAnsi="Arial" w:cs="Arial"/>
          <w:color w:val="262626"/>
          <w:sz w:val="28"/>
          <w:szCs w:val="28"/>
          <w:u w:val="none"/>
          <w:lang w:val="en-US"/>
        </w:rPr>
        <w:t>HttpSession</w:t>
      </w:r>
      <w:proofErr w:type="spellEnd"/>
      <w:r w:rsidRPr="002501D3">
        <w:rPr>
          <w:rFonts w:ascii="Arial" w:eastAsia="Times New Roman" w:hAnsi="Arial" w:cs="Arial"/>
          <w:color w:val="262626"/>
          <w:sz w:val="28"/>
          <w:szCs w:val="28"/>
          <w:u w:val="none"/>
          <w:lang w:val="en-US"/>
        </w:rPr>
        <w:t xml:space="preserve"> in your </w:t>
      </w:r>
      <w:proofErr w:type="spellStart"/>
      <w:r w:rsidRPr="002501D3">
        <w:rPr>
          <w:rFonts w:ascii="Arial" w:eastAsia="Times New Roman" w:hAnsi="Arial" w:cs="Arial"/>
          <w:color w:val="262626"/>
          <w:sz w:val="28"/>
          <w:szCs w:val="28"/>
          <w:u w:val="none"/>
          <w:lang w:val="en-US"/>
        </w:rPr>
        <w:t>jsp</w:t>
      </w:r>
      <w:proofErr w:type="spellEnd"/>
      <w:r w:rsidRPr="002501D3">
        <w:rPr>
          <w:rFonts w:ascii="Arial" w:eastAsia="Times New Roman" w:hAnsi="Arial" w:cs="Arial"/>
          <w:color w:val="262626"/>
          <w:sz w:val="28"/>
          <w:szCs w:val="28"/>
          <w:u w:val="none"/>
          <w:lang w:val="en-US"/>
        </w:rPr>
        <w:t xml:space="preserve"> page. You can do this by using the page directive &lt;%@page session=”false”%&gt;.</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 xml:space="preserve">If you are writing a query that is frequently executed, use </w:t>
      </w:r>
      <w:proofErr w:type="spellStart"/>
      <w:r w:rsidRPr="002501D3">
        <w:rPr>
          <w:rFonts w:ascii="Arial" w:eastAsia="Times New Roman" w:hAnsi="Arial" w:cs="Arial"/>
          <w:color w:val="262626"/>
          <w:sz w:val="28"/>
          <w:szCs w:val="28"/>
          <w:u w:val="none"/>
          <w:lang w:val="en-US"/>
        </w:rPr>
        <w:t>PreparedStatement</w:t>
      </w:r>
      <w:proofErr w:type="spellEnd"/>
      <w:r w:rsidRPr="002501D3">
        <w:rPr>
          <w:rFonts w:ascii="Arial" w:eastAsia="Times New Roman" w:hAnsi="Arial" w:cs="Arial"/>
          <w:color w:val="262626"/>
          <w:sz w:val="28"/>
          <w:szCs w:val="28"/>
          <w:u w:val="none"/>
          <w:lang w:val="en-US"/>
        </w:rPr>
        <w:t xml:space="preserve"> object rather than using Statement object. Why? </w:t>
      </w:r>
      <w:proofErr w:type="spellStart"/>
      <w:r w:rsidRPr="002501D3">
        <w:rPr>
          <w:rFonts w:ascii="Arial" w:eastAsia="Times New Roman" w:hAnsi="Arial" w:cs="Arial"/>
          <w:color w:val="262626"/>
          <w:sz w:val="28"/>
          <w:szCs w:val="28"/>
          <w:u w:val="none"/>
          <w:lang w:val="en-US"/>
        </w:rPr>
        <w:t>PreparedStatement</w:t>
      </w:r>
      <w:proofErr w:type="spellEnd"/>
      <w:r w:rsidRPr="002501D3">
        <w:rPr>
          <w:rFonts w:ascii="Arial" w:eastAsia="Times New Roman" w:hAnsi="Arial" w:cs="Arial"/>
          <w:color w:val="262626"/>
          <w:sz w:val="28"/>
          <w:szCs w:val="28"/>
          <w:u w:val="none"/>
          <w:lang w:val="en-US"/>
        </w:rPr>
        <w:t xml:space="preserve"> is precompiled while Statement is compiled every time your SQL statement is transmitted to the database.</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When using JDBC code, avoid using “*” when you write your query. Try to use the corresponding column name instead.</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 xml:space="preserve">If you are going to use stmt = </w:t>
      </w:r>
      <w:proofErr w:type="spellStart"/>
      <w:r w:rsidRPr="002501D3">
        <w:rPr>
          <w:rFonts w:ascii="Arial" w:eastAsia="Times New Roman" w:hAnsi="Arial" w:cs="Arial"/>
          <w:color w:val="262626"/>
          <w:sz w:val="28"/>
          <w:szCs w:val="28"/>
          <w:u w:val="none"/>
          <w:lang w:val="en-US"/>
        </w:rPr>
        <w:t>con.prepareStatement</w:t>
      </w:r>
      <w:proofErr w:type="spellEnd"/>
      <w:r w:rsidRPr="002501D3">
        <w:rPr>
          <w:rFonts w:ascii="Arial" w:eastAsia="Times New Roman" w:hAnsi="Arial" w:cs="Arial"/>
          <w:color w:val="262626"/>
          <w:sz w:val="28"/>
          <w:szCs w:val="28"/>
          <w:u w:val="none"/>
          <w:lang w:val="en-US"/>
        </w:rPr>
        <w:t>(</w:t>
      </w:r>
      <w:proofErr w:type="spellStart"/>
      <w:r w:rsidRPr="002501D3">
        <w:rPr>
          <w:rFonts w:ascii="Arial" w:eastAsia="Times New Roman" w:hAnsi="Arial" w:cs="Arial"/>
          <w:color w:val="262626"/>
          <w:sz w:val="28"/>
          <w:szCs w:val="28"/>
          <w:u w:val="none"/>
          <w:lang w:val="en-US"/>
        </w:rPr>
        <w:t>sql</w:t>
      </w:r>
      <w:proofErr w:type="spellEnd"/>
      <w:r w:rsidRPr="002501D3">
        <w:rPr>
          <w:rFonts w:ascii="Arial" w:eastAsia="Times New Roman" w:hAnsi="Arial" w:cs="Arial"/>
          <w:color w:val="262626"/>
          <w:sz w:val="28"/>
          <w:szCs w:val="28"/>
          <w:u w:val="none"/>
          <w:lang w:val="en-US"/>
        </w:rPr>
        <w:t xml:space="preserve"> query) within a loop, then be sure to close it inside that particular loop.</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 xml:space="preserve">Be sure to close the Statement and </w:t>
      </w:r>
      <w:proofErr w:type="spellStart"/>
      <w:r w:rsidRPr="002501D3">
        <w:rPr>
          <w:rFonts w:ascii="Arial" w:eastAsia="Times New Roman" w:hAnsi="Arial" w:cs="Arial"/>
          <w:color w:val="262626"/>
          <w:sz w:val="28"/>
          <w:szCs w:val="28"/>
          <w:u w:val="none"/>
          <w:lang w:val="en-US"/>
        </w:rPr>
        <w:t>ResultSet</w:t>
      </w:r>
      <w:proofErr w:type="spellEnd"/>
      <w:r w:rsidRPr="002501D3">
        <w:rPr>
          <w:rFonts w:ascii="Arial" w:eastAsia="Times New Roman" w:hAnsi="Arial" w:cs="Arial"/>
          <w:color w:val="262626"/>
          <w:sz w:val="28"/>
          <w:szCs w:val="28"/>
          <w:u w:val="none"/>
          <w:lang w:val="en-US"/>
        </w:rPr>
        <w:t xml:space="preserve"> when you need to reuse these.</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 xml:space="preserve">Close the </w:t>
      </w:r>
      <w:proofErr w:type="spellStart"/>
      <w:r w:rsidRPr="002501D3">
        <w:rPr>
          <w:rFonts w:ascii="Arial" w:eastAsia="Times New Roman" w:hAnsi="Arial" w:cs="Arial"/>
          <w:color w:val="262626"/>
          <w:sz w:val="28"/>
          <w:szCs w:val="28"/>
          <w:u w:val="none"/>
          <w:lang w:val="en-US"/>
        </w:rPr>
        <w:t>ResultSet</w:t>
      </w:r>
      <w:proofErr w:type="spellEnd"/>
      <w:r w:rsidRPr="002501D3">
        <w:rPr>
          <w:rFonts w:ascii="Arial" w:eastAsia="Times New Roman" w:hAnsi="Arial" w:cs="Arial"/>
          <w:color w:val="262626"/>
          <w:sz w:val="28"/>
          <w:szCs w:val="28"/>
          <w:u w:val="none"/>
          <w:lang w:val="en-US"/>
        </w:rPr>
        <w:t xml:space="preserve">, Connection, </w:t>
      </w:r>
      <w:proofErr w:type="spellStart"/>
      <w:r w:rsidRPr="002501D3">
        <w:rPr>
          <w:rFonts w:ascii="Arial" w:eastAsia="Times New Roman" w:hAnsi="Arial" w:cs="Arial"/>
          <w:color w:val="262626"/>
          <w:sz w:val="28"/>
          <w:szCs w:val="28"/>
          <w:u w:val="none"/>
          <w:lang w:val="en-US"/>
        </w:rPr>
        <w:t>PreparedStatement</w:t>
      </w:r>
      <w:proofErr w:type="spellEnd"/>
      <w:r w:rsidRPr="002501D3">
        <w:rPr>
          <w:rFonts w:ascii="Arial" w:eastAsia="Times New Roman" w:hAnsi="Arial" w:cs="Arial"/>
          <w:color w:val="262626"/>
          <w:sz w:val="28"/>
          <w:szCs w:val="28"/>
          <w:u w:val="none"/>
          <w:lang w:val="en-US"/>
        </w:rPr>
        <w:t>, and Statement in the finally block.</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Style w:val="Strong"/>
          <w:rFonts w:ascii="Arial" w:hAnsi="Arial" w:cs="Arial"/>
          <w:b w:val="0"/>
          <w:color w:val="262626"/>
          <w:sz w:val="28"/>
          <w:szCs w:val="28"/>
        </w:rPr>
        <w:t>A quick word about Java profilers.</w:t>
      </w:r>
      <w:r w:rsidRPr="002501D3">
        <w:rPr>
          <w:rFonts w:ascii="Arial" w:hAnsi="Arial" w:cs="Arial"/>
          <w:color w:val="262626"/>
          <w:sz w:val="28"/>
          <w:szCs w:val="28"/>
        </w:rPr>
        <w:t> Java profiling helps you monitor different JVM parameters including object creation, thread execution, method execution, and, yes, garbage collection.</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There are times when you have ruled out memory leaks as the reason for your application’s slow down, so you can use Java profiling tools to get a closer view of how your application is utilizing memory and other resources. Instead of going over your code to find the problems, you can just use these tools to do just that. It saves you the effort and the hours needed to ensure that your code is up to par.</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 xml:space="preserve">These tools give you a comprehensive set of statistics and other information that you can use to trace your coding mistakes. They can also </w:t>
      </w:r>
      <w:r w:rsidRPr="002501D3">
        <w:rPr>
          <w:rFonts w:ascii="Arial" w:hAnsi="Arial" w:cs="Arial"/>
          <w:color w:val="262626"/>
          <w:sz w:val="28"/>
          <w:szCs w:val="28"/>
        </w:rPr>
        <w:lastRenderedPageBreak/>
        <w:t>help you find what are really causing performance slowdown, multi-threading problems, and memory leaks. In short, they give you a more stable and scalable application. And the best part – Java profiling tools can give you a fine-grained analysis of every problem and how to solve them.</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If you use these tools early into your project, and you use them regularly – particularly when you use them in conjunction with other </w:t>
      </w:r>
      <w:hyperlink r:id="rId15" w:tgtFrame="_blank" w:history="1">
        <w:r w:rsidRPr="002501D3">
          <w:rPr>
            <w:rStyle w:val="Hyperlink"/>
            <w:rFonts w:ascii="Arial" w:hAnsi="Arial" w:cs="Arial"/>
            <w:color w:val="0288D1"/>
            <w:sz w:val="28"/>
            <w:szCs w:val="28"/>
          </w:rPr>
          <w:t>Java performance tools</w:t>
        </w:r>
      </w:hyperlink>
      <w:r w:rsidRPr="002501D3">
        <w:rPr>
          <w:rFonts w:ascii="Arial" w:hAnsi="Arial" w:cs="Arial"/>
          <w:color w:val="262626"/>
          <w:sz w:val="28"/>
          <w:szCs w:val="28"/>
        </w:rPr>
        <w:t> – you can create efficient, high-performing, fast, and stable applications. It can also help you know critical issues before you deploy your app.</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Some of the metrics you can find out using Java profiling tools include:</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A method’s CPU time</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Memory utilization</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Information on method calls</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What objects are created</w:t>
      </w:r>
    </w:p>
    <w:p w:rsidR="007E42AD" w:rsidRPr="002501D3" w:rsidRDefault="007E42AD" w:rsidP="007E42AD">
      <w:pPr>
        <w:numPr>
          <w:ilvl w:val="0"/>
          <w:numId w:val="36"/>
        </w:numPr>
        <w:shd w:val="clear" w:color="auto" w:fill="FFFFFF"/>
        <w:spacing w:before="100" w:beforeAutospacing="1" w:after="100" w:afterAutospacing="1"/>
        <w:jc w:val="left"/>
        <w:rPr>
          <w:rStyle w:val="Strong"/>
          <w:rFonts w:ascii="Arial" w:hAnsi="Arial" w:cs="Arial"/>
          <w:b w:val="0"/>
          <w:bCs w:val="0"/>
          <w:color w:val="262626"/>
          <w:sz w:val="28"/>
          <w:szCs w:val="28"/>
          <w:u w:val="none"/>
        </w:rPr>
      </w:pPr>
      <w:r w:rsidRPr="002501D3">
        <w:rPr>
          <w:rFonts w:ascii="Arial" w:hAnsi="Arial" w:cs="Arial"/>
          <w:color w:val="262626"/>
          <w:sz w:val="28"/>
          <w:szCs w:val="28"/>
          <w:u w:val="none"/>
        </w:rPr>
        <w:t>What objects are removed from memory or garbage collected</w:t>
      </w:r>
    </w:p>
    <w:p w:rsidR="0032651D" w:rsidRPr="002501D3" w:rsidRDefault="0032651D" w:rsidP="0032651D">
      <w:pPr>
        <w:pStyle w:val="ListParagraph"/>
        <w:rPr>
          <w:rFonts w:ascii="Arial" w:hAnsi="Arial" w:cs="Arial"/>
          <w:sz w:val="28"/>
          <w:szCs w:val="28"/>
        </w:rPr>
      </w:pPr>
      <w:r w:rsidRPr="002501D3">
        <w:rPr>
          <w:rFonts w:ascii="Arial" w:hAnsi="Arial" w:cs="Arial"/>
          <w:sz w:val="28"/>
          <w:szCs w:val="28"/>
        </w:rPr>
        <w:t>https://dzone.com/articles/what-to-do-about-java-memory-leaks-tools-fixes-and</w:t>
      </w:r>
    </w:p>
    <w:p w:rsidR="00453FB9" w:rsidRPr="002501D3" w:rsidRDefault="00453FB9" w:rsidP="00C61C54">
      <w:pPr>
        <w:rPr>
          <w:rFonts w:ascii="Arial" w:hAnsi="Arial" w:cs="Arial"/>
          <w:color w:val="FF0000"/>
          <w:sz w:val="28"/>
          <w:szCs w:val="28"/>
          <w:u w:val="none"/>
        </w:rPr>
      </w:pPr>
      <w:r w:rsidRPr="002501D3">
        <w:rPr>
          <w:rFonts w:ascii="Arial" w:hAnsi="Arial" w:cs="Arial"/>
          <w:color w:val="FF0000"/>
          <w:sz w:val="28"/>
          <w:szCs w:val="28"/>
          <w:u w:val="none"/>
        </w:rPr>
        <w:t xml:space="preserve">The programming language that follows the Object concept but doesn’t follow all the </w:t>
      </w:r>
      <w:proofErr w:type="spellStart"/>
      <w:r w:rsidRPr="002501D3">
        <w:rPr>
          <w:rFonts w:ascii="Arial" w:hAnsi="Arial" w:cs="Arial"/>
          <w:color w:val="FF0000"/>
          <w:sz w:val="28"/>
          <w:szCs w:val="28"/>
          <w:u w:val="none"/>
        </w:rPr>
        <w:t>oop</w:t>
      </w:r>
      <w:proofErr w:type="spellEnd"/>
      <w:r w:rsidRPr="002501D3">
        <w:rPr>
          <w:rFonts w:ascii="Arial" w:hAnsi="Arial" w:cs="Arial"/>
          <w:color w:val="FF0000"/>
          <w:sz w:val="28"/>
          <w:szCs w:val="28"/>
          <w:u w:val="none"/>
        </w:rPr>
        <w:t xml:space="preserve"> principles are called object based programming language like </w:t>
      </w:r>
      <w:proofErr w:type="spellStart"/>
      <w:r w:rsidRPr="002501D3">
        <w:rPr>
          <w:rFonts w:ascii="Arial" w:hAnsi="Arial" w:cs="Arial"/>
          <w:color w:val="FF0000"/>
          <w:sz w:val="28"/>
          <w:szCs w:val="28"/>
          <w:u w:val="none"/>
        </w:rPr>
        <w:t>javascript</w:t>
      </w:r>
      <w:proofErr w:type="spellEnd"/>
      <w:r w:rsidRPr="002501D3">
        <w:rPr>
          <w:rFonts w:ascii="Arial" w:hAnsi="Arial" w:cs="Arial"/>
          <w:color w:val="FF0000"/>
          <w:sz w:val="28"/>
          <w:szCs w:val="28"/>
          <w:u w:val="none"/>
        </w:rPr>
        <w:t xml:space="preserve">. The programming language that supports concept of Object and follow OOP principles like </w:t>
      </w:r>
      <w:proofErr w:type="spellStart"/>
      <w:r w:rsidRPr="002501D3">
        <w:rPr>
          <w:rFonts w:ascii="Arial" w:hAnsi="Arial" w:cs="Arial"/>
          <w:color w:val="FF0000"/>
          <w:sz w:val="28"/>
          <w:szCs w:val="28"/>
          <w:u w:val="none"/>
        </w:rPr>
        <w:t>encapsulation,inheritance</w:t>
      </w:r>
      <w:proofErr w:type="spellEnd"/>
      <w:r w:rsidRPr="002501D3">
        <w:rPr>
          <w:rFonts w:ascii="Arial" w:hAnsi="Arial" w:cs="Arial"/>
          <w:color w:val="FF0000"/>
          <w:sz w:val="28"/>
          <w:szCs w:val="28"/>
          <w:u w:val="none"/>
        </w:rPr>
        <w:t>, polymorphism and abstraction is called object oriented programming language like java, .net.</w:t>
      </w:r>
    </w:p>
    <w:p w:rsidR="0015128F" w:rsidRPr="002501D3" w:rsidRDefault="0015128F" w:rsidP="0015128F">
      <w:pPr>
        <w:jc w:val="left"/>
        <w:rPr>
          <w:rFonts w:ascii="Arial" w:hAnsi="Arial" w:cs="Arial"/>
          <w:color w:val="FF0000"/>
          <w:sz w:val="28"/>
          <w:szCs w:val="28"/>
          <w:u w:val="none"/>
        </w:rPr>
      </w:pPr>
      <w:r w:rsidRPr="002501D3">
        <w:rPr>
          <w:rFonts w:ascii="Arial" w:hAnsi="Arial" w:cs="Arial"/>
          <w:color w:val="FF0000"/>
          <w:sz w:val="28"/>
          <w:szCs w:val="28"/>
          <w:u w:val="none"/>
        </w:rPr>
        <w:t>-what is tree map? why we go for tree map</w:t>
      </w:r>
    </w:p>
    <w:p w:rsidR="0015128F" w:rsidRPr="002501D3" w:rsidRDefault="0015128F" w:rsidP="0015128F">
      <w:pPr>
        <w:jc w:val="left"/>
        <w:rPr>
          <w:rFonts w:ascii="Arial" w:hAnsi="Arial" w:cs="Arial"/>
          <w:sz w:val="28"/>
          <w:szCs w:val="28"/>
          <w:u w:val="none"/>
        </w:rPr>
      </w:pPr>
      <w:proofErr w:type="spellStart"/>
      <w:r w:rsidRPr="002501D3">
        <w:rPr>
          <w:rFonts w:ascii="Arial" w:hAnsi="Arial" w:cs="Arial"/>
          <w:sz w:val="28"/>
          <w:szCs w:val="28"/>
          <w:u w:val="none"/>
        </w:rPr>
        <w:t>Treemap</w:t>
      </w:r>
      <w:proofErr w:type="spellEnd"/>
      <w:r w:rsidRPr="002501D3">
        <w:rPr>
          <w:rFonts w:ascii="Arial" w:hAnsi="Arial" w:cs="Arial"/>
          <w:sz w:val="28"/>
          <w:szCs w:val="28"/>
          <w:u w:val="none"/>
        </w:rPr>
        <w:t xml:space="preserve"> implements </w:t>
      </w:r>
      <w:proofErr w:type="spellStart"/>
      <w:r w:rsidRPr="002501D3">
        <w:rPr>
          <w:rFonts w:ascii="Arial" w:hAnsi="Arial" w:cs="Arial"/>
          <w:sz w:val="28"/>
          <w:szCs w:val="28"/>
          <w:u w:val="none"/>
        </w:rPr>
        <w:t>NavigableMap</w:t>
      </w:r>
      <w:proofErr w:type="spellEnd"/>
      <w:r w:rsidRPr="002501D3">
        <w:rPr>
          <w:rFonts w:ascii="Arial" w:hAnsi="Arial" w:cs="Arial"/>
          <w:sz w:val="28"/>
          <w:szCs w:val="28"/>
          <w:u w:val="none"/>
        </w:rPr>
        <w:t xml:space="preserve"> and the output is sorted in natural sorting order. doesn’t store null as key.</w:t>
      </w:r>
    </w:p>
    <w:p w:rsidR="0015128F" w:rsidRPr="002501D3" w:rsidRDefault="0015128F" w:rsidP="0015128F">
      <w:pPr>
        <w:jc w:val="left"/>
        <w:rPr>
          <w:rFonts w:ascii="Arial" w:hAnsi="Arial" w:cs="Arial"/>
          <w:sz w:val="28"/>
          <w:szCs w:val="28"/>
          <w:u w:val="none"/>
        </w:rPr>
      </w:pPr>
      <w:r w:rsidRPr="002501D3">
        <w:rPr>
          <w:rFonts w:ascii="Arial" w:hAnsi="Arial" w:cs="Arial"/>
          <w:sz w:val="28"/>
          <w:szCs w:val="28"/>
          <w:u w:val="none"/>
        </w:rPr>
        <w:t>-</w:t>
      </w:r>
      <w:proofErr w:type="spellStart"/>
      <w:r w:rsidRPr="002501D3">
        <w:rPr>
          <w:rFonts w:ascii="Arial" w:hAnsi="Arial" w:cs="Arial"/>
          <w:sz w:val="28"/>
          <w:szCs w:val="28"/>
          <w:u w:val="none"/>
        </w:rPr>
        <w:t>TreeSet</w:t>
      </w:r>
      <w:proofErr w:type="spellEnd"/>
      <w:r w:rsidRPr="002501D3">
        <w:rPr>
          <w:rFonts w:ascii="Arial" w:hAnsi="Arial" w:cs="Arial"/>
          <w:sz w:val="28"/>
          <w:szCs w:val="28"/>
          <w:u w:val="none"/>
        </w:rPr>
        <w:t xml:space="preserve"> sorts in natural order. It compares the object before storing. So if we try to put integer and string both in same </w:t>
      </w:r>
      <w:proofErr w:type="spellStart"/>
      <w:r w:rsidRPr="002501D3">
        <w:rPr>
          <w:rFonts w:ascii="Arial" w:hAnsi="Arial" w:cs="Arial"/>
          <w:sz w:val="28"/>
          <w:szCs w:val="28"/>
          <w:u w:val="none"/>
        </w:rPr>
        <w:t>TreeSet</w:t>
      </w:r>
      <w:proofErr w:type="spellEnd"/>
      <w:r w:rsidRPr="002501D3">
        <w:rPr>
          <w:rFonts w:ascii="Arial" w:hAnsi="Arial" w:cs="Arial"/>
          <w:sz w:val="28"/>
          <w:szCs w:val="28"/>
          <w:u w:val="none"/>
        </w:rPr>
        <w:t xml:space="preserve">, it will throw </w:t>
      </w:r>
      <w:proofErr w:type="spellStart"/>
      <w:r w:rsidRPr="002501D3">
        <w:rPr>
          <w:rFonts w:ascii="Arial" w:hAnsi="Arial" w:cs="Arial"/>
          <w:sz w:val="28"/>
          <w:szCs w:val="28"/>
          <w:u w:val="none"/>
        </w:rPr>
        <w:t>classcastexception</w:t>
      </w:r>
      <w:proofErr w:type="spellEnd"/>
      <w:r w:rsidRPr="002501D3">
        <w:rPr>
          <w:rFonts w:ascii="Arial" w:hAnsi="Arial" w:cs="Arial"/>
          <w:sz w:val="28"/>
          <w:szCs w:val="28"/>
          <w:u w:val="none"/>
        </w:rPr>
        <w:t>.</w:t>
      </w:r>
    </w:p>
    <w:p w:rsidR="0015128F" w:rsidRPr="002501D3" w:rsidRDefault="0015128F" w:rsidP="0015128F">
      <w:pPr>
        <w:rPr>
          <w:rFonts w:ascii="Arial" w:hAnsi="Arial" w:cs="Arial"/>
          <w:color w:val="FF0000"/>
          <w:sz w:val="28"/>
          <w:szCs w:val="28"/>
          <w:u w:val="none"/>
        </w:rPr>
      </w:pPr>
      <w:r w:rsidRPr="002501D3">
        <w:rPr>
          <w:rFonts w:ascii="Arial" w:hAnsi="Arial" w:cs="Arial"/>
          <w:color w:val="FF0000"/>
          <w:sz w:val="28"/>
          <w:szCs w:val="28"/>
          <w:u w:val="none"/>
        </w:rPr>
        <w:t>-when to use equals method? and hash code?</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 xml:space="preserve">There are two types of equality Object equality and reference equality. Say we have two </w:t>
      </w:r>
      <w:proofErr w:type="spellStart"/>
      <w:r w:rsidRPr="002501D3">
        <w:rPr>
          <w:rFonts w:ascii="Arial" w:hAnsi="Arial" w:cs="Arial"/>
          <w:sz w:val="28"/>
          <w:szCs w:val="28"/>
          <w:u w:val="none"/>
        </w:rPr>
        <w:t>Poffers</w:t>
      </w:r>
      <w:proofErr w:type="spellEnd"/>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t xml:space="preserve">Public class </w:t>
      </w:r>
      <w:proofErr w:type="spellStart"/>
      <w:r w:rsidRPr="002501D3">
        <w:rPr>
          <w:rFonts w:ascii="Arial" w:hAnsi="Arial" w:cs="Arial"/>
          <w:sz w:val="28"/>
          <w:szCs w:val="28"/>
          <w:u w:val="none"/>
        </w:rPr>
        <w:t>POffers</w:t>
      </w:r>
      <w:proofErr w:type="spellEnd"/>
      <w:r w:rsidRPr="002501D3">
        <w:rPr>
          <w:rFonts w:ascii="Arial" w:hAnsi="Arial" w:cs="Arial"/>
          <w:sz w:val="28"/>
          <w:szCs w:val="28"/>
          <w:u w:val="none"/>
        </w:rPr>
        <w:t>{</w:t>
      </w:r>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lastRenderedPageBreak/>
        <w:t xml:space="preserve">private String </w:t>
      </w:r>
      <w:proofErr w:type="spellStart"/>
      <w:r w:rsidRPr="002501D3">
        <w:rPr>
          <w:rFonts w:ascii="Arial" w:hAnsi="Arial" w:cs="Arial"/>
          <w:sz w:val="28"/>
          <w:szCs w:val="28"/>
          <w:u w:val="none"/>
        </w:rPr>
        <w:t>offerId</w:t>
      </w:r>
      <w:proofErr w:type="spellEnd"/>
      <w:r w:rsidRPr="002501D3">
        <w:rPr>
          <w:rFonts w:ascii="Arial" w:hAnsi="Arial" w:cs="Arial"/>
          <w:sz w:val="28"/>
          <w:szCs w:val="28"/>
          <w:u w:val="none"/>
        </w:rPr>
        <w:t>;</w:t>
      </w:r>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Pr="002501D3">
        <w:rPr>
          <w:rFonts w:ascii="Arial" w:hAnsi="Arial" w:cs="Arial"/>
          <w:sz w:val="28"/>
          <w:szCs w:val="28"/>
          <w:u w:val="none"/>
        </w:rPr>
        <w:t>offerName</w:t>
      </w:r>
      <w:proofErr w:type="spellEnd"/>
      <w:r w:rsidRPr="002501D3">
        <w:rPr>
          <w:rFonts w:ascii="Arial" w:hAnsi="Arial" w:cs="Arial"/>
          <w:sz w:val="28"/>
          <w:szCs w:val="28"/>
          <w:u w:val="none"/>
        </w:rPr>
        <w:t>;</w:t>
      </w:r>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Pr="002501D3">
        <w:rPr>
          <w:rFonts w:ascii="Arial" w:hAnsi="Arial" w:cs="Arial"/>
          <w:sz w:val="28"/>
          <w:szCs w:val="28"/>
          <w:u w:val="none"/>
        </w:rPr>
        <w:t>expiryDate</w:t>
      </w:r>
      <w:proofErr w:type="spellEnd"/>
      <w:r w:rsidRPr="002501D3">
        <w:rPr>
          <w:rFonts w:ascii="Arial" w:hAnsi="Arial" w:cs="Arial"/>
          <w:sz w:val="28"/>
          <w:szCs w:val="28"/>
          <w:u w:val="none"/>
        </w:rPr>
        <w:t>;</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//setters and getters</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POffers</w:t>
      </w:r>
      <w:proofErr w:type="spellEnd"/>
      <w:r w:rsidRPr="002501D3">
        <w:rPr>
          <w:rFonts w:ascii="Arial" w:hAnsi="Arial" w:cs="Arial"/>
          <w:color w:val="000000"/>
          <w:sz w:val="28"/>
          <w:szCs w:val="28"/>
          <w:u w:val="none"/>
          <w:lang w:val="en-US"/>
        </w:rPr>
        <w:t xml:space="preserve"> </w:t>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POffers</w:t>
      </w:r>
      <w:proofErr w:type="spellEnd"/>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.setOfferId(</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.setOfferName(</w:t>
      </w:r>
      <w:r w:rsidRPr="002501D3">
        <w:rPr>
          <w:rFonts w:ascii="Arial" w:hAnsi="Arial" w:cs="Arial"/>
          <w:color w:val="2A00FF"/>
          <w:sz w:val="28"/>
          <w:szCs w:val="28"/>
          <w:u w:val="none"/>
          <w:lang w:val="en-US"/>
        </w:rPr>
        <w:t>"off1"</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.setExpiryDate(</w:t>
      </w:r>
      <w:r w:rsidRPr="002501D3">
        <w:rPr>
          <w:rFonts w:ascii="Arial" w:hAnsi="Arial" w:cs="Arial"/>
          <w:color w:val="2A00FF"/>
          <w:sz w:val="28"/>
          <w:szCs w:val="28"/>
          <w:u w:val="none"/>
          <w:lang w:val="en-US"/>
        </w:rPr>
        <w:t>"march1"</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proofErr w:type="spellStart"/>
      <w:r w:rsidRPr="002501D3">
        <w:rPr>
          <w:rFonts w:ascii="Arial" w:hAnsi="Arial" w:cs="Arial"/>
          <w:color w:val="000000"/>
          <w:sz w:val="28"/>
          <w:szCs w:val="28"/>
          <w:u w:val="none"/>
          <w:lang w:val="en-US"/>
        </w:rPr>
        <w:t>POffers</w:t>
      </w:r>
      <w:proofErr w:type="spellEnd"/>
      <w:r w:rsidRPr="002501D3">
        <w:rPr>
          <w:rFonts w:ascii="Arial" w:hAnsi="Arial" w:cs="Arial"/>
          <w:color w:val="000000"/>
          <w:sz w:val="28"/>
          <w:szCs w:val="28"/>
          <w:u w:val="none"/>
          <w:lang w:val="en-US"/>
        </w:rPr>
        <w:t xml:space="preserve"> </w:t>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POffers</w:t>
      </w:r>
      <w:proofErr w:type="spellEnd"/>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.setOfferId(</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.setOfferName(</w:t>
      </w:r>
      <w:r w:rsidRPr="002501D3">
        <w:rPr>
          <w:rFonts w:ascii="Arial" w:hAnsi="Arial" w:cs="Arial"/>
          <w:color w:val="2A00FF"/>
          <w:sz w:val="28"/>
          <w:szCs w:val="28"/>
          <w:u w:val="none"/>
          <w:lang w:val="en-US"/>
        </w:rPr>
        <w:t>"off1"</w:t>
      </w:r>
      <w:r w:rsidRPr="002501D3">
        <w:rPr>
          <w:rFonts w:ascii="Arial" w:hAnsi="Arial" w:cs="Arial"/>
          <w:color w:val="000000"/>
          <w:sz w:val="28"/>
          <w:szCs w:val="28"/>
          <w:u w:val="none"/>
          <w:lang w:val="en-US"/>
        </w:rPr>
        <w:t>);</w:t>
      </w:r>
    </w:p>
    <w:p w:rsidR="002D0F9C" w:rsidRPr="002501D3" w:rsidRDefault="002D0F9C" w:rsidP="002D0F9C">
      <w:pPr>
        <w:rPr>
          <w:rFonts w:ascii="Arial" w:hAnsi="Arial" w:cs="Arial"/>
          <w:sz w:val="28"/>
          <w:szCs w:val="28"/>
          <w:u w:val="none"/>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.setExpiryDate(</w:t>
      </w:r>
      <w:r w:rsidRPr="002501D3">
        <w:rPr>
          <w:rFonts w:ascii="Arial" w:hAnsi="Arial" w:cs="Arial"/>
          <w:color w:val="2A00FF"/>
          <w:sz w:val="28"/>
          <w:szCs w:val="28"/>
          <w:u w:val="none"/>
          <w:lang w:val="en-US"/>
        </w:rPr>
        <w:t>"march1"</w:t>
      </w:r>
      <w:r w:rsidRPr="002501D3">
        <w:rPr>
          <w:rFonts w:ascii="Arial" w:hAnsi="Arial" w:cs="Arial"/>
          <w:color w:val="000000"/>
          <w:sz w:val="28"/>
          <w:szCs w:val="28"/>
          <w:u w:val="none"/>
          <w:lang w:val="en-US"/>
        </w:rPr>
        <w:t>);</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 xml:space="preserve">As we have taken same attributes in both the objects. Both the objects  have same properties but if we try to store in </w:t>
      </w:r>
      <w:proofErr w:type="spellStart"/>
      <w:r w:rsidRPr="002501D3">
        <w:rPr>
          <w:rFonts w:ascii="Arial" w:hAnsi="Arial" w:cs="Arial"/>
          <w:sz w:val="28"/>
          <w:szCs w:val="28"/>
          <w:u w:val="none"/>
        </w:rPr>
        <w:t>HashSet</w:t>
      </w:r>
      <w:proofErr w:type="spellEnd"/>
      <w:r w:rsidRPr="002501D3">
        <w:rPr>
          <w:rFonts w:ascii="Arial" w:hAnsi="Arial" w:cs="Arial"/>
          <w:sz w:val="28"/>
          <w:szCs w:val="28"/>
          <w:u w:val="none"/>
        </w:rPr>
        <w:t xml:space="preserve"> or </w:t>
      </w:r>
      <w:proofErr w:type="spellStart"/>
      <w:r w:rsidRPr="002501D3">
        <w:rPr>
          <w:rFonts w:ascii="Arial" w:hAnsi="Arial" w:cs="Arial"/>
          <w:sz w:val="28"/>
          <w:szCs w:val="28"/>
          <w:u w:val="none"/>
        </w:rPr>
        <w:t>HashMap</w:t>
      </w:r>
      <w:proofErr w:type="spellEnd"/>
      <w:r w:rsidRPr="002501D3">
        <w:rPr>
          <w:rFonts w:ascii="Arial" w:hAnsi="Arial" w:cs="Arial"/>
          <w:sz w:val="28"/>
          <w:szCs w:val="28"/>
          <w:u w:val="none"/>
        </w:rPr>
        <w:t xml:space="preserve"> they will act as different object as equals and </w:t>
      </w:r>
      <w:proofErr w:type="spellStart"/>
      <w:r w:rsidRPr="002501D3">
        <w:rPr>
          <w:rFonts w:ascii="Arial" w:hAnsi="Arial" w:cs="Arial"/>
          <w:sz w:val="28"/>
          <w:szCs w:val="28"/>
          <w:u w:val="none"/>
        </w:rPr>
        <w:t>hashCode</w:t>
      </w:r>
      <w:proofErr w:type="spellEnd"/>
      <w:r w:rsidRPr="002501D3">
        <w:rPr>
          <w:rFonts w:ascii="Arial" w:hAnsi="Arial" w:cs="Arial"/>
          <w:sz w:val="28"/>
          <w:szCs w:val="28"/>
          <w:u w:val="none"/>
        </w:rPr>
        <w:t xml:space="preserve"> method is coming from object class. In order to make both the objects equal we need to override equals method.</w:t>
      </w:r>
    </w:p>
    <w:p w:rsidR="00A4658C" w:rsidRPr="002501D3" w:rsidRDefault="00B12E8D" w:rsidP="0015128F">
      <w:pPr>
        <w:rPr>
          <w:rFonts w:ascii="Arial" w:hAnsi="Arial" w:cs="Arial"/>
          <w:sz w:val="28"/>
          <w:szCs w:val="28"/>
          <w:u w:val="none"/>
        </w:rPr>
      </w:pPr>
      <w:r w:rsidRPr="002501D3">
        <w:rPr>
          <w:rFonts w:ascii="Arial" w:hAnsi="Arial" w:cs="Arial"/>
          <w:sz w:val="28"/>
          <w:szCs w:val="28"/>
          <w:u w:val="none"/>
        </w:rPr>
        <w:t xml:space="preserve">Generally we use </w:t>
      </w:r>
      <w:proofErr w:type="spellStart"/>
      <w:r w:rsidRPr="002501D3">
        <w:rPr>
          <w:rFonts w:ascii="Arial" w:hAnsi="Arial" w:cs="Arial"/>
          <w:sz w:val="28"/>
          <w:szCs w:val="28"/>
          <w:u w:val="none"/>
        </w:rPr>
        <w:t>ha</w:t>
      </w:r>
      <w:r w:rsidR="002D0F9C" w:rsidRPr="002501D3">
        <w:rPr>
          <w:rFonts w:ascii="Arial" w:hAnsi="Arial" w:cs="Arial"/>
          <w:sz w:val="28"/>
          <w:szCs w:val="28"/>
          <w:u w:val="none"/>
        </w:rPr>
        <w:t>shcode</w:t>
      </w:r>
      <w:proofErr w:type="spellEnd"/>
      <w:r w:rsidR="002D0F9C" w:rsidRPr="002501D3">
        <w:rPr>
          <w:rFonts w:ascii="Arial" w:hAnsi="Arial" w:cs="Arial"/>
          <w:sz w:val="28"/>
          <w:szCs w:val="28"/>
          <w:u w:val="none"/>
        </w:rPr>
        <w:t>() and equals() so that object</w:t>
      </w:r>
      <w:r w:rsidRPr="002501D3">
        <w:rPr>
          <w:rFonts w:ascii="Arial" w:hAnsi="Arial" w:cs="Arial"/>
          <w:sz w:val="28"/>
          <w:szCs w:val="28"/>
          <w:u w:val="none"/>
        </w:rPr>
        <w:t xml:space="preserve"> can be smoothly stored in </w:t>
      </w:r>
      <w:proofErr w:type="spellStart"/>
      <w:r w:rsidRPr="002501D3">
        <w:rPr>
          <w:rFonts w:ascii="Arial" w:hAnsi="Arial" w:cs="Arial"/>
          <w:sz w:val="28"/>
          <w:szCs w:val="28"/>
          <w:u w:val="none"/>
        </w:rPr>
        <w:t>HashSet</w:t>
      </w:r>
      <w:proofErr w:type="spellEnd"/>
      <w:r w:rsidRPr="002501D3">
        <w:rPr>
          <w:rFonts w:ascii="Arial" w:hAnsi="Arial" w:cs="Arial"/>
          <w:sz w:val="28"/>
          <w:szCs w:val="28"/>
          <w:u w:val="none"/>
        </w:rPr>
        <w:t xml:space="preserve"> or </w:t>
      </w:r>
      <w:proofErr w:type="spellStart"/>
      <w:r w:rsidRPr="002501D3">
        <w:rPr>
          <w:rFonts w:ascii="Arial" w:hAnsi="Arial" w:cs="Arial"/>
          <w:sz w:val="28"/>
          <w:szCs w:val="28"/>
          <w:u w:val="none"/>
        </w:rPr>
        <w:t>HashMap</w:t>
      </w:r>
      <w:proofErr w:type="spellEnd"/>
      <w:r w:rsidRPr="002501D3">
        <w:rPr>
          <w:rFonts w:ascii="Arial" w:hAnsi="Arial" w:cs="Arial"/>
          <w:sz w:val="28"/>
          <w:szCs w:val="28"/>
          <w:u w:val="none"/>
        </w:rPr>
        <w:t xml:space="preserve">. There’s a contract between </w:t>
      </w:r>
      <w:proofErr w:type="spellStart"/>
      <w:r w:rsidRPr="002501D3">
        <w:rPr>
          <w:rFonts w:ascii="Arial" w:hAnsi="Arial" w:cs="Arial"/>
          <w:sz w:val="28"/>
          <w:szCs w:val="28"/>
          <w:u w:val="none"/>
        </w:rPr>
        <w:t>hashCode</w:t>
      </w:r>
      <w:proofErr w:type="spellEnd"/>
      <w:r w:rsidRPr="002501D3">
        <w:rPr>
          <w:rFonts w:ascii="Arial" w:hAnsi="Arial" w:cs="Arial"/>
          <w:sz w:val="28"/>
          <w:szCs w:val="28"/>
          <w:u w:val="none"/>
        </w:rPr>
        <w:t xml:space="preserve"> and equals method</w:t>
      </w:r>
      <w:r w:rsidR="00A4658C" w:rsidRPr="002501D3">
        <w:rPr>
          <w:rFonts w:ascii="Arial" w:hAnsi="Arial" w:cs="Arial"/>
          <w:sz w:val="28"/>
          <w:szCs w:val="28"/>
          <w:u w:val="none"/>
        </w:rPr>
        <w:t xml:space="preserve">. If two objects are equal/same then their </w:t>
      </w:r>
      <w:proofErr w:type="spellStart"/>
      <w:r w:rsidR="00A4658C" w:rsidRPr="002501D3">
        <w:rPr>
          <w:rFonts w:ascii="Arial" w:hAnsi="Arial" w:cs="Arial"/>
          <w:sz w:val="28"/>
          <w:szCs w:val="28"/>
          <w:u w:val="none"/>
        </w:rPr>
        <w:t>hashCode</w:t>
      </w:r>
      <w:proofErr w:type="spellEnd"/>
      <w:r w:rsidR="00A4658C" w:rsidRPr="002501D3">
        <w:rPr>
          <w:rFonts w:ascii="Arial" w:hAnsi="Arial" w:cs="Arial"/>
          <w:sz w:val="28"/>
          <w:szCs w:val="28"/>
          <w:u w:val="none"/>
        </w:rPr>
        <w:t xml:space="preserve"> must be same. But if two object’s  have the same </w:t>
      </w:r>
      <w:proofErr w:type="spellStart"/>
      <w:r w:rsidR="00A4658C" w:rsidRPr="002501D3">
        <w:rPr>
          <w:rFonts w:ascii="Arial" w:hAnsi="Arial" w:cs="Arial"/>
          <w:sz w:val="28"/>
          <w:szCs w:val="28"/>
          <w:u w:val="none"/>
        </w:rPr>
        <w:t>hashcode</w:t>
      </w:r>
      <w:proofErr w:type="spellEnd"/>
      <w:r w:rsidR="00A4658C" w:rsidRPr="002501D3">
        <w:rPr>
          <w:rFonts w:ascii="Arial" w:hAnsi="Arial" w:cs="Arial"/>
          <w:sz w:val="28"/>
          <w:szCs w:val="28"/>
          <w:u w:val="none"/>
        </w:rPr>
        <w:t xml:space="preserve"> it need not be same object. Generally we override equals() and </w:t>
      </w:r>
      <w:proofErr w:type="spellStart"/>
      <w:r w:rsidR="00A4658C" w:rsidRPr="002501D3">
        <w:rPr>
          <w:rFonts w:ascii="Arial" w:hAnsi="Arial" w:cs="Arial"/>
          <w:sz w:val="28"/>
          <w:szCs w:val="28"/>
          <w:u w:val="none"/>
        </w:rPr>
        <w:t>hashCode</w:t>
      </w:r>
      <w:proofErr w:type="spellEnd"/>
      <w:r w:rsidR="00A4658C" w:rsidRPr="002501D3">
        <w:rPr>
          <w:rFonts w:ascii="Arial" w:hAnsi="Arial" w:cs="Arial"/>
          <w:sz w:val="28"/>
          <w:szCs w:val="28"/>
          <w:u w:val="none"/>
        </w:rPr>
        <w:t xml:space="preserve"> so that it can be stored in </w:t>
      </w:r>
      <w:proofErr w:type="spellStart"/>
      <w:r w:rsidR="00A4658C" w:rsidRPr="002501D3">
        <w:rPr>
          <w:rFonts w:ascii="Arial" w:hAnsi="Arial" w:cs="Arial"/>
          <w:sz w:val="28"/>
          <w:szCs w:val="28"/>
          <w:u w:val="none"/>
        </w:rPr>
        <w:t>HashSet</w:t>
      </w:r>
      <w:proofErr w:type="spellEnd"/>
      <w:r w:rsidR="00A4658C" w:rsidRPr="002501D3">
        <w:rPr>
          <w:rFonts w:ascii="Arial" w:hAnsi="Arial" w:cs="Arial"/>
          <w:sz w:val="28"/>
          <w:szCs w:val="28"/>
          <w:u w:val="none"/>
        </w:rPr>
        <w:t xml:space="preserve"> or </w:t>
      </w:r>
      <w:proofErr w:type="spellStart"/>
      <w:r w:rsidR="00A4658C" w:rsidRPr="002501D3">
        <w:rPr>
          <w:rFonts w:ascii="Arial" w:hAnsi="Arial" w:cs="Arial"/>
          <w:sz w:val="28"/>
          <w:szCs w:val="28"/>
          <w:u w:val="none"/>
        </w:rPr>
        <w:t>HashMap</w:t>
      </w:r>
      <w:proofErr w:type="spellEnd"/>
      <w:r w:rsidR="00A4658C" w:rsidRPr="002501D3">
        <w:rPr>
          <w:rFonts w:ascii="Arial" w:hAnsi="Arial" w:cs="Arial"/>
          <w:sz w:val="28"/>
          <w:szCs w:val="28"/>
          <w:u w:val="none"/>
        </w:rPr>
        <w:t xml:space="preserve"> smoothly. Let’s say we have a class called </w:t>
      </w:r>
      <w:proofErr w:type="spellStart"/>
      <w:r w:rsidR="00A4658C" w:rsidRPr="002501D3">
        <w:rPr>
          <w:rFonts w:ascii="Arial" w:hAnsi="Arial" w:cs="Arial"/>
          <w:sz w:val="28"/>
          <w:szCs w:val="28"/>
          <w:u w:val="none"/>
        </w:rPr>
        <w:t>POffers</w:t>
      </w:r>
      <w:proofErr w:type="spellEnd"/>
      <w:r w:rsidR="00A4658C" w:rsidRPr="002501D3">
        <w:rPr>
          <w:rFonts w:ascii="Arial" w:hAnsi="Arial" w:cs="Arial"/>
          <w:sz w:val="28"/>
          <w:szCs w:val="28"/>
          <w:u w:val="none"/>
        </w:rPr>
        <w:t xml:space="preserve">. Two </w:t>
      </w:r>
      <w:proofErr w:type="spellStart"/>
      <w:r w:rsidR="00A4658C" w:rsidRPr="002501D3">
        <w:rPr>
          <w:rFonts w:ascii="Arial" w:hAnsi="Arial" w:cs="Arial"/>
          <w:sz w:val="28"/>
          <w:szCs w:val="28"/>
          <w:u w:val="none"/>
        </w:rPr>
        <w:t>POffers</w:t>
      </w:r>
      <w:proofErr w:type="spellEnd"/>
      <w:r w:rsidR="00A4658C" w:rsidRPr="002501D3">
        <w:rPr>
          <w:rFonts w:ascii="Arial" w:hAnsi="Arial" w:cs="Arial"/>
          <w:sz w:val="28"/>
          <w:szCs w:val="28"/>
          <w:u w:val="none"/>
        </w:rPr>
        <w:t xml:space="preserve"> will be same if they have same </w:t>
      </w:r>
      <w:proofErr w:type="spellStart"/>
      <w:r w:rsidR="00A4658C" w:rsidRPr="002501D3">
        <w:rPr>
          <w:rFonts w:ascii="Arial" w:hAnsi="Arial" w:cs="Arial"/>
          <w:sz w:val="28"/>
          <w:szCs w:val="28"/>
          <w:u w:val="none"/>
        </w:rPr>
        <w:t>OfferId</w:t>
      </w:r>
      <w:proofErr w:type="spellEnd"/>
      <w:r w:rsidR="00A4658C" w:rsidRPr="002501D3">
        <w:rPr>
          <w:rFonts w:ascii="Arial" w:hAnsi="Arial" w:cs="Arial"/>
          <w:sz w:val="28"/>
          <w:szCs w:val="28"/>
          <w:u w:val="none"/>
        </w:rPr>
        <w:t xml:space="preserve"> and expiry Date. Let, in this class we override the equals method.</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 xml:space="preserve">Public class </w:t>
      </w:r>
      <w:proofErr w:type="spellStart"/>
      <w:r w:rsidRPr="002501D3">
        <w:rPr>
          <w:rFonts w:ascii="Arial" w:hAnsi="Arial" w:cs="Arial"/>
          <w:sz w:val="28"/>
          <w:szCs w:val="28"/>
          <w:u w:val="none"/>
        </w:rPr>
        <w:t>POffers</w:t>
      </w:r>
      <w:proofErr w:type="spellEnd"/>
      <w:r w:rsidRPr="002501D3">
        <w:rPr>
          <w:rFonts w:ascii="Arial" w:hAnsi="Arial" w:cs="Arial"/>
          <w:sz w:val="28"/>
          <w:szCs w:val="28"/>
          <w:u w:val="none"/>
        </w:rPr>
        <w:t>{</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00D41A15" w:rsidRPr="002501D3">
        <w:rPr>
          <w:rFonts w:ascii="Arial" w:hAnsi="Arial" w:cs="Arial"/>
          <w:sz w:val="28"/>
          <w:szCs w:val="28"/>
          <w:u w:val="none"/>
        </w:rPr>
        <w:t>offerI</w:t>
      </w:r>
      <w:r w:rsidRPr="002501D3">
        <w:rPr>
          <w:rFonts w:ascii="Arial" w:hAnsi="Arial" w:cs="Arial"/>
          <w:sz w:val="28"/>
          <w:szCs w:val="28"/>
          <w:u w:val="none"/>
        </w:rPr>
        <w:t>d</w:t>
      </w:r>
      <w:proofErr w:type="spellEnd"/>
      <w:r w:rsidRPr="002501D3">
        <w:rPr>
          <w:rFonts w:ascii="Arial" w:hAnsi="Arial" w:cs="Arial"/>
          <w:sz w:val="28"/>
          <w:szCs w:val="28"/>
          <w:u w:val="none"/>
        </w:rPr>
        <w:t>;</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Pr="002501D3">
        <w:rPr>
          <w:rFonts w:ascii="Arial" w:hAnsi="Arial" w:cs="Arial"/>
          <w:sz w:val="28"/>
          <w:szCs w:val="28"/>
          <w:u w:val="none"/>
        </w:rPr>
        <w:t>offerName</w:t>
      </w:r>
      <w:proofErr w:type="spellEnd"/>
      <w:r w:rsidRPr="002501D3">
        <w:rPr>
          <w:rFonts w:ascii="Arial" w:hAnsi="Arial" w:cs="Arial"/>
          <w:sz w:val="28"/>
          <w:szCs w:val="28"/>
          <w:u w:val="none"/>
        </w:rPr>
        <w:t>;</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Pr="002501D3">
        <w:rPr>
          <w:rFonts w:ascii="Arial" w:hAnsi="Arial" w:cs="Arial"/>
          <w:sz w:val="28"/>
          <w:szCs w:val="28"/>
          <w:u w:val="none"/>
        </w:rPr>
        <w:t>expiryDate</w:t>
      </w:r>
      <w:proofErr w:type="spellEnd"/>
      <w:r w:rsidRPr="002501D3">
        <w:rPr>
          <w:rFonts w:ascii="Arial" w:hAnsi="Arial" w:cs="Arial"/>
          <w:sz w:val="28"/>
          <w:szCs w:val="28"/>
          <w:u w:val="none"/>
        </w:rPr>
        <w:t>;</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 xml:space="preserve">Public </w:t>
      </w:r>
      <w:proofErr w:type="spellStart"/>
      <w:r w:rsidRPr="002501D3">
        <w:rPr>
          <w:rFonts w:ascii="Arial" w:hAnsi="Arial" w:cs="Arial"/>
          <w:sz w:val="28"/>
          <w:szCs w:val="28"/>
          <w:u w:val="none"/>
        </w:rPr>
        <w:t>boolean</w:t>
      </w:r>
      <w:proofErr w:type="spellEnd"/>
      <w:r w:rsidRPr="002501D3">
        <w:rPr>
          <w:rFonts w:ascii="Arial" w:hAnsi="Arial" w:cs="Arial"/>
          <w:sz w:val="28"/>
          <w:szCs w:val="28"/>
          <w:u w:val="none"/>
        </w:rPr>
        <w:t xml:space="preserve"> equals(Object </w:t>
      </w:r>
      <w:proofErr w:type="spellStart"/>
      <w:r w:rsidRPr="002501D3">
        <w:rPr>
          <w:rFonts w:ascii="Arial" w:hAnsi="Arial" w:cs="Arial"/>
          <w:sz w:val="28"/>
          <w:szCs w:val="28"/>
          <w:u w:val="none"/>
        </w:rPr>
        <w:t>obj</w:t>
      </w:r>
      <w:proofErr w:type="spellEnd"/>
      <w:r w:rsidRPr="002501D3">
        <w:rPr>
          <w:rFonts w:ascii="Arial" w:hAnsi="Arial" w:cs="Arial"/>
          <w:sz w:val="28"/>
          <w:szCs w:val="28"/>
          <w:u w:val="none"/>
        </w:rPr>
        <w:t>){</w:t>
      </w:r>
    </w:p>
    <w:p w:rsidR="00A4658C" w:rsidRPr="002501D3" w:rsidRDefault="00D41A15" w:rsidP="0015128F">
      <w:pPr>
        <w:rPr>
          <w:rFonts w:ascii="Arial" w:hAnsi="Arial" w:cs="Arial"/>
          <w:sz w:val="28"/>
          <w:szCs w:val="28"/>
          <w:u w:val="none"/>
        </w:rPr>
      </w:pPr>
      <w:r w:rsidRPr="002501D3">
        <w:rPr>
          <w:rFonts w:ascii="Arial" w:hAnsi="Arial" w:cs="Arial"/>
          <w:sz w:val="28"/>
          <w:szCs w:val="28"/>
          <w:u w:val="none"/>
        </w:rPr>
        <w:lastRenderedPageBreak/>
        <w:t>If(</w:t>
      </w:r>
      <w:proofErr w:type="spellStart"/>
      <w:r w:rsidRPr="002501D3">
        <w:rPr>
          <w:rFonts w:ascii="Arial" w:hAnsi="Arial" w:cs="Arial"/>
          <w:sz w:val="28"/>
          <w:szCs w:val="28"/>
          <w:u w:val="none"/>
        </w:rPr>
        <w:t>this.offerId.equals</w:t>
      </w:r>
      <w:proofErr w:type="spellEnd"/>
      <w:r w:rsidRPr="002501D3">
        <w:rPr>
          <w:rFonts w:ascii="Arial" w:hAnsi="Arial" w:cs="Arial"/>
          <w:sz w:val="28"/>
          <w:szCs w:val="28"/>
          <w:u w:val="none"/>
        </w:rPr>
        <w:t>(</w:t>
      </w:r>
      <w:proofErr w:type="spellStart"/>
      <w:r w:rsidRPr="002501D3">
        <w:rPr>
          <w:rFonts w:ascii="Arial" w:hAnsi="Arial" w:cs="Arial"/>
          <w:sz w:val="28"/>
          <w:szCs w:val="28"/>
          <w:u w:val="none"/>
        </w:rPr>
        <w:t>obj.offerId</w:t>
      </w:r>
      <w:proofErr w:type="spellEnd"/>
      <w:r w:rsidRPr="002501D3">
        <w:rPr>
          <w:rFonts w:ascii="Arial" w:hAnsi="Arial" w:cs="Arial"/>
          <w:sz w:val="28"/>
          <w:szCs w:val="28"/>
          <w:u w:val="none"/>
        </w:rPr>
        <w:t xml:space="preserve">) &amp;&amp; this. </w:t>
      </w:r>
      <w:proofErr w:type="spellStart"/>
      <w:r w:rsidRPr="002501D3">
        <w:rPr>
          <w:rFonts w:ascii="Arial" w:hAnsi="Arial" w:cs="Arial"/>
          <w:sz w:val="28"/>
          <w:szCs w:val="28"/>
          <w:u w:val="none"/>
        </w:rPr>
        <w:t>expiryDate.equals</w:t>
      </w:r>
      <w:proofErr w:type="spellEnd"/>
      <w:r w:rsidRPr="002501D3">
        <w:rPr>
          <w:rFonts w:ascii="Arial" w:hAnsi="Arial" w:cs="Arial"/>
          <w:sz w:val="28"/>
          <w:szCs w:val="28"/>
          <w:u w:val="none"/>
        </w:rPr>
        <w:t xml:space="preserve">(obj. </w:t>
      </w:r>
      <w:proofErr w:type="spellStart"/>
      <w:r w:rsidRPr="002501D3">
        <w:rPr>
          <w:rFonts w:ascii="Arial" w:hAnsi="Arial" w:cs="Arial"/>
          <w:sz w:val="28"/>
          <w:szCs w:val="28"/>
          <w:u w:val="none"/>
        </w:rPr>
        <w:t>expiryDate</w:t>
      </w:r>
      <w:proofErr w:type="spellEnd"/>
      <w:r w:rsidRPr="002501D3">
        <w:rPr>
          <w:rFonts w:ascii="Arial" w:hAnsi="Arial" w:cs="Arial"/>
          <w:sz w:val="28"/>
          <w:szCs w:val="28"/>
          <w:u w:val="none"/>
        </w:rPr>
        <w:t>)){</w:t>
      </w:r>
    </w:p>
    <w:p w:rsidR="00D41A15" w:rsidRPr="002501D3" w:rsidRDefault="00D41A15" w:rsidP="0015128F">
      <w:pPr>
        <w:rPr>
          <w:rFonts w:ascii="Arial" w:hAnsi="Arial" w:cs="Arial"/>
          <w:sz w:val="28"/>
          <w:szCs w:val="28"/>
          <w:u w:val="none"/>
        </w:rPr>
      </w:pPr>
      <w:r w:rsidRPr="002501D3">
        <w:rPr>
          <w:rFonts w:ascii="Arial" w:hAnsi="Arial" w:cs="Arial"/>
          <w:sz w:val="28"/>
          <w:szCs w:val="28"/>
          <w:u w:val="none"/>
        </w:rPr>
        <w:t>Return true;}</w:t>
      </w:r>
    </w:p>
    <w:p w:rsidR="00D41A15" w:rsidRPr="002501D3" w:rsidRDefault="00D41A15" w:rsidP="0015128F">
      <w:pPr>
        <w:rPr>
          <w:rFonts w:ascii="Arial" w:hAnsi="Arial" w:cs="Arial"/>
          <w:sz w:val="28"/>
          <w:szCs w:val="28"/>
          <w:u w:val="none"/>
        </w:rPr>
      </w:pPr>
      <w:r w:rsidRPr="002501D3">
        <w:rPr>
          <w:rFonts w:ascii="Arial" w:hAnsi="Arial" w:cs="Arial"/>
          <w:sz w:val="28"/>
          <w:szCs w:val="28"/>
          <w:u w:val="none"/>
        </w:rPr>
        <w:t>else{</w:t>
      </w:r>
    </w:p>
    <w:p w:rsidR="00A4658C" w:rsidRPr="002501D3" w:rsidRDefault="00D41A15" w:rsidP="0015128F">
      <w:pPr>
        <w:rPr>
          <w:rFonts w:ascii="Arial" w:hAnsi="Arial" w:cs="Arial"/>
          <w:sz w:val="28"/>
          <w:szCs w:val="28"/>
          <w:u w:val="none"/>
        </w:rPr>
      </w:pPr>
      <w:r w:rsidRPr="002501D3">
        <w:rPr>
          <w:rFonts w:ascii="Arial" w:hAnsi="Arial" w:cs="Arial"/>
          <w:sz w:val="28"/>
          <w:szCs w:val="28"/>
          <w:u w:val="none"/>
        </w:rPr>
        <w:t>Return false;</w:t>
      </w:r>
      <w:r w:rsidR="00A4658C" w:rsidRPr="002501D3">
        <w:rPr>
          <w:rFonts w:ascii="Arial" w:hAnsi="Arial" w:cs="Arial"/>
          <w:sz w:val="28"/>
          <w:szCs w:val="28"/>
          <w:u w:val="none"/>
        </w:rPr>
        <w:t xml:space="preserve">} </w:t>
      </w:r>
      <w:r w:rsidRPr="002501D3">
        <w:rPr>
          <w:rFonts w:ascii="Arial" w:hAnsi="Arial" w:cs="Arial"/>
          <w:sz w:val="28"/>
          <w:szCs w:val="28"/>
          <w:u w:val="none"/>
        </w:rPr>
        <w:t>}</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 xml:space="preserve">As we know set or map uses </w:t>
      </w:r>
      <w:proofErr w:type="spellStart"/>
      <w:r w:rsidRPr="002501D3">
        <w:rPr>
          <w:rFonts w:ascii="Arial" w:hAnsi="Arial" w:cs="Arial"/>
          <w:sz w:val="28"/>
          <w:szCs w:val="28"/>
          <w:u w:val="none"/>
        </w:rPr>
        <w:t>hashcode</w:t>
      </w:r>
      <w:proofErr w:type="spellEnd"/>
      <w:r w:rsidRPr="002501D3">
        <w:rPr>
          <w:rFonts w:ascii="Arial" w:hAnsi="Arial" w:cs="Arial"/>
          <w:sz w:val="28"/>
          <w:szCs w:val="28"/>
          <w:u w:val="none"/>
        </w:rPr>
        <w:t xml:space="preserve"> method to store the object in bucket. And when there is hashing collision, it uses equals method to differentiate the object. So, in above example both objects will be stored in different bucket even after both objects are same as their </w:t>
      </w:r>
      <w:proofErr w:type="spellStart"/>
      <w:r w:rsidRPr="002501D3">
        <w:rPr>
          <w:rFonts w:ascii="Arial" w:hAnsi="Arial" w:cs="Arial"/>
          <w:sz w:val="28"/>
          <w:szCs w:val="28"/>
          <w:u w:val="none"/>
        </w:rPr>
        <w:t>hashcode</w:t>
      </w:r>
      <w:proofErr w:type="spellEnd"/>
      <w:r w:rsidRPr="002501D3">
        <w:rPr>
          <w:rFonts w:ascii="Arial" w:hAnsi="Arial" w:cs="Arial"/>
          <w:sz w:val="28"/>
          <w:szCs w:val="28"/>
          <w:u w:val="none"/>
        </w:rPr>
        <w:t xml:space="preserve"> is still coming from object class. That’s why we need to </w:t>
      </w:r>
      <w:r w:rsidR="00BF1FC2" w:rsidRPr="002501D3">
        <w:rPr>
          <w:rFonts w:ascii="Arial" w:hAnsi="Arial" w:cs="Arial"/>
          <w:sz w:val="28"/>
          <w:szCs w:val="28"/>
          <w:u w:val="none"/>
        </w:rPr>
        <w:t xml:space="preserve">override equals as well as </w:t>
      </w:r>
      <w:proofErr w:type="spellStart"/>
      <w:r w:rsidR="00BF1FC2" w:rsidRPr="002501D3">
        <w:rPr>
          <w:rFonts w:ascii="Arial" w:hAnsi="Arial" w:cs="Arial"/>
          <w:sz w:val="28"/>
          <w:szCs w:val="28"/>
          <w:u w:val="none"/>
        </w:rPr>
        <w:t>hashCode</w:t>
      </w:r>
      <w:proofErr w:type="spellEnd"/>
      <w:r w:rsidR="00BF1FC2" w:rsidRPr="002501D3">
        <w:rPr>
          <w:rFonts w:ascii="Arial" w:hAnsi="Arial" w:cs="Arial"/>
          <w:sz w:val="28"/>
          <w:szCs w:val="28"/>
          <w:u w:val="none"/>
        </w:rPr>
        <w:t>(). Take the below example.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 xml:space="preserve">Public class </w:t>
      </w:r>
      <w:proofErr w:type="spellStart"/>
      <w:r w:rsidRPr="002501D3">
        <w:rPr>
          <w:rFonts w:ascii="Arial" w:hAnsi="Arial" w:cs="Arial"/>
          <w:sz w:val="28"/>
          <w:szCs w:val="28"/>
          <w:u w:val="none"/>
        </w:rPr>
        <w:t>POffers</w:t>
      </w:r>
      <w:proofErr w:type="spellEnd"/>
      <w:r w:rsidRPr="002501D3">
        <w:rPr>
          <w:rFonts w:ascii="Arial" w:hAnsi="Arial" w:cs="Arial"/>
          <w:sz w:val="28"/>
          <w:szCs w:val="28"/>
          <w:u w:val="none"/>
        </w:rPr>
        <w:t>{</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Pr="002501D3">
        <w:rPr>
          <w:rFonts w:ascii="Arial" w:hAnsi="Arial" w:cs="Arial"/>
          <w:sz w:val="28"/>
          <w:szCs w:val="28"/>
          <w:u w:val="none"/>
        </w:rPr>
        <w:t>offerId</w:t>
      </w:r>
      <w:proofErr w:type="spellEnd"/>
      <w:r w:rsidRPr="002501D3">
        <w:rPr>
          <w:rFonts w:ascii="Arial" w:hAnsi="Arial" w:cs="Arial"/>
          <w:sz w:val="28"/>
          <w:szCs w:val="28"/>
          <w:u w:val="none"/>
        </w:rPr>
        <w:t>;</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Pr="002501D3">
        <w:rPr>
          <w:rFonts w:ascii="Arial" w:hAnsi="Arial" w:cs="Arial"/>
          <w:sz w:val="28"/>
          <w:szCs w:val="28"/>
          <w:u w:val="none"/>
        </w:rPr>
        <w:t>offerName</w:t>
      </w:r>
      <w:proofErr w:type="spellEnd"/>
      <w:r w:rsidRPr="002501D3">
        <w:rPr>
          <w:rFonts w:ascii="Arial" w:hAnsi="Arial" w:cs="Arial"/>
          <w:sz w:val="28"/>
          <w:szCs w:val="28"/>
          <w:u w:val="none"/>
        </w:rPr>
        <w:t>;</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 xml:space="preserve">Private String </w:t>
      </w:r>
      <w:proofErr w:type="spellStart"/>
      <w:r w:rsidRPr="002501D3">
        <w:rPr>
          <w:rFonts w:ascii="Arial" w:hAnsi="Arial" w:cs="Arial"/>
          <w:sz w:val="28"/>
          <w:szCs w:val="28"/>
          <w:u w:val="none"/>
        </w:rPr>
        <w:t>expiryDate</w:t>
      </w:r>
      <w:proofErr w:type="spellEnd"/>
      <w:r w:rsidRPr="002501D3">
        <w:rPr>
          <w:rFonts w:ascii="Arial" w:hAnsi="Arial" w:cs="Arial"/>
          <w:sz w:val="28"/>
          <w:szCs w:val="28"/>
          <w:u w:val="none"/>
        </w:rPr>
        <w:t>;</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 xml:space="preserve">Public </w:t>
      </w:r>
      <w:proofErr w:type="spellStart"/>
      <w:r w:rsidRPr="002501D3">
        <w:rPr>
          <w:rFonts w:ascii="Arial" w:hAnsi="Arial" w:cs="Arial"/>
          <w:sz w:val="28"/>
          <w:szCs w:val="28"/>
          <w:u w:val="none"/>
        </w:rPr>
        <w:t>boolean</w:t>
      </w:r>
      <w:proofErr w:type="spellEnd"/>
      <w:r w:rsidRPr="002501D3">
        <w:rPr>
          <w:rFonts w:ascii="Arial" w:hAnsi="Arial" w:cs="Arial"/>
          <w:sz w:val="28"/>
          <w:szCs w:val="28"/>
          <w:u w:val="none"/>
        </w:rPr>
        <w:t xml:space="preserve"> equals(</w:t>
      </w:r>
      <w:proofErr w:type="spellStart"/>
      <w:r w:rsidRPr="002501D3">
        <w:rPr>
          <w:rFonts w:ascii="Arial" w:hAnsi="Arial" w:cs="Arial"/>
          <w:sz w:val="28"/>
          <w:szCs w:val="28"/>
          <w:u w:val="none"/>
        </w:rPr>
        <w:t>POffers</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obj</w:t>
      </w:r>
      <w:proofErr w:type="spellEnd"/>
      <w:r w:rsidRPr="002501D3">
        <w:rPr>
          <w:rFonts w:ascii="Arial" w:hAnsi="Arial" w:cs="Arial"/>
          <w:sz w:val="28"/>
          <w:szCs w:val="28"/>
          <w:u w:val="none"/>
        </w:rPr>
        <w:t>){</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If(</w:t>
      </w:r>
      <w:proofErr w:type="spellStart"/>
      <w:r w:rsidRPr="002501D3">
        <w:rPr>
          <w:rFonts w:ascii="Arial" w:hAnsi="Arial" w:cs="Arial"/>
          <w:sz w:val="28"/>
          <w:szCs w:val="28"/>
          <w:u w:val="none"/>
        </w:rPr>
        <w:t>this.offerId.equals</w:t>
      </w:r>
      <w:proofErr w:type="spellEnd"/>
      <w:r w:rsidRPr="002501D3">
        <w:rPr>
          <w:rFonts w:ascii="Arial" w:hAnsi="Arial" w:cs="Arial"/>
          <w:sz w:val="28"/>
          <w:szCs w:val="28"/>
          <w:u w:val="none"/>
        </w:rPr>
        <w:t>(</w:t>
      </w:r>
      <w:proofErr w:type="spellStart"/>
      <w:r w:rsidRPr="002501D3">
        <w:rPr>
          <w:rFonts w:ascii="Arial" w:hAnsi="Arial" w:cs="Arial"/>
          <w:sz w:val="28"/>
          <w:szCs w:val="28"/>
          <w:u w:val="none"/>
        </w:rPr>
        <w:t>obj.offerId</w:t>
      </w:r>
      <w:proofErr w:type="spellEnd"/>
      <w:r w:rsidRPr="002501D3">
        <w:rPr>
          <w:rFonts w:ascii="Arial" w:hAnsi="Arial" w:cs="Arial"/>
          <w:sz w:val="28"/>
          <w:szCs w:val="28"/>
          <w:u w:val="none"/>
        </w:rPr>
        <w:t xml:space="preserve">) &amp;&amp; this. </w:t>
      </w:r>
      <w:proofErr w:type="spellStart"/>
      <w:r w:rsidRPr="002501D3">
        <w:rPr>
          <w:rFonts w:ascii="Arial" w:hAnsi="Arial" w:cs="Arial"/>
          <w:sz w:val="28"/>
          <w:szCs w:val="28"/>
          <w:u w:val="none"/>
        </w:rPr>
        <w:t>expiryDate.equals</w:t>
      </w:r>
      <w:proofErr w:type="spellEnd"/>
      <w:r w:rsidRPr="002501D3">
        <w:rPr>
          <w:rFonts w:ascii="Arial" w:hAnsi="Arial" w:cs="Arial"/>
          <w:sz w:val="28"/>
          <w:szCs w:val="28"/>
          <w:u w:val="none"/>
        </w:rPr>
        <w:t xml:space="preserve">(obj. </w:t>
      </w:r>
      <w:proofErr w:type="spellStart"/>
      <w:r w:rsidRPr="002501D3">
        <w:rPr>
          <w:rFonts w:ascii="Arial" w:hAnsi="Arial" w:cs="Arial"/>
          <w:sz w:val="28"/>
          <w:szCs w:val="28"/>
          <w:u w:val="none"/>
        </w:rPr>
        <w:t>expiryDate</w:t>
      </w:r>
      <w:proofErr w:type="spellEnd"/>
      <w:r w:rsidRPr="002501D3">
        <w:rPr>
          <w:rFonts w:ascii="Arial" w:hAnsi="Arial" w:cs="Arial"/>
          <w:sz w:val="28"/>
          <w:szCs w:val="28"/>
          <w:u w:val="none"/>
        </w:rPr>
        <w:t>)){</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Return true;}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else{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 xml:space="preserve">Return false;} </w:t>
      </w:r>
    </w:p>
    <w:p w:rsidR="006A39FF" w:rsidRPr="002501D3" w:rsidRDefault="006A39FF" w:rsidP="006A39FF">
      <w:pPr>
        <w:autoSpaceDE w:val="0"/>
        <w:autoSpaceDN w:val="0"/>
        <w:adjustRightInd w:val="0"/>
        <w:spacing w:after="0"/>
        <w:jc w:val="left"/>
        <w:rPr>
          <w:rFonts w:ascii="Arial" w:hAnsi="Arial" w:cs="Arial"/>
          <w:sz w:val="28"/>
          <w:szCs w:val="28"/>
          <w:u w:val="none"/>
          <w:lang w:val="en-US"/>
        </w:rPr>
      </w:pPr>
      <w:r w:rsidRPr="002501D3">
        <w:rPr>
          <w:rFonts w:ascii="Arial" w:hAnsi="Arial" w:cs="Arial"/>
          <w:bCs/>
          <w:color w:val="7F0055"/>
          <w:sz w:val="28"/>
          <w:szCs w:val="28"/>
          <w:u w:val="none"/>
          <w:lang w:val="en-US"/>
        </w:rPr>
        <w:t xml:space="preserve">             public</w:t>
      </w:r>
      <w:r w:rsidRPr="002501D3">
        <w:rPr>
          <w:rFonts w:ascii="Arial" w:hAnsi="Arial" w:cs="Arial"/>
          <w:color w:val="000000"/>
          <w:sz w:val="28"/>
          <w:szCs w:val="28"/>
          <w:u w:val="none"/>
          <w:lang w:val="en-US"/>
        </w:rPr>
        <w:t xml:space="preserve"> </w:t>
      </w:r>
      <w:proofErr w:type="spellStart"/>
      <w:r w:rsidRPr="002501D3">
        <w:rPr>
          <w:rFonts w:ascii="Arial" w:hAnsi="Arial" w:cs="Arial"/>
          <w:bCs/>
          <w:color w:val="7F0055"/>
          <w:sz w:val="28"/>
          <w:szCs w:val="28"/>
          <w:u w:val="none"/>
          <w:lang w:val="en-US"/>
        </w:rPr>
        <w:t>int</w:t>
      </w:r>
      <w:proofErr w:type="spellEnd"/>
      <w:r w:rsidRPr="002501D3">
        <w:rPr>
          <w:rFonts w:ascii="Arial" w:hAnsi="Arial" w:cs="Arial"/>
          <w:color w:val="000000"/>
          <w:sz w:val="28"/>
          <w:szCs w:val="28"/>
          <w:u w:val="none"/>
          <w:lang w:val="en-US"/>
        </w:rPr>
        <w:t xml:space="preserve"> </w:t>
      </w:r>
      <w:proofErr w:type="spellStart"/>
      <w:r w:rsidRPr="002501D3">
        <w:rPr>
          <w:rFonts w:ascii="Arial" w:hAnsi="Arial" w:cs="Arial"/>
          <w:color w:val="000000"/>
          <w:sz w:val="28"/>
          <w:szCs w:val="28"/>
          <w:u w:val="none"/>
          <w:lang w:val="en-US"/>
        </w:rPr>
        <w:t>hashCode</w:t>
      </w:r>
      <w:proofErr w:type="spellEnd"/>
      <w:r w:rsidRPr="002501D3">
        <w:rPr>
          <w:rFonts w:ascii="Arial" w:hAnsi="Arial" w:cs="Arial"/>
          <w:color w:val="000000"/>
          <w:sz w:val="28"/>
          <w:szCs w:val="28"/>
          <w:u w:val="none"/>
          <w:lang w:val="en-US"/>
        </w:rPr>
        <w:t>() {</w:t>
      </w:r>
    </w:p>
    <w:p w:rsidR="006A39FF" w:rsidRPr="002501D3" w:rsidRDefault="006A39FF" w:rsidP="006A39FF">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return</w:t>
      </w:r>
      <w:r w:rsidRPr="002501D3">
        <w:rPr>
          <w:rFonts w:ascii="Arial" w:hAnsi="Arial" w:cs="Arial"/>
          <w:color w:val="000000"/>
          <w:sz w:val="28"/>
          <w:szCs w:val="28"/>
          <w:u w:val="none"/>
          <w:lang w:val="en-US"/>
        </w:rPr>
        <w:t xml:space="preserve"> </w:t>
      </w:r>
      <w:proofErr w:type="spellStart"/>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offerId</w:t>
      </w:r>
      <w:r w:rsidRPr="002501D3">
        <w:rPr>
          <w:rFonts w:ascii="Arial" w:hAnsi="Arial" w:cs="Arial"/>
          <w:color w:val="000000"/>
          <w:sz w:val="28"/>
          <w:szCs w:val="28"/>
          <w:u w:val="none"/>
          <w:lang w:val="en-US"/>
        </w:rPr>
        <w:t>.hashCode</w:t>
      </w:r>
      <w:proofErr w:type="spellEnd"/>
      <w:r w:rsidRPr="002501D3">
        <w:rPr>
          <w:rFonts w:ascii="Arial" w:hAnsi="Arial" w:cs="Arial"/>
          <w:color w:val="000000"/>
          <w:sz w:val="28"/>
          <w:szCs w:val="28"/>
          <w:u w:val="none"/>
          <w:lang w:val="en-US"/>
        </w:rPr>
        <w:t>()-</w:t>
      </w:r>
      <w:proofErr w:type="spellStart"/>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expiryDate</w:t>
      </w:r>
      <w:r w:rsidRPr="002501D3">
        <w:rPr>
          <w:rFonts w:ascii="Arial" w:hAnsi="Arial" w:cs="Arial"/>
          <w:color w:val="000000"/>
          <w:sz w:val="28"/>
          <w:szCs w:val="28"/>
          <w:u w:val="none"/>
          <w:lang w:val="en-US"/>
        </w:rPr>
        <w:t>.hashCode</w:t>
      </w:r>
      <w:proofErr w:type="spellEnd"/>
      <w:r w:rsidRPr="002501D3">
        <w:rPr>
          <w:rFonts w:ascii="Arial" w:hAnsi="Arial" w:cs="Arial"/>
          <w:color w:val="000000"/>
          <w:sz w:val="28"/>
          <w:szCs w:val="28"/>
          <w:u w:val="none"/>
          <w:lang w:val="en-US"/>
        </w:rPr>
        <w:t>();</w:t>
      </w:r>
    </w:p>
    <w:p w:rsidR="002D0F9C" w:rsidRPr="002501D3" w:rsidRDefault="006A39FF" w:rsidP="006A39FF">
      <w:pPr>
        <w:rPr>
          <w:rFonts w:ascii="Arial" w:hAnsi="Arial" w:cs="Arial"/>
          <w:sz w:val="28"/>
          <w:szCs w:val="28"/>
          <w:u w:val="none"/>
        </w:rPr>
      </w:pPr>
      <w:r w:rsidRPr="002501D3">
        <w:rPr>
          <w:rFonts w:ascii="Arial" w:hAnsi="Arial" w:cs="Arial"/>
          <w:color w:val="000000"/>
          <w:sz w:val="28"/>
          <w:szCs w:val="28"/>
          <w:u w:val="none"/>
          <w:lang w:val="en-US"/>
        </w:rPr>
        <w:tab/>
        <w:t>}</w:t>
      </w:r>
    </w:p>
    <w:p w:rsidR="00A4658C" w:rsidRPr="002501D3" w:rsidRDefault="006A39FF" w:rsidP="0015128F">
      <w:pPr>
        <w:rPr>
          <w:rFonts w:ascii="Arial" w:hAnsi="Arial" w:cs="Arial"/>
          <w:sz w:val="28"/>
          <w:szCs w:val="28"/>
          <w:u w:val="none"/>
        </w:rPr>
      </w:pPr>
      <w:r w:rsidRPr="002501D3">
        <w:rPr>
          <w:rFonts w:ascii="Arial" w:hAnsi="Arial" w:cs="Arial"/>
          <w:sz w:val="28"/>
          <w:szCs w:val="28"/>
          <w:u w:val="none"/>
        </w:rPr>
        <w:t>}</w:t>
      </w:r>
    </w:p>
    <w:p w:rsidR="00A4658C" w:rsidRPr="002501D3" w:rsidRDefault="006A39FF" w:rsidP="0015128F">
      <w:pPr>
        <w:rPr>
          <w:rFonts w:ascii="Arial" w:hAnsi="Arial" w:cs="Arial"/>
          <w:sz w:val="28"/>
          <w:szCs w:val="28"/>
          <w:u w:val="none"/>
        </w:rPr>
      </w:pPr>
      <w:r w:rsidRPr="002501D3">
        <w:rPr>
          <w:rFonts w:ascii="Arial" w:hAnsi="Arial" w:cs="Arial"/>
          <w:sz w:val="28"/>
          <w:szCs w:val="28"/>
          <w:u w:val="none"/>
        </w:rPr>
        <w:t xml:space="preserve">Now both the objects are same and can be stored in </w:t>
      </w:r>
      <w:proofErr w:type="spellStart"/>
      <w:r w:rsidRPr="002501D3">
        <w:rPr>
          <w:rFonts w:ascii="Arial" w:hAnsi="Arial" w:cs="Arial"/>
          <w:sz w:val="28"/>
          <w:szCs w:val="28"/>
          <w:u w:val="none"/>
        </w:rPr>
        <w:t>HashSet</w:t>
      </w:r>
      <w:proofErr w:type="spellEnd"/>
      <w:r w:rsidRPr="002501D3">
        <w:rPr>
          <w:rFonts w:ascii="Arial" w:hAnsi="Arial" w:cs="Arial"/>
          <w:sz w:val="28"/>
          <w:szCs w:val="28"/>
          <w:u w:val="none"/>
        </w:rPr>
        <w:t xml:space="preserve"> or </w:t>
      </w:r>
      <w:proofErr w:type="spellStart"/>
      <w:r w:rsidRPr="002501D3">
        <w:rPr>
          <w:rFonts w:ascii="Arial" w:hAnsi="Arial" w:cs="Arial"/>
          <w:sz w:val="28"/>
          <w:szCs w:val="28"/>
          <w:u w:val="none"/>
        </w:rPr>
        <w:t>HashMap</w:t>
      </w:r>
      <w:proofErr w:type="spellEnd"/>
      <w:r w:rsidRPr="002501D3">
        <w:rPr>
          <w:rFonts w:ascii="Arial" w:hAnsi="Arial" w:cs="Arial"/>
          <w:sz w:val="28"/>
          <w:szCs w:val="28"/>
          <w:u w:val="none"/>
        </w:rPr>
        <w:t>. If we insert p1 and then p2 then both the objects will be considered as same.</w:t>
      </w:r>
    </w:p>
    <w:p w:rsidR="0015128F" w:rsidRPr="002501D3" w:rsidRDefault="0015128F" w:rsidP="0015128F">
      <w:pPr>
        <w:rPr>
          <w:rFonts w:ascii="Arial" w:hAnsi="Arial" w:cs="Arial"/>
          <w:color w:val="000000" w:themeColor="text1"/>
          <w:sz w:val="28"/>
          <w:szCs w:val="28"/>
          <w:u w:val="none"/>
        </w:rPr>
      </w:pPr>
    </w:p>
    <w:p w:rsidR="0015128F" w:rsidRPr="002501D3" w:rsidRDefault="0015128F" w:rsidP="0015128F">
      <w:pPr>
        <w:rPr>
          <w:rFonts w:ascii="Arial" w:hAnsi="Arial" w:cs="Arial"/>
          <w:color w:val="FF0000"/>
          <w:sz w:val="28"/>
          <w:szCs w:val="28"/>
          <w:u w:val="none"/>
        </w:rPr>
      </w:pPr>
      <w:r w:rsidRPr="002501D3">
        <w:rPr>
          <w:rFonts w:ascii="Arial" w:hAnsi="Arial" w:cs="Arial"/>
          <w:color w:val="FF0000"/>
          <w:sz w:val="28"/>
          <w:szCs w:val="28"/>
          <w:u w:val="none"/>
        </w:rPr>
        <w:t>-Difference between  comparable and comparator?</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lastRenderedPageBreak/>
        <w:t xml:space="preserve">Both comparable and comparator are used to compare two objects or if want to create the </w:t>
      </w:r>
      <w:proofErr w:type="spellStart"/>
      <w:r w:rsidRPr="002501D3">
        <w:rPr>
          <w:rFonts w:ascii="Arial" w:hAnsi="Arial" w:cs="Arial"/>
          <w:sz w:val="28"/>
          <w:szCs w:val="28"/>
          <w:u w:val="none"/>
        </w:rPr>
        <w:t>custome</w:t>
      </w:r>
      <w:proofErr w:type="spellEnd"/>
      <w:r w:rsidRPr="002501D3">
        <w:rPr>
          <w:rFonts w:ascii="Arial" w:hAnsi="Arial" w:cs="Arial"/>
          <w:sz w:val="28"/>
          <w:szCs w:val="28"/>
          <w:u w:val="none"/>
        </w:rPr>
        <w:t xml:space="preserve"> sorting. These classes are also required when we want to put our object in </w:t>
      </w:r>
      <w:proofErr w:type="spellStart"/>
      <w:r w:rsidRPr="002501D3">
        <w:rPr>
          <w:rFonts w:ascii="Arial" w:hAnsi="Arial" w:cs="Arial"/>
          <w:sz w:val="28"/>
          <w:szCs w:val="28"/>
          <w:u w:val="none"/>
        </w:rPr>
        <w:t>TreeSet</w:t>
      </w:r>
      <w:proofErr w:type="spellEnd"/>
      <w:r w:rsidRPr="002501D3">
        <w:rPr>
          <w:rFonts w:ascii="Arial" w:hAnsi="Arial" w:cs="Arial"/>
          <w:sz w:val="28"/>
          <w:szCs w:val="28"/>
          <w:u w:val="none"/>
        </w:rPr>
        <w:t xml:space="preserve"> or </w:t>
      </w:r>
      <w:proofErr w:type="spellStart"/>
      <w:r w:rsidRPr="002501D3">
        <w:rPr>
          <w:rFonts w:ascii="Arial" w:hAnsi="Arial" w:cs="Arial"/>
          <w:sz w:val="28"/>
          <w:szCs w:val="28"/>
          <w:u w:val="none"/>
        </w:rPr>
        <w:t>treeMap</w:t>
      </w:r>
      <w:proofErr w:type="spellEnd"/>
      <w:r w:rsidRPr="002501D3">
        <w:rPr>
          <w:rFonts w:ascii="Arial" w:hAnsi="Arial" w:cs="Arial"/>
          <w:sz w:val="28"/>
          <w:szCs w:val="28"/>
          <w:u w:val="none"/>
        </w:rPr>
        <w:t>.</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 xml:space="preserve">In my application we have used Comparable as well as </w:t>
      </w:r>
      <w:proofErr w:type="spellStart"/>
      <w:r w:rsidRPr="002501D3">
        <w:rPr>
          <w:rFonts w:ascii="Arial" w:hAnsi="Arial" w:cs="Arial"/>
          <w:sz w:val="28"/>
          <w:szCs w:val="28"/>
          <w:u w:val="none"/>
        </w:rPr>
        <w:t>comparater</w:t>
      </w:r>
      <w:proofErr w:type="spellEnd"/>
      <w:r w:rsidRPr="002501D3">
        <w:rPr>
          <w:rFonts w:ascii="Arial" w:hAnsi="Arial" w:cs="Arial"/>
          <w:sz w:val="28"/>
          <w:szCs w:val="28"/>
          <w:u w:val="none"/>
        </w:rPr>
        <w:t xml:space="preserve"> for sorting.</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 xml:space="preserve">We have class </w:t>
      </w:r>
      <w:proofErr w:type="spellStart"/>
      <w:r w:rsidRPr="002501D3">
        <w:rPr>
          <w:rFonts w:ascii="Arial" w:hAnsi="Arial" w:cs="Arial"/>
          <w:sz w:val="28"/>
          <w:szCs w:val="28"/>
          <w:u w:val="none"/>
        </w:rPr>
        <w:t>POffers</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MOffers</w:t>
      </w:r>
      <w:proofErr w:type="spellEnd"/>
      <w:r w:rsidRPr="002501D3">
        <w:rPr>
          <w:rFonts w:ascii="Arial" w:hAnsi="Arial" w:cs="Arial"/>
          <w:sz w:val="28"/>
          <w:szCs w:val="28"/>
          <w:u w:val="none"/>
        </w:rPr>
        <w:t xml:space="preserve"> and </w:t>
      </w:r>
      <w:proofErr w:type="spellStart"/>
      <w:r w:rsidRPr="002501D3">
        <w:rPr>
          <w:rFonts w:ascii="Arial" w:hAnsi="Arial" w:cs="Arial"/>
          <w:sz w:val="28"/>
          <w:szCs w:val="28"/>
          <w:u w:val="none"/>
        </w:rPr>
        <w:t>GOffers</w:t>
      </w:r>
      <w:proofErr w:type="spellEnd"/>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Public class </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Private String </w:t>
      </w:r>
      <w:proofErr w:type="spellStart"/>
      <w:r w:rsidRPr="002501D3">
        <w:rPr>
          <w:rFonts w:ascii="Arial" w:hAnsi="Arial" w:cs="Arial"/>
          <w:color w:val="8496B0" w:themeColor="text2" w:themeTint="99"/>
          <w:sz w:val="28"/>
          <w:szCs w:val="28"/>
          <w:u w:val="none"/>
        </w:rPr>
        <w:t>offerId</w:t>
      </w:r>
      <w:proofErr w:type="spellEnd"/>
      <w:r w:rsidRPr="002501D3">
        <w:rPr>
          <w:rFonts w:ascii="Arial" w:hAnsi="Arial" w:cs="Arial"/>
          <w:color w:val="8496B0" w:themeColor="text2" w:themeTint="99"/>
          <w:sz w:val="28"/>
          <w:szCs w:val="28"/>
          <w:u w:val="none"/>
        </w:rPr>
        <w:t>;</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Private String </w:t>
      </w:r>
      <w:proofErr w:type="spellStart"/>
      <w:r w:rsidRPr="002501D3">
        <w:rPr>
          <w:rFonts w:ascii="Arial" w:hAnsi="Arial" w:cs="Arial"/>
          <w:color w:val="8496B0" w:themeColor="text2" w:themeTint="99"/>
          <w:sz w:val="28"/>
          <w:szCs w:val="28"/>
          <w:u w:val="none"/>
        </w:rPr>
        <w:t>offerName</w:t>
      </w:r>
      <w:proofErr w:type="spellEnd"/>
      <w:r w:rsidRPr="002501D3">
        <w:rPr>
          <w:rFonts w:ascii="Arial" w:hAnsi="Arial" w:cs="Arial"/>
          <w:color w:val="8496B0" w:themeColor="text2" w:themeTint="99"/>
          <w:sz w:val="28"/>
          <w:szCs w:val="28"/>
          <w:u w:val="none"/>
        </w:rPr>
        <w:t>;</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Private String </w:t>
      </w:r>
      <w:proofErr w:type="spellStart"/>
      <w:r w:rsidRPr="002501D3">
        <w:rPr>
          <w:rFonts w:ascii="Arial" w:hAnsi="Arial" w:cs="Arial"/>
          <w:color w:val="8496B0" w:themeColor="text2" w:themeTint="99"/>
          <w:sz w:val="28"/>
          <w:szCs w:val="28"/>
          <w:u w:val="none"/>
        </w:rPr>
        <w:t>expDate</w:t>
      </w:r>
      <w:proofErr w:type="spellEnd"/>
      <w:r w:rsidRPr="002501D3">
        <w:rPr>
          <w:rFonts w:ascii="Arial" w:hAnsi="Arial" w:cs="Arial"/>
          <w:color w:val="8496B0" w:themeColor="text2" w:themeTint="99"/>
          <w:sz w:val="28"/>
          <w:szCs w:val="28"/>
          <w:u w:val="none"/>
        </w:rPr>
        <w:t>;</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//setters and getters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 </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 xml:space="preserve">We can compare these classes using Comparable or </w:t>
      </w:r>
      <w:proofErr w:type="spellStart"/>
      <w:r w:rsidRPr="002501D3">
        <w:rPr>
          <w:rFonts w:ascii="Arial" w:hAnsi="Arial" w:cs="Arial"/>
          <w:sz w:val="28"/>
          <w:szCs w:val="28"/>
          <w:u w:val="none"/>
        </w:rPr>
        <w:t>Comparater</w:t>
      </w:r>
      <w:proofErr w:type="spellEnd"/>
      <w:r w:rsidRPr="002501D3">
        <w:rPr>
          <w:rFonts w:ascii="Arial" w:hAnsi="Arial" w:cs="Arial"/>
          <w:sz w:val="28"/>
          <w:szCs w:val="28"/>
          <w:u w:val="none"/>
        </w:rPr>
        <w:t>.  Let’s first take Comparable</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Public class </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 xml:space="preserve"> implements Comparable&lt;</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Private String </w:t>
      </w:r>
      <w:proofErr w:type="spellStart"/>
      <w:r w:rsidRPr="002501D3">
        <w:rPr>
          <w:rFonts w:ascii="Arial" w:hAnsi="Arial" w:cs="Arial"/>
          <w:color w:val="8496B0" w:themeColor="text2" w:themeTint="99"/>
          <w:sz w:val="28"/>
          <w:szCs w:val="28"/>
          <w:u w:val="none"/>
        </w:rPr>
        <w:t>offerId</w:t>
      </w:r>
      <w:proofErr w:type="spellEnd"/>
      <w:r w:rsidRPr="002501D3">
        <w:rPr>
          <w:rFonts w:ascii="Arial" w:hAnsi="Arial" w:cs="Arial"/>
          <w:color w:val="8496B0" w:themeColor="text2" w:themeTint="99"/>
          <w:sz w:val="28"/>
          <w:szCs w:val="28"/>
          <w:u w:val="none"/>
        </w:rPr>
        <w: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Private String </w:t>
      </w:r>
      <w:proofErr w:type="spellStart"/>
      <w:r w:rsidRPr="002501D3">
        <w:rPr>
          <w:rFonts w:ascii="Arial" w:hAnsi="Arial" w:cs="Arial"/>
          <w:color w:val="8496B0" w:themeColor="text2" w:themeTint="99"/>
          <w:sz w:val="28"/>
          <w:szCs w:val="28"/>
          <w:u w:val="none"/>
        </w:rPr>
        <w:t>offerName</w:t>
      </w:r>
      <w:proofErr w:type="spellEnd"/>
      <w:r w:rsidRPr="002501D3">
        <w:rPr>
          <w:rFonts w:ascii="Arial" w:hAnsi="Arial" w:cs="Arial"/>
          <w:color w:val="8496B0" w:themeColor="text2" w:themeTint="99"/>
          <w:sz w:val="28"/>
          <w:szCs w:val="28"/>
          <w:u w:val="none"/>
        </w:rPr>
        <w: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Private String </w:t>
      </w:r>
      <w:proofErr w:type="spellStart"/>
      <w:r w:rsidRPr="002501D3">
        <w:rPr>
          <w:rFonts w:ascii="Arial" w:hAnsi="Arial" w:cs="Arial"/>
          <w:color w:val="8496B0" w:themeColor="text2" w:themeTint="99"/>
          <w:sz w:val="28"/>
          <w:szCs w:val="28"/>
          <w:u w:val="none"/>
        </w:rPr>
        <w:t>expDate</w:t>
      </w:r>
      <w:proofErr w:type="spellEnd"/>
      <w:r w:rsidRPr="002501D3">
        <w:rPr>
          <w:rFonts w:ascii="Arial" w:hAnsi="Arial" w:cs="Arial"/>
          <w:color w:val="8496B0" w:themeColor="text2" w:themeTint="99"/>
          <w:sz w:val="28"/>
          <w:szCs w:val="28"/>
          <w:u w:val="none"/>
        </w:rPr>
        <w:t>;</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//setters and getters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Public </w:t>
      </w:r>
      <w:proofErr w:type="spellStart"/>
      <w:r w:rsidRPr="002501D3">
        <w:rPr>
          <w:rFonts w:ascii="Arial" w:hAnsi="Arial" w:cs="Arial"/>
          <w:color w:val="8496B0" w:themeColor="text2" w:themeTint="99"/>
          <w:sz w:val="28"/>
          <w:szCs w:val="28"/>
          <w:u w:val="none"/>
        </w:rPr>
        <w:t>int</w:t>
      </w:r>
      <w:proofErr w:type="spellEnd"/>
      <w:r w:rsidRPr="002501D3">
        <w:rPr>
          <w:rFonts w:ascii="Arial" w:hAnsi="Arial" w:cs="Arial"/>
          <w:color w:val="8496B0" w:themeColor="text2" w:themeTint="99"/>
          <w:sz w:val="28"/>
          <w:szCs w:val="28"/>
          <w:u w:val="none"/>
        </w:rPr>
        <w:t xml:space="preserve"> </w:t>
      </w:r>
      <w:proofErr w:type="spellStart"/>
      <w:r w:rsidRPr="002501D3">
        <w:rPr>
          <w:rFonts w:ascii="Arial" w:hAnsi="Arial" w:cs="Arial"/>
          <w:color w:val="8496B0" w:themeColor="text2" w:themeTint="99"/>
          <w:sz w:val="28"/>
          <w:szCs w:val="28"/>
          <w:u w:val="none"/>
        </w:rPr>
        <w:t>compareTo</w:t>
      </w:r>
      <w:proofErr w:type="spellEnd"/>
      <w:r w:rsidRPr="002501D3">
        <w:rPr>
          <w:rFonts w:ascii="Arial" w:hAnsi="Arial" w:cs="Arial"/>
          <w:color w:val="8496B0" w:themeColor="text2" w:themeTint="99"/>
          <w:sz w:val="28"/>
          <w:szCs w:val="28"/>
          <w:u w:val="none"/>
        </w:rPr>
        <w:t>(</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 xml:space="preserve"> offers){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return </w:t>
      </w:r>
      <w:proofErr w:type="spellStart"/>
      <w:r w:rsidRPr="002501D3">
        <w:rPr>
          <w:rFonts w:ascii="Arial" w:hAnsi="Arial" w:cs="Arial"/>
          <w:color w:val="8496B0" w:themeColor="text2" w:themeTint="99"/>
          <w:sz w:val="28"/>
          <w:szCs w:val="28"/>
          <w:u w:val="none"/>
        </w:rPr>
        <w:t>this.offerId.hashCode</w:t>
      </w:r>
      <w:proofErr w:type="spellEnd"/>
      <w:r w:rsidRPr="002501D3">
        <w:rPr>
          <w:rFonts w:ascii="Arial" w:hAnsi="Arial" w:cs="Arial"/>
          <w:color w:val="8496B0" w:themeColor="text2" w:themeTint="99"/>
          <w:sz w:val="28"/>
          <w:szCs w:val="28"/>
          <w:u w:val="none"/>
        </w:rPr>
        <w:t>()-</w:t>
      </w:r>
      <w:proofErr w:type="spellStart"/>
      <w:r w:rsidRPr="002501D3">
        <w:rPr>
          <w:rFonts w:ascii="Arial" w:hAnsi="Arial" w:cs="Arial"/>
          <w:color w:val="8496B0" w:themeColor="text2" w:themeTint="99"/>
          <w:sz w:val="28"/>
          <w:szCs w:val="28"/>
          <w:u w:val="none"/>
        </w:rPr>
        <w:t>offers.getOfferId</w:t>
      </w:r>
      <w:proofErr w:type="spellEnd"/>
      <w:r w:rsidRPr="002501D3">
        <w:rPr>
          <w:rFonts w:ascii="Arial" w:hAnsi="Arial" w:cs="Arial"/>
          <w:color w:val="8496B0" w:themeColor="text2" w:themeTint="99"/>
          <w:sz w:val="28"/>
          <w:szCs w:val="28"/>
          <w:u w:val="none"/>
        </w:rPr>
        <w:t>().</w:t>
      </w:r>
      <w:proofErr w:type="spellStart"/>
      <w:r w:rsidRPr="002501D3">
        <w:rPr>
          <w:rFonts w:ascii="Arial" w:hAnsi="Arial" w:cs="Arial"/>
          <w:color w:val="8496B0" w:themeColor="text2" w:themeTint="99"/>
          <w:sz w:val="28"/>
          <w:szCs w:val="28"/>
          <w:u w:val="none"/>
        </w:rPr>
        <w:t>hashCode</w:t>
      </w:r>
      <w:proofErr w:type="spellEnd"/>
      <w:r w:rsidRPr="002501D3">
        <w:rPr>
          <w:rFonts w:ascii="Arial" w:hAnsi="Arial" w:cs="Arial"/>
          <w:color w:val="8496B0" w:themeColor="text2" w:themeTint="99"/>
          <w:sz w:val="28"/>
          <w:szCs w:val="28"/>
          <w:u w:val="none"/>
        </w:rPr>
        <w:t>();}</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 xml:space="preserve">By this we can achieve natural sorting </w:t>
      </w:r>
      <w:proofErr w:type="spellStart"/>
      <w:r w:rsidRPr="002501D3">
        <w:rPr>
          <w:rFonts w:ascii="Arial" w:hAnsi="Arial" w:cs="Arial"/>
          <w:sz w:val="28"/>
          <w:szCs w:val="28"/>
          <w:u w:val="none"/>
        </w:rPr>
        <w:t>order.But</w:t>
      </w:r>
      <w:proofErr w:type="spellEnd"/>
      <w:r w:rsidRPr="002501D3">
        <w:rPr>
          <w:rFonts w:ascii="Arial" w:hAnsi="Arial" w:cs="Arial"/>
          <w:sz w:val="28"/>
          <w:szCs w:val="28"/>
          <w:u w:val="none"/>
        </w:rPr>
        <w:t xml:space="preserve"> if we need the Custom sorting the we need to implement our classes from Comparator.</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Public class </w:t>
      </w:r>
      <w:proofErr w:type="spellStart"/>
      <w:r w:rsidRPr="002501D3">
        <w:rPr>
          <w:rFonts w:ascii="Arial" w:hAnsi="Arial" w:cs="Arial"/>
          <w:color w:val="8496B0" w:themeColor="text2" w:themeTint="99"/>
          <w:sz w:val="28"/>
          <w:szCs w:val="28"/>
          <w:u w:val="none"/>
        </w:rPr>
        <w:t>POffersComparator</w:t>
      </w:r>
      <w:proofErr w:type="spellEnd"/>
      <w:r w:rsidRPr="002501D3">
        <w:rPr>
          <w:rFonts w:ascii="Arial" w:hAnsi="Arial" w:cs="Arial"/>
          <w:color w:val="8496B0" w:themeColor="text2" w:themeTint="99"/>
          <w:sz w:val="28"/>
          <w:szCs w:val="28"/>
          <w:u w:val="none"/>
        </w:rPr>
        <w:t xml:space="preserve"> implements Comparator&lt;</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Public </w:t>
      </w:r>
      <w:proofErr w:type="spellStart"/>
      <w:r w:rsidRPr="002501D3">
        <w:rPr>
          <w:rFonts w:ascii="Arial" w:hAnsi="Arial" w:cs="Arial"/>
          <w:color w:val="8496B0" w:themeColor="text2" w:themeTint="99"/>
          <w:sz w:val="28"/>
          <w:szCs w:val="28"/>
          <w:u w:val="none"/>
        </w:rPr>
        <w:t>int</w:t>
      </w:r>
      <w:proofErr w:type="spellEnd"/>
      <w:r w:rsidRPr="002501D3">
        <w:rPr>
          <w:rFonts w:ascii="Arial" w:hAnsi="Arial" w:cs="Arial"/>
          <w:color w:val="8496B0" w:themeColor="text2" w:themeTint="99"/>
          <w:sz w:val="28"/>
          <w:szCs w:val="28"/>
          <w:u w:val="none"/>
        </w:rPr>
        <w:t xml:space="preserve"> compare(</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 xml:space="preserve"> offers1, </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 xml:space="preserve"> offers2){</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return offers1.expiryDate.hashCode()-offers2.expiryDate.hashCode();</w:t>
      </w:r>
    </w:p>
    <w:p w:rsidR="0015128F" w:rsidRPr="002501D3" w:rsidRDefault="0015128F" w:rsidP="0015128F">
      <w:pPr>
        <w:rPr>
          <w:rFonts w:ascii="Arial" w:hAnsi="Arial" w:cs="Arial"/>
          <w:sz w:val="28"/>
          <w:szCs w:val="28"/>
          <w:u w:val="none"/>
        </w:rPr>
      </w:pPr>
      <w:r w:rsidRPr="002501D3">
        <w:rPr>
          <w:rFonts w:ascii="Arial" w:hAnsi="Arial" w:cs="Arial"/>
          <w:color w:val="8496B0" w:themeColor="text2" w:themeTint="99"/>
          <w:sz w:val="28"/>
          <w:szCs w:val="28"/>
          <w:u w:val="none"/>
        </w:rPr>
        <w: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Or</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lastRenderedPageBreak/>
        <w:t xml:space="preserve">Public class </w:t>
      </w:r>
      <w:proofErr w:type="spellStart"/>
      <w:r w:rsidRPr="002501D3">
        <w:rPr>
          <w:rFonts w:ascii="Arial" w:hAnsi="Arial" w:cs="Arial"/>
          <w:color w:val="8496B0" w:themeColor="text2" w:themeTint="99"/>
          <w:sz w:val="28"/>
          <w:szCs w:val="28"/>
          <w:u w:val="none"/>
        </w:rPr>
        <w:t>POffersNameComparator</w:t>
      </w:r>
      <w:proofErr w:type="spellEnd"/>
      <w:r w:rsidRPr="002501D3">
        <w:rPr>
          <w:rFonts w:ascii="Arial" w:hAnsi="Arial" w:cs="Arial"/>
          <w:color w:val="8496B0" w:themeColor="text2" w:themeTint="99"/>
          <w:sz w:val="28"/>
          <w:szCs w:val="28"/>
          <w:u w:val="none"/>
        </w:rPr>
        <w:t xml:space="preserve"> implements Comparator&lt;</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Public </w:t>
      </w:r>
      <w:proofErr w:type="spellStart"/>
      <w:r w:rsidRPr="002501D3">
        <w:rPr>
          <w:rFonts w:ascii="Arial" w:hAnsi="Arial" w:cs="Arial"/>
          <w:color w:val="8496B0" w:themeColor="text2" w:themeTint="99"/>
          <w:sz w:val="28"/>
          <w:szCs w:val="28"/>
          <w:u w:val="none"/>
        </w:rPr>
        <w:t>int</w:t>
      </w:r>
      <w:proofErr w:type="spellEnd"/>
      <w:r w:rsidRPr="002501D3">
        <w:rPr>
          <w:rFonts w:ascii="Arial" w:hAnsi="Arial" w:cs="Arial"/>
          <w:color w:val="8496B0" w:themeColor="text2" w:themeTint="99"/>
          <w:sz w:val="28"/>
          <w:szCs w:val="28"/>
          <w:u w:val="none"/>
        </w:rPr>
        <w:t xml:space="preserve"> compare(</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 xml:space="preserve"> offers1, </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 xml:space="preserve"> offers2){</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return offers1.name.hashCode()-offers2.name.hashCode();</w:t>
      </w:r>
    </w:p>
    <w:p w:rsidR="0015128F" w:rsidRPr="002501D3" w:rsidRDefault="00605825"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w:t>
      </w:r>
      <w:r w:rsidR="0015128F" w:rsidRPr="002501D3">
        <w:rPr>
          <w:rFonts w:ascii="Arial" w:hAnsi="Arial" w:cs="Arial"/>
          <w:color w:val="8496B0" w:themeColor="text2" w:themeTint="99"/>
          <w:sz w:val="28"/>
          <w:szCs w:val="28"/>
          <w:u w:val="none"/>
        </w:rPr>
        <w: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 xml:space="preserve">The above class can be stored in </w:t>
      </w:r>
      <w:proofErr w:type="spellStart"/>
      <w:r w:rsidRPr="002501D3">
        <w:rPr>
          <w:rFonts w:ascii="Arial" w:hAnsi="Arial" w:cs="Arial"/>
          <w:sz w:val="28"/>
          <w:szCs w:val="28"/>
          <w:u w:val="none"/>
        </w:rPr>
        <w:t>TreeMap</w:t>
      </w:r>
      <w:proofErr w:type="spellEnd"/>
      <w:r w:rsidRPr="002501D3">
        <w:rPr>
          <w:rFonts w:ascii="Arial" w:hAnsi="Arial" w:cs="Arial"/>
          <w:sz w:val="28"/>
          <w:szCs w:val="28"/>
          <w:u w:val="none"/>
        </w:rPr>
        <w:t xml:space="preserve"> as</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Map&lt;</w:t>
      </w:r>
      <w:proofErr w:type="spellStart"/>
      <w:r w:rsidRPr="002501D3">
        <w:rPr>
          <w:rFonts w:ascii="Arial" w:hAnsi="Arial" w:cs="Arial"/>
          <w:color w:val="8496B0" w:themeColor="text2" w:themeTint="99"/>
          <w:sz w:val="28"/>
          <w:szCs w:val="28"/>
          <w:u w:val="none"/>
        </w:rPr>
        <w:t>String,POffers</w:t>
      </w:r>
      <w:proofErr w:type="spellEnd"/>
      <w:r w:rsidRPr="002501D3">
        <w:rPr>
          <w:rFonts w:ascii="Arial" w:hAnsi="Arial" w:cs="Arial"/>
          <w:color w:val="8496B0" w:themeColor="text2" w:themeTint="99"/>
          <w:sz w:val="28"/>
          <w:szCs w:val="28"/>
          <w:u w:val="none"/>
        </w:rPr>
        <w:t xml:space="preserve">&gt;=new </w:t>
      </w:r>
      <w:proofErr w:type="spellStart"/>
      <w:r w:rsidRPr="002501D3">
        <w:rPr>
          <w:rFonts w:ascii="Arial" w:hAnsi="Arial" w:cs="Arial"/>
          <w:color w:val="8496B0" w:themeColor="text2" w:themeTint="99"/>
          <w:sz w:val="28"/>
          <w:szCs w:val="28"/>
          <w:u w:val="none"/>
        </w:rPr>
        <w:t>TreeMap</w:t>
      </w:r>
      <w:proofErr w:type="spellEnd"/>
      <w:r w:rsidRPr="002501D3">
        <w:rPr>
          <w:rFonts w:ascii="Arial" w:hAnsi="Arial" w:cs="Arial"/>
          <w:color w:val="8496B0" w:themeColor="text2" w:themeTint="99"/>
          <w:sz w:val="28"/>
          <w:szCs w:val="28"/>
          <w:u w:val="none"/>
        </w:rPr>
        <w:t>(Comparator&lt;</w:t>
      </w:r>
      <w:proofErr w:type="spellStart"/>
      <w:r w:rsidRPr="002501D3">
        <w:rPr>
          <w:rFonts w:ascii="Arial" w:hAnsi="Arial" w:cs="Arial"/>
          <w:color w:val="8496B0" w:themeColor="text2" w:themeTint="99"/>
          <w:sz w:val="28"/>
          <w:szCs w:val="28"/>
          <w:u w:val="none"/>
        </w:rPr>
        <w:t>POffers</w:t>
      </w:r>
      <w:proofErr w:type="spellEnd"/>
      <w:r w:rsidRPr="002501D3">
        <w:rPr>
          <w:rFonts w:ascii="Arial" w:hAnsi="Arial" w:cs="Arial"/>
          <w:color w:val="8496B0" w:themeColor="text2" w:themeTint="99"/>
          <w:sz w:val="28"/>
          <w:szCs w:val="28"/>
          <w:u w:val="none"/>
        </w:rPr>
        <w:t>&gt;);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Map&lt;</w:t>
      </w:r>
      <w:proofErr w:type="spellStart"/>
      <w:r w:rsidRPr="002501D3">
        <w:rPr>
          <w:rFonts w:ascii="Arial" w:hAnsi="Arial" w:cs="Arial"/>
          <w:color w:val="8496B0" w:themeColor="text2" w:themeTint="99"/>
          <w:sz w:val="28"/>
          <w:szCs w:val="28"/>
          <w:u w:val="none"/>
        </w:rPr>
        <w:t>String,POffers</w:t>
      </w:r>
      <w:proofErr w:type="spellEnd"/>
      <w:r w:rsidRPr="002501D3">
        <w:rPr>
          <w:rFonts w:ascii="Arial" w:hAnsi="Arial" w:cs="Arial"/>
          <w:color w:val="8496B0" w:themeColor="text2" w:themeTint="99"/>
          <w:sz w:val="28"/>
          <w:szCs w:val="28"/>
          <w:u w:val="none"/>
        </w:rPr>
        <w:t xml:space="preserve">&gt;=new </w:t>
      </w:r>
      <w:proofErr w:type="spellStart"/>
      <w:r w:rsidRPr="002501D3">
        <w:rPr>
          <w:rFonts w:ascii="Arial" w:hAnsi="Arial" w:cs="Arial"/>
          <w:color w:val="8496B0" w:themeColor="text2" w:themeTint="99"/>
          <w:sz w:val="28"/>
          <w:szCs w:val="28"/>
          <w:u w:val="none"/>
        </w:rPr>
        <w:t>TreeMap</w:t>
      </w:r>
      <w:proofErr w:type="spellEnd"/>
      <w:r w:rsidRPr="002501D3">
        <w:rPr>
          <w:rFonts w:ascii="Arial" w:hAnsi="Arial" w:cs="Arial"/>
          <w:color w:val="8496B0" w:themeColor="text2" w:themeTint="99"/>
          <w:sz w:val="28"/>
          <w:szCs w:val="28"/>
          <w:u w:val="none"/>
        </w:rPr>
        <w:t xml:space="preserve">&lt;&gt;(new </w:t>
      </w:r>
      <w:proofErr w:type="spellStart"/>
      <w:r w:rsidRPr="002501D3">
        <w:rPr>
          <w:rFonts w:ascii="Arial" w:hAnsi="Arial" w:cs="Arial"/>
          <w:color w:val="8496B0" w:themeColor="text2" w:themeTint="99"/>
          <w:sz w:val="28"/>
          <w:szCs w:val="28"/>
          <w:u w:val="none"/>
        </w:rPr>
        <w:t>POffersNameComparator</w:t>
      </w:r>
      <w:proofErr w:type="spellEnd"/>
      <w:r w:rsidRPr="002501D3">
        <w:rPr>
          <w:rFonts w:ascii="Arial" w:hAnsi="Arial" w:cs="Arial"/>
          <w:color w:val="8496B0" w:themeColor="text2" w:themeTint="99"/>
          <w:sz w:val="28"/>
          <w:szCs w:val="28"/>
          <w:u w:val="none"/>
        </w:rPr>
        <w: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Or </w:t>
      </w:r>
      <w:proofErr w:type="spellStart"/>
      <w:r w:rsidRPr="002501D3">
        <w:rPr>
          <w:rFonts w:ascii="Arial" w:hAnsi="Arial" w:cs="Arial"/>
          <w:color w:val="8496B0" w:themeColor="text2" w:themeTint="99"/>
          <w:sz w:val="28"/>
          <w:szCs w:val="28"/>
          <w:u w:val="none"/>
        </w:rPr>
        <w:t>TreeSet</w:t>
      </w:r>
      <w:proofErr w:type="spellEnd"/>
      <w:r w:rsidRPr="002501D3">
        <w:rPr>
          <w:rFonts w:ascii="Arial" w:hAnsi="Arial" w:cs="Arial"/>
          <w:color w:val="8496B0" w:themeColor="text2" w:themeTint="99"/>
          <w:sz w:val="28"/>
          <w:szCs w:val="28"/>
          <w:u w:val="none"/>
        </w:rPr>
        <w:t xml:space="preserve">&lt;&gt; </w:t>
      </w:r>
      <w:proofErr w:type="spellStart"/>
      <w:r w:rsidRPr="002501D3">
        <w:rPr>
          <w:rFonts w:ascii="Arial" w:hAnsi="Arial" w:cs="Arial"/>
          <w:color w:val="8496B0" w:themeColor="text2" w:themeTint="99"/>
          <w:sz w:val="28"/>
          <w:szCs w:val="28"/>
          <w:u w:val="none"/>
        </w:rPr>
        <w:t>ts</w:t>
      </w:r>
      <w:proofErr w:type="spellEnd"/>
      <w:r w:rsidRPr="002501D3">
        <w:rPr>
          <w:rFonts w:ascii="Arial" w:hAnsi="Arial" w:cs="Arial"/>
          <w:color w:val="8496B0" w:themeColor="text2" w:themeTint="99"/>
          <w:sz w:val="28"/>
          <w:szCs w:val="28"/>
          <w:u w:val="none"/>
        </w:rPr>
        <w:t xml:space="preserve">=new </w:t>
      </w:r>
      <w:proofErr w:type="spellStart"/>
      <w:r w:rsidRPr="002501D3">
        <w:rPr>
          <w:rFonts w:ascii="Arial" w:hAnsi="Arial" w:cs="Arial"/>
          <w:color w:val="8496B0" w:themeColor="text2" w:themeTint="99"/>
          <w:sz w:val="28"/>
          <w:szCs w:val="28"/>
          <w:u w:val="none"/>
        </w:rPr>
        <w:t>TreeSet</w:t>
      </w:r>
      <w:proofErr w:type="spellEnd"/>
      <w:r w:rsidRPr="002501D3">
        <w:rPr>
          <w:rFonts w:ascii="Arial" w:hAnsi="Arial" w:cs="Arial"/>
          <w:color w:val="8496B0" w:themeColor="text2" w:themeTint="99"/>
          <w:sz w:val="28"/>
          <w:szCs w:val="28"/>
          <w:u w:val="none"/>
        </w:rPr>
        <w:t xml:space="preserve">(new </w:t>
      </w:r>
      <w:proofErr w:type="spellStart"/>
      <w:r w:rsidRPr="002501D3">
        <w:rPr>
          <w:rFonts w:ascii="Arial" w:hAnsi="Arial" w:cs="Arial"/>
          <w:color w:val="8496B0" w:themeColor="text2" w:themeTint="99"/>
          <w:sz w:val="28"/>
          <w:szCs w:val="28"/>
          <w:u w:val="none"/>
        </w:rPr>
        <w:t>POffersNameComparator</w:t>
      </w:r>
      <w:proofErr w:type="spellEnd"/>
      <w:r w:rsidRPr="002501D3">
        <w:rPr>
          <w:rFonts w:ascii="Arial" w:hAnsi="Arial" w:cs="Arial"/>
          <w:color w:val="8496B0" w:themeColor="text2" w:themeTint="99"/>
          <w:sz w:val="28"/>
          <w:szCs w:val="28"/>
          <w:u w:val="none"/>
        </w:rPr>
        <w:t xml:space="preserve">()); </w:t>
      </w:r>
    </w:p>
    <w:p w:rsidR="0015128F" w:rsidRPr="002501D3" w:rsidRDefault="0015128F" w:rsidP="0015128F">
      <w:pPr>
        <w:rPr>
          <w:rFonts w:ascii="Arial" w:hAnsi="Arial" w:cs="Arial"/>
          <w:sz w:val="28"/>
          <w:szCs w:val="28"/>
          <w:u w:val="none"/>
        </w:rPr>
      </w:pP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 xml:space="preserve">So, if we want the natural sorting order we can go for </w:t>
      </w:r>
      <w:r w:rsidRPr="002501D3">
        <w:rPr>
          <w:rFonts w:ascii="Arial" w:hAnsi="Arial" w:cs="Arial"/>
          <w:color w:val="8496B0" w:themeColor="text2" w:themeTint="99"/>
          <w:sz w:val="28"/>
          <w:szCs w:val="28"/>
          <w:u w:val="none"/>
        </w:rPr>
        <w:t xml:space="preserve">comparable </w:t>
      </w:r>
      <w:r w:rsidR="00F54265" w:rsidRPr="002501D3">
        <w:rPr>
          <w:rFonts w:ascii="Arial" w:hAnsi="Arial" w:cs="Arial"/>
          <w:color w:val="8496B0" w:themeColor="text2" w:themeTint="99"/>
          <w:sz w:val="28"/>
          <w:szCs w:val="28"/>
          <w:u w:val="none"/>
        </w:rPr>
        <w:t xml:space="preserve">interface given in </w:t>
      </w:r>
      <w:proofErr w:type="spellStart"/>
      <w:r w:rsidR="00F54265" w:rsidRPr="002501D3">
        <w:rPr>
          <w:rFonts w:ascii="Arial" w:hAnsi="Arial" w:cs="Arial"/>
          <w:color w:val="8496B0" w:themeColor="text2" w:themeTint="99"/>
          <w:sz w:val="28"/>
          <w:szCs w:val="28"/>
          <w:u w:val="none"/>
        </w:rPr>
        <w:t>java.lang</w:t>
      </w:r>
      <w:proofErr w:type="spellEnd"/>
      <w:r w:rsidR="00F54265" w:rsidRPr="002501D3">
        <w:rPr>
          <w:rFonts w:ascii="Arial" w:hAnsi="Arial" w:cs="Arial"/>
          <w:color w:val="8496B0" w:themeColor="text2" w:themeTint="99"/>
          <w:sz w:val="28"/>
          <w:szCs w:val="28"/>
          <w:u w:val="none"/>
        </w:rPr>
        <w:t xml:space="preserve"> package and override </w:t>
      </w:r>
      <w:proofErr w:type="spellStart"/>
      <w:r w:rsidR="00F54265" w:rsidRPr="002501D3">
        <w:rPr>
          <w:rFonts w:ascii="Arial" w:hAnsi="Arial" w:cs="Arial"/>
          <w:color w:val="8496B0" w:themeColor="text2" w:themeTint="99"/>
          <w:sz w:val="28"/>
          <w:szCs w:val="28"/>
          <w:u w:val="none"/>
        </w:rPr>
        <w:t>compareTo</w:t>
      </w:r>
      <w:proofErr w:type="spellEnd"/>
      <w:r w:rsidR="00F54265" w:rsidRPr="002501D3">
        <w:rPr>
          <w:rFonts w:ascii="Arial" w:hAnsi="Arial" w:cs="Arial"/>
          <w:color w:val="8496B0" w:themeColor="text2" w:themeTint="99"/>
          <w:sz w:val="28"/>
          <w:szCs w:val="28"/>
          <w:u w:val="none"/>
        </w:rPr>
        <w:t>(Object o)</w:t>
      </w:r>
      <w:r w:rsidR="00F54265" w:rsidRPr="002501D3">
        <w:rPr>
          <w:rFonts w:ascii="Arial" w:hAnsi="Arial" w:cs="Arial"/>
          <w:sz w:val="28"/>
          <w:szCs w:val="28"/>
          <w:u w:val="none"/>
        </w:rPr>
        <w:t xml:space="preserve"> </w:t>
      </w:r>
      <w:r w:rsidRPr="002501D3">
        <w:rPr>
          <w:rFonts w:ascii="Arial" w:hAnsi="Arial" w:cs="Arial"/>
          <w:sz w:val="28"/>
          <w:szCs w:val="28"/>
          <w:u w:val="none"/>
        </w:rPr>
        <w:t xml:space="preserve">but if we want custom sorting or multiple sorting then we can go for </w:t>
      </w:r>
      <w:r w:rsidRPr="002501D3">
        <w:rPr>
          <w:rFonts w:ascii="Arial" w:hAnsi="Arial" w:cs="Arial"/>
          <w:color w:val="8496B0" w:themeColor="text2" w:themeTint="99"/>
          <w:sz w:val="28"/>
          <w:szCs w:val="28"/>
          <w:u w:val="none"/>
        </w:rPr>
        <w:t>comparator</w:t>
      </w:r>
      <w:r w:rsidR="00F54265" w:rsidRPr="002501D3">
        <w:rPr>
          <w:rFonts w:ascii="Arial" w:hAnsi="Arial" w:cs="Arial"/>
          <w:color w:val="8496B0" w:themeColor="text2" w:themeTint="99"/>
          <w:sz w:val="28"/>
          <w:szCs w:val="28"/>
          <w:u w:val="none"/>
        </w:rPr>
        <w:t xml:space="preserve"> of interface given in </w:t>
      </w:r>
      <w:proofErr w:type="spellStart"/>
      <w:r w:rsidR="00F54265" w:rsidRPr="002501D3">
        <w:rPr>
          <w:rFonts w:ascii="Arial" w:hAnsi="Arial" w:cs="Arial"/>
          <w:color w:val="8496B0" w:themeColor="text2" w:themeTint="99"/>
          <w:sz w:val="28"/>
          <w:szCs w:val="28"/>
          <w:u w:val="none"/>
        </w:rPr>
        <w:t>java.util</w:t>
      </w:r>
      <w:proofErr w:type="spellEnd"/>
      <w:r w:rsidR="00F54265" w:rsidRPr="002501D3">
        <w:rPr>
          <w:rFonts w:ascii="Arial" w:hAnsi="Arial" w:cs="Arial"/>
          <w:color w:val="8496B0" w:themeColor="text2" w:themeTint="99"/>
          <w:sz w:val="28"/>
          <w:szCs w:val="28"/>
          <w:u w:val="none"/>
        </w:rPr>
        <w:t xml:space="preserve"> </w:t>
      </w:r>
      <w:proofErr w:type="spellStart"/>
      <w:r w:rsidR="00F54265" w:rsidRPr="002501D3">
        <w:rPr>
          <w:rFonts w:ascii="Arial" w:hAnsi="Arial" w:cs="Arial"/>
          <w:color w:val="8496B0" w:themeColor="text2" w:themeTint="99"/>
          <w:sz w:val="28"/>
          <w:szCs w:val="28"/>
          <w:u w:val="none"/>
        </w:rPr>
        <w:t>packae</w:t>
      </w:r>
      <w:proofErr w:type="spellEnd"/>
      <w:r w:rsidR="00F54265" w:rsidRPr="002501D3">
        <w:rPr>
          <w:rFonts w:ascii="Arial" w:hAnsi="Arial" w:cs="Arial"/>
          <w:color w:val="8496B0" w:themeColor="text2" w:themeTint="99"/>
          <w:sz w:val="28"/>
          <w:szCs w:val="28"/>
          <w:u w:val="none"/>
        </w:rPr>
        <w:t xml:space="preserve"> and override compare(Object o1, Object o2)</w:t>
      </w:r>
      <w:r w:rsidRPr="002501D3">
        <w:rPr>
          <w:rFonts w:ascii="Arial" w:hAnsi="Arial" w:cs="Arial"/>
          <w:color w:val="8496B0" w:themeColor="text2" w:themeTint="99"/>
          <w:sz w:val="28"/>
          <w:szCs w:val="28"/>
          <w:u w:val="none"/>
        </w:rPr>
        <w:t>.</w:t>
      </w:r>
      <w:r w:rsidRPr="002501D3">
        <w:rPr>
          <w:rFonts w:ascii="Arial" w:hAnsi="Arial" w:cs="Arial"/>
          <w:sz w:val="28"/>
          <w:szCs w:val="28"/>
          <w:u w:val="none"/>
        </w:rPr>
        <w:t xml:space="preserve"> If we use Comparator our class doesn’t has to implement the interface. But there will be a class for each sorting. In case of Comparable there will be less classes but the class will be implementing Comparable interface.</w:t>
      </w:r>
    </w:p>
    <w:p w:rsidR="0015128F" w:rsidRPr="002501D3" w:rsidRDefault="00F54265" w:rsidP="00C61C54">
      <w:pPr>
        <w:rPr>
          <w:rFonts w:ascii="Arial" w:hAnsi="Arial" w:cs="Arial"/>
          <w:sz w:val="28"/>
          <w:szCs w:val="28"/>
          <w:u w:val="none"/>
        </w:rPr>
      </w:pPr>
      <w:r w:rsidRPr="002501D3">
        <w:rPr>
          <w:rFonts w:ascii="Arial" w:hAnsi="Arial" w:cs="Arial"/>
          <w:sz w:val="28"/>
          <w:szCs w:val="28"/>
          <w:u w:val="none"/>
        </w:rPr>
        <w:t>2</w:t>
      </w:r>
      <w:r w:rsidRPr="002501D3">
        <w:rPr>
          <w:rFonts w:ascii="Arial" w:hAnsi="Arial" w:cs="Arial"/>
          <w:sz w:val="28"/>
          <w:szCs w:val="28"/>
          <w:u w:val="none"/>
          <w:vertAlign w:val="superscript"/>
        </w:rPr>
        <w:t>nd</w:t>
      </w:r>
      <w:r w:rsidRPr="002501D3">
        <w:rPr>
          <w:rFonts w:ascii="Arial" w:hAnsi="Arial" w:cs="Arial"/>
          <w:sz w:val="28"/>
          <w:szCs w:val="28"/>
          <w:u w:val="none"/>
        </w:rPr>
        <w:t xml:space="preserve"> if we have the source code of the class then only we can use comparable as our class has to implement from comparable interface, but if we don’t have the source code of the class then comparator is the only option.</w:t>
      </w:r>
      <w:r w:rsidR="0015128F" w:rsidRPr="002501D3">
        <w:rPr>
          <w:rFonts w:ascii="Arial" w:hAnsi="Arial" w:cs="Arial"/>
          <w:sz w:val="28"/>
          <w:szCs w:val="28"/>
          <w:u w:val="none"/>
        </w:rPr>
        <w:t xml:space="preserve"> </w:t>
      </w:r>
    </w:p>
    <w:p w:rsidR="00605825" w:rsidRPr="002501D3" w:rsidRDefault="00605825" w:rsidP="00605825">
      <w:pPr>
        <w:rPr>
          <w:rFonts w:ascii="Arial" w:hAnsi="Arial" w:cs="Arial"/>
          <w:color w:val="FF0000"/>
          <w:sz w:val="28"/>
          <w:szCs w:val="28"/>
          <w:u w:val="none"/>
        </w:rPr>
      </w:pPr>
      <w:r w:rsidRPr="002501D3">
        <w:rPr>
          <w:rFonts w:ascii="Arial" w:hAnsi="Arial" w:cs="Arial"/>
          <w:color w:val="FF0000"/>
          <w:sz w:val="28"/>
          <w:szCs w:val="28"/>
          <w:u w:val="none"/>
        </w:rPr>
        <w:t xml:space="preserve">-Array list internal implementation? </w:t>
      </w:r>
    </w:p>
    <w:p w:rsidR="00C45C68" w:rsidRPr="002501D3" w:rsidRDefault="00C45C68" w:rsidP="00605825">
      <w:pPr>
        <w:rPr>
          <w:rFonts w:ascii="Arial" w:hAnsi="Arial" w:cs="Arial"/>
          <w:sz w:val="28"/>
          <w:szCs w:val="28"/>
          <w:u w:val="none"/>
        </w:rPr>
      </w:pPr>
      <w:proofErr w:type="spellStart"/>
      <w:r w:rsidRPr="002501D3">
        <w:rPr>
          <w:rFonts w:ascii="Arial" w:hAnsi="Arial" w:cs="Arial"/>
          <w:sz w:val="28"/>
          <w:szCs w:val="28"/>
          <w:u w:val="none"/>
        </w:rPr>
        <w:t>ArrayList</w:t>
      </w:r>
      <w:proofErr w:type="spellEnd"/>
      <w:r w:rsidRPr="002501D3">
        <w:rPr>
          <w:rFonts w:ascii="Arial" w:hAnsi="Arial" w:cs="Arial"/>
          <w:sz w:val="28"/>
          <w:szCs w:val="28"/>
          <w:u w:val="none"/>
        </w:rPr>
        <w:t xml:space="preserve"> default capacity is zero(java 8). Before java 8 the default capacity of </w:t>
      </w:r>
      <w:proofErr w:type="spellStart"/>
      <w:r w:rsidRPr="002501D3">
        <w:rPr>
          <w:rFonts w:ascii="Arial" w:hAnsi="Arial" w:cs="Arial"/>
          <w:sz w:val="28"/>
          <w:szCs w:val="28"/>
          <w:u w:val="none"/>
        </w:rPr>
        <w:t>ArrayList</w:t>
      </w:r>
      <w:proofErr w:type="spellEnd"/>
      <w:r w:rsidRPr="002501D3">
        <w:rPr>
          <w:rFonts w:ascii="Arial" w:hAnsi="Arial" w:cs="Arial"/>
          <w:sz w:val="28"/>
          <w:szCs w:val="28"/>
          <w:u w:val="none"/>
        </w:rPr>
        <w:t xml:space="preserve"> was 10.</w:t>
      </w:r>
      <w:r w:rsidR="00BD598F" w:rsidRPr="002501D3">
        <w:rPr>
          <w:rFonts w:ascii="Arial" w:hAnsi="Arial" w:cs="Arial"/>
          <w:sz w:val="28"/>
          <w:szCs w:val="28"/>
          <w:u w:val="none"/>
        </w:rPr>
        <w:t xml:space="preserve"> So, array list creates an array with size 10. If the list becomes full and a new object is added. Array </w:t>
      </w:r>
      <w:proofErr w:type="spellStart"/>
      <w:r w:rsidR="00BD598F" w:rsidRPr="002501D3">
        <w:rPr>
          <w:rFonts w:ascii="Arial" w:hAnsi="Arial" w:cs="Arial"/>
          <w:sz w:val="28"/>
          <w:szCs w:val="28"/>
          <w:u w:val="none"/>
        </w:rPr>
        <w:t>regrows</w:t>
      </w:r>
      <w:proofErr w:type="spellEnd"/>
      <w:r w:rsidR="00BD598F" w:rsidRPr="002501D3">
        <w:rPr>
          <w:rFonts w:ascii="Arial" w:hAnsi="Arial" w:cs="Arial"/>
          <w:sz w:val="28"/>
          <w:szCs w:val="28"/>
          <w:u w:val="none"/>
        </w:rPr>
        <w:t xml:space="preserve"> by adding some more index in it. Then copy all the elements into this new </w:t>
      </w:r>
      <w:proofErr w:type="spellStart"/>
      <w:r w:rsidR="00BD598F" w:rsidRPr="002501D3">
        <w:rPr>
          <w:rFonts w:ascii="Arial" w:hAnsi="Arial" w:cs="Arial"/>
          <w:sz w:val="28"/>
          <w:szCs w:val="28"/>
          <w:u w:val="none"/>
        </w:rPr>
        <w:t>ArrayList</w:t>
      </w:r>
      <w:proofErr w:type="spellEnd"/>
      <w:r w:rsidR="00BD598F" w:rsidRPr="002501D3">
        <w:rPr>
          <w:rFonts w:ascii="Arial" w:hAnsi="Arial" w:cs="Arial"/>
          <w:sz w:val="28"/>
          <w:szCs w:val="28"/>
          <w:u w:val="none"/>
        </w:rPr>
        <w:t xml:space="preserve"> object and then add the new element in it. Now the </w:t>
      </w:r>
      <w:proofErr w:type="spellStart"/>
      <w:r w:rsidR="00BD598F" w:rsidRPr="002501D3">
        <w:rPr>
          <w:rFonts w:ascii="Arial" w:hAnsi="Arial" w:cs="Arial"/>
          <w:sz w:val="28"/>
          <w:szCs w:val="28"/>
          <w:u w:val="none"/>
        </w:rPr>
        <w:t>Arraylist</w:t>
      </w:r>
      <w:proofErr w:type="spellEnd"/>
      <w:r w:rsidR="00BD598F" w:rsidRPr="002501D3">
        <w:rPr>
          <w:rFonts w:ascii="Arial" w:hAnsi="Arial" w:cs="Arial"/>
          <w:sz w:val="28"/>
          <w:szCs w:val="28"/>
          <w:u w:val="none"/>
        </w:rPr>
        <w:t xml:space="preserve"> refer to this new Object and the old array list becomes eligible for garbage collection.</w:t>
      </w:r>
    </w:p>
    <w:p w:rsidR="00605825" w:rsidRPr="002501D3" w:rsidRDefault="00605825" w:rsidP="00605825">
      <w:pPr>
        <w:rPr>
          <w:rFonts w:ascii="Arial" w:hAnsi="Arial" w:cs="Arial"/>
          <w:color w:val="FF0000"/>
          <w:sz w:val="28"/>
          <w:szCs w:val="28"/>
          <w:u w:val="none"/>
        </w:rPr>
      </w:pPr>
      <w:r w:rsidRPr="002501D3">
        <w:rPr>
          <w:rFonts w:ascii="Arial" w:hAnsi="Arial" w:cs="Arial"/>
          <w:color w:val="FF0000"/>
          <w:sz w:val="28"/>
          <w:szCs w:val="28"/>
          <w:u w:val="none"/>
        </w:rPr>
        <w:t xml:space="preserve">-hash map </w:t>
      </w:r>
      <w:proofErr w:type="spellStart"/>
      <w:r w:rsidRPr="002501D3">
        <w:rPr>
          <w:rFonts w:ascii="Arial" w:hAnsi="Arial" w:cs="Arial"/>
          <w:color w:val="FF0000"/>
          <w:sz w:val="28"/>
          <w:szCs w:val="28"/>
          <w:u w:val="none"/>
        </w:rPr>
        <w:t>vs</w:t>
      </w:r>
      <w:proofErr w:type="spellEnd"/>
      <w:r w:rsidRPr="002501D3">
        <w:rPr>
          <w:rFonts w:ascii="Arial" w:hAnsi="Arial" w:cs="Arial"/>
          <w:color w:val="FF0000"/>
          <w:sz w:val="28"/>
          <w:szCs w:val="28"/>
          <w:u w:val="none"/>
        </w:rPr>
        <w:t xml:space="preserve"> concurrent hash map? </w:t>
      </w:r>
    </w:p>
    <w:p w:rsidR="00BD598F" w:rsidRPr="002501D3" w:rsidRDefault="00BD598F" w:rsidP="00605825">
      <w:pPr>
        <w:rPr>
          <w:rFonts w:ascii="Arial" w:hAnsi="Arial" w:cs="Arial"/>
          <w:sz w:val="28"/>
          <w:szCs w:val="28"/>
          <w:u w:val="none"/>
        </w:rPr>
      </w:pPr>
      <w:proofErr w:type="spellStart"/>
      <w:r w:rsidRPr="002501D3">
        <w:rPr>
          <w:rFonts w:ascii="Arial" w:hAnsi="Arial" w:cs="Arial"/>
          <w:sz w:val="28"/>
          <w:szCs w:val="28"/>
          <w:u w:val="none"/>
        </w:rPr>
        <w:t>HashMap</w:t>
      </w:r>
      <w:proofErr w:type="spellEnd"/>
      <w:r w:rsidRPr="002501D3">
        <w:rPr>
          <w:rFonts w:ascii="Arial" w:hAnsi="Arial" w:cs="Arial"/>
          <w:sz w:val="28"/>
          <w:szCs w:val="28"/>
          <w:u w:val="none"/>
        </w:rPr>
        <w:t xml:space="preserve"> is not thread safe where as </w:t>
      </w:r>
      <w:proofErr w:type="spellStart"/>
      <w:r w:rsidRPr="002501D3">
        <w:rPr>
          <w:rFonts w:ascii="Arial" w:hAnsi="Arial" w:cs="Arial"/>
          <w:sz w:val="28"/>
          <w:szCs w:val="28"/>
          <w:u w:val="none"/>
        </w:rPr>
        <w:t>ConurrentHashMap</w:t>
      </w:r>
      <w:proofErr w:type="spellEnd"/>
      <w:r w:rsidRPr="002501D3">
        <w:rPr>
          <w:rFonts w:ascii="Arial" w:hAnsi="Arial" w:cs="Arial"/>
          <w:sz w:val="28"/>
          <w:szCs w:val="28"/>
          <w:u w:val="none"/>
        </w:rPr>
        <w:t xml:space="preserve"> is thread safe and given in java 5 as part of </w:t>
      </w:r>
      <w:proofErr w:type="spellStart"/>
      <w:r w:rsidRPr="002501D3">
        <w:rPr>
          <w:rFonts w:ascii="Arial" w:hAnsi="Arial" w:cs="Arial"/>
          <w:sz w:val="28"/>
          <w:szCs w:val="28"/>
          <w:u w:val="none"/>
        </w:rPr>
        <w:t>java.util.concutrent</w:t>
      </w:r>
      <w:proofErr w:type="spellEnd"/>
      <w:r w:rsidRPr="002501D3">
        <w:rPr>
          <w:rFonts w:ascii="Arial" w:hAnsi="Arial" w:cs="Arial"/>
          <w:sz w:val="28"/>
          <w:szCs w:val="28"/>
          <w:u w:val="none"/>
        </w:rPr>
        <w:t xml:space="preserve"> package. </w:t>
      </w:r>
      <w:proofErr w:type="spellStart"/>
      <w:r w:rsidRPr="002501D3">
        <w:rPr>
          <w:rFonts w:ascii="Arial" w:hAnsi="Arial" w:cs="Arial"/>
          <w:sz w:val="28"/>
          <w:szCs w:val="28"/>
          <w:u w:val="none"/>
        </w:rPr>
        <w:t>ConurrentHashMap</w:t>
      </w:r>
      <w:proofErr w:type="spellEnd"/>
      <w:r w:rsidRPr="002501D3">
        <w:rPr>
          <w:rFonts w:ascii="Arial" w:hAnsi="Arial" w:cs="Arial"/>
          <w:sz w:val="28"/>
          <w:szCs w:val="28"/>
          <w:u w:val="none"/>
        </w:rPr>
        <w:t xml:space="preserve"> locks the particular entry when it is modified but when multiple threads try to read the particular entry from </w:t>
      </w:r>
      <w:proofErr w:type="spellStart"/>
      <w:r w:rsidRPr="002501D3">
        <w:rPr>
          <w:rFonts w:ascii="Arial" w:hAnsi="Arial" w:cs="Arial"/>
          <w:sz w:val="28"/>
          <w:szCs w:val="28"/>
          <w:u w:val="none"/>
        </w:rPr>
        <w:t>ConcurrentHashMap</w:t>
      </w:r>
      <w:proofErr w:type="spellEnd"/>
      <w:r w:rsidRPr="002501D3">
        <w:rPr>
          <w:rFonts w:ascii="Arial" w:hAnsi="Arial" w:cs="Arial"/>
          <w:sz w:val="28"/>
          <w:szCs w:val="28"/>
          <w:u w:val="none"/>
        </w:rPr>
        <w:t xml:space="preserve"> it doesn’t lock the entry. In order to make </w:t>
      </w:r>
      <w:proofErr w:type="spellStart"/>
      <w:r w:rsidRPr="002501D3">
        <w:rPr>
          <w:rFonts w:ascii="Arial" w:hAnsi="Arial" w:cs="Arial"/>
          <w:sz w:val="28"/>
          <w:szCs w:val="28"/>
          <w:u w:val="none"/>
        </w:rPr>
        <w:t>HashMap</w:t>
      </w:r>
      <w:proofErr w:type="spellEnd"/>
      <w:r w:rsidRPr="002501D3">
        <w:rPr>
          <w:rFonts w:ascii="Arial" w:hAnsi="Arial" w:cs="Arial"/>
          <w:sz w:val="28"/>
          <w:szCs w:val="28"/>
          <w:u w:val="none"/>
        </w:rPr>
        <w:t xml:space="preserve"> as Thread safe we need </w:t>
      </w:r>
      <w:r w:rsidRPr="002501D3">
        <w:rPr>
          <w:rFonts w:ascii="Arial" w:hAnsi="Arial" w:cs="Arial"/>
          <w:sz w:val="28"/>
          <w:szCs w:val="28"/>
          <w:u w:val="none"/>
        </w:rPr>
        <w:lastRenderedPageBreak/>
        <w:t xml:space="preserve">to use </w:t>
      </w:r>
      <w:proofErr w:type="spellStart"/>
      <w:r w:rsidRPr="002501D3">
        <w:rPr>
          <w:rFonts w:ascii="Arial" w:hAnsi="Arial" w:cs="Arial"/>
          <w:sz w:val="28"/>
          <w:szCs w:val="28"/>
          <w:u w:val="none"/>
        </w:rPr>
        <w:t>Collections.synchronizedMap</w:t>
      </w:r>
      <w:proofErr w:type="spellEnd"/>
      <w:r w:rsidRPr="002501D3">
        <w:rPr>
          <w:rFonts w:ascii="Arial" w:hAnsi="Arial" w:cs="Arial"/>
          <w:sz w:val="28"/>
          <w:szCs w:val="28"/>
          <w:u w:val="none"/>
        </w:rPr>
        <w:t>(&lt;</w:t>
      </w:r>
      <w:proofErr w:type="spellStart"/>
      <w:r w:rsidRPr="002501D3">
        <w:rPr>
          <w:rFonts w:ascii="Arial" w:hAnsi="Arial" w:cs="Arial"/>
          <w:sz w:val="28"/>
          <w:szCs w:val="28"/>
          <w:u w:val="none"/>
        </w:rPr>
        <w:t>Hashmap</w:t>
      </w:r>
      <w:proofErr w:type="spellEnd"/>
      <w:r w:rsidRPr="002501D3">
        <w:rPr>
          <w:rFonts w:ascii="Arial" w:hAnsi="Arial" w:cs="Arial"/>
          <w:sz w:val="28"/>
          <w:szCs w:val="28"/>
          <w:u w:val="none"/>
        </w:rPr>
        <w:t xml:space="preserve"> object&gt;) but we don’t need to do anything for making concurrent </w:t>
      </w:r>
      <w:proofErr w:type="spellStart"/>
      <w:r w:rsidRPr="002501D3">
        <w:rPr>
          <w:rFonts w:ascii="Arial" w:hAnsi="Arial" w:cs="Arial"/>
          <w:sz w:val="28"/>
          <w:szCs w:val="28"/>
          <w:u w:val="none"/>
        </w:rPr>
        <w:t>Hashmap</w:t>
      </w:r>
      <w:proofErr w:type="spellEnd"/>
      <w:r w:rsidRPr="002501D3">
        <w:rPr>
          <w:rFonts w:ascii="Arial" w:hAnsi="Arial" w:cs="Arial"/>
          <w:sz w:val="28"/>
          <w:szCs w:val="28"/>
          <w:u w:val="none"/>
        </w:rPr>
        <w:t xml:space="preserve"> as thread safe. </w:t>
      </w:r>
    </w:p>
    <w:p w:rsidR="00605825" w:rsidRPr="002501D3" w:rsidRDefault="00605825" w:rsidP="00605825">
      <w:pPr>
        <w:rPr>
          <w:rFonts w:ascii="Arial" w:hAnsi="Arial" w:cs="Arial"/>
          <w:color w:val="FF0000"/>
          <w:sz w:val="28"/>
          <w:szCs w:val="28"/>
          <w:u w:val="none"/>
        </w:rPr>
      </w:pPr>
      <w:r w:rsidRPr="002501D3">
        <w:rPr>
          <w:rFonts w:ascii="Arial" w:hAnsi="Arial" w:cs="Arial"/>
          <w:color w:val="FF0000"/>
          <w:sz w:val="28"/>
          <w:szCs w:val="28"/>
          <w:u w:val="none"/>
        </w:rPr>
        <w:t xml:space="preserve">-Array list </w:t>
      </w:r>
      <w:proofErr w:type="spellStart"/>
      <w:r w:rsidRPr="002501D3">
        <w:rPr>
          <w:rFonts w:ascii="Arial" w:hAnsi="Arial" w:cs="Arial"/>
          <w:color w:val="FF0000"/>
          <w:sz w:val="28"/>
          <w:szCs w:val="28"/>
          <w:u w:val="none"/>
        </w:rPr>
        <w:t>vs</w:t>
      </w:r>
      <w:proofErr w:type="spellEnd"/>
      <w:r w:rsidRPr="002501D3">
        <w:rPr>
          <w:rFonts w:ascii="Arial" w:hAnsi="Arial" w:cs="Arial"/>
          <w:color w:val="FF0000"/>
          <w:sz w:val="28"/>
          <w:szCs w:val="28"/>
          <w:u w:val="none"/>
        </w:rPr>
        <w:t xml:space="preserve"> linked list?</w:t>
      </w:r>
    </w:p>
    <w:p w:rsidR="003F4CA6" w:rsidRPr="002501D3" w:rsidRDefault="003F4CA6" w:rsidP="00605825">
      <w:pPr>
        <w:rPr>
          <w:rFonts w:ascii="Arial" w:hAnsi="Arial" w:cs="Arial"/>
          <w:sz w:val="28"/>
          <w:szCs w:val="28"/>
          <w:u w:val="none"/>
        </w:rPr>
      </w:pPr>
      <w:proofErr w:type="spellStart"/>
      <w:r w:rsidRPr="002501D3">
        <w:rPr>
          <w:rFonts w:ascii="Arial" w:hAnsi="Arial" w:cs="Arial"/>
          <w:sz w:val="28"/>
          <w:szCs w:val="28"/>
          <w:u w:val="none"/>
        </w:rPr>
        <w:t>ArraList</w:t>
      </w:r>
      <w:proofErr w:type="spellEnd"/>
      <w:r w:rsidRPr="002501D3">
        <w:rPr>
          <w:rFonts w:ascii="Arial" w:hAnsi="Arial" w:cs="Arial"/>
          <w:sz w:val="28"/>
          <w:szCs w:val="28"/>
          <w:u w:val="none"/>
        </w:rPr>
        <w:t xml:space="preserve"> stores the elements in array where as </w:t>
      </w:r>
      <w:proofErr w:type="spellStart"/>
      <w:r w:rsidRPr="002501D3">
        <w:rPr>
          <w:rFonts w:ascii="Arial" w:hAnsi="Arial" w:cs="Arial"/>
          <w:sz w:val="28"/>
          <w:szCs w:val="28"/>
          <w:u w:val="none"/>
        </w:rPr>
        <w:t>LinkedList</w:t>
      </w:r>
      <w:proofErr w:type="spellEnd"/>
      <w:r w:rsidRPr="002501D3">
        <w:rPr>
          <w:rFonts w:ascii="Arial" w:hAnsi="Arial" w:cs="Arial"/>
          <w:sz w:val="28"/>
          <w:szCs w:val="28"/>
          <w:u w:val="none"/>
        </w:rPr>
        <w:t xml:space="preserve"> stores element in nodes. </w:t>
      </w:r>
      <w:proofErr w:type="spellStart"/>
      <w:r w:rsidRPr="002501D3">
        <w:rPr>
          <w:rFonts w:ascii="Arial" w:hAnsi="Arial" w:cs="Arial"/>
          <w:sz w:val="28"/>
          <w:szCs w:val="28"/>
          <w:u w:val="none"/>
        </w:rPr>
        <w:t>LinkedList</w:t>
      </w:r>
      <w:proofErr w:type="spellEnd"/>
      <w:r w:rsidRPr="002501D3">
        <w:rPr>
          <w:rFonts w:ascii="Arial" w:hAnsi="Arial" w:cs="Arial"/>
          <w:sz w:val="28"/>
          <w:szCs w:val="28"/>
          <w:u w:val="none"/>
        </w:rPr>
        <w:t xml:space="preserve"> implement List and </w:t>
      </w:r>
      <w:proofErr w:type="spellStart"/>
      <w:r w:rsidRPr="002501D3">
        <w:rPr>
          <w:rFonts w:ascii="Arial" w:hAnsi="Arial" w:cs="Arial"/>
          <w:sz w:val="28"/>
          <w:szCs w:val="28"/>
          <w:u w:val="none"/>
        </w:rPr>
        <w:t>DQuue</w:t>
      </w:r>
      <w:proofErr w:type="spellEnd"/>
      <w:r w:rsidRPr="002501D3">
        <w:rPr>
          <w:rFonts w:ascii="Arial" w:hAnsi="Arial" w:cs="Arial"/>
          <w:sz w:val="28"/>
          <w:szCs w:val="28"/>
          <w:u w:val="none"/>
        </w:rPr>
        <w:t xml:space="preserve">. Where each node stares the reference of </w:t>
      </w:r>
      <w:proofErr w:type="spellStart"/>
      <w:r w:rsidRPr="002501D3">
        <w:rPr>
          <w:rFonts w:ascii="Arial" w:hAnsi="Arial" w:cs="Arial"/>
          <w:sz w:val="28"/>
          <w:szCs w:val="28"/>
          <w:u w:val="none"/>
        </w:rPr>
        <w:t>it’s</w:t>
      </w:r>
      <w:proofErr w:type="spellEnd"/>
      <w:r w:rsidRPr="002501D3">
        <w:rPr>
          <w:rFonts w:ascii="Arial" w:hAnsi="Arial" w:cs="Arial"/>
          <w:sz w:val="28"/>
          <w:szCs w:val="28"/>
          <w:u w:val="none"/>
        </w:rPr>
        <w:t xml:space="preserve"> next and previous link. Internally </w:t>
      </w:r>
      <w:proofErr w:type="spellStart"/>
      <w:r w:rsidRPr="002501D3">
        <w:rPr>
          <w:rFonts w:ascii="Arial" w:hAnsi="Arial" w:cs="Arial"/>
          <w:sz w:val="28"/>
          <w:szCs w:val="28"/>
          <w:u w:val="none"/>
        </w:rPr>
        <w:t>LinkedList</w:t>
      </w:r>
      <w:proofErr w:type="spellEnd"/>
      <w:r w:rsidRPr="002501D3">
        <w:rPr>
          <w:rFonts w:ascii="Arial" w:hAnsi="Arial" w:cs="Arial"/>
          <w:sz w:val="28"/>
          <w:szCs w:val="28"/>
          <w:u w:val="none"/>
        </w:rPr>
        <w:t xml:space="preserve"> uses its private class Entry to store the objects inside the link</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Private class Entry{</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 xml:space="preserve">E element; </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 xml:space="preserve">Entry next; </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Entry Previous;</w:t>
      </w:r>
    </w:p>
    <w:p w:rsidR="003F4CA6" w:rsidRPr="002501D3" w:rsidRDefault="003F4CA6" w:rsidP="003F4CA6">
      <w:pPr>
        <w:rPr>
          <w:rFonts w:ascii="Arial" w:hAnsi="Arial" w:cs="Arial"/>
          <w:sz w:val="28"/>
          <w:szCs w:val="28"/>
          <w:u w:val="none"/>
        </w:rPr>
      </w:pPr>
      <w:r w:rsidRPr="002501D3">
        <w:rPr>
          <w:rFonts w:ascii="Arial" w:hAnsi="Arial" w:cs="Arial"/>
          <w:sz w:val="28"/>
          <w:szCs w:val="28"/>
          <w:u w:val="none"/>
        </w:rPr>
        <w:t>}</w:t>
      </w:r>
    </w:p>
    <w:p w:rsidR="003F4CA6" w:rsidRPr="002501D3" w:rsidRDefault="003F4CA6" w:rsidP="003F4CA6">
      <w:pPr>
        <w:rPr>
          <w:rFonts w:ascii="Arial" w:hAnsi="Arial" w:cs="Arial"/>
          <w:sz w:val="28"/>
          <w:szCs w:val="28"/>
          <w:u w:val="none"/>
        </w:rPr>
      </w:pPr>
    </w:p>
    <w:p w:rsidR="00605825" w:rsidRPr="002501D3" w:rsidRDefault="00605825" w:rsidP="00605825">
      <w:pPr>
        <w:rPr>
          <w:rFonts w:ascii="Arial" w:hAnsi="Arial" w:cs="Arial"/>
          <w:sz w:val="28"/>
          <w:szCs w:val="28"/>
          <w:u w:val="none"/>
        </w:rPr>
      </w:pPr>
      <w:r w:rsidRPr="002501D3">
        <w:rPr>
          <w:rFonts w:ascii="Arial" w:hAnsi="Arial" w:cs="Arial"/>
          <w:color w:val="FF0000"/>
          <w:sz w:val="28"/>
          <w:szCs w:val="28"/>
          <w:u w:val="none"/>
        </w:rPr>
        <w:t>-initial capacity if array list?</w:t>
      </w:r>
      <w:r w:rsidR="00BD598F" w:rsidRPr="002501D3">
        <w:rPr>
          <w:rFonts w:ascii="Arial" w:hAnsi="Arial" w:cs="Arial"/>
          <w:sz w:val="28"/>
          <w:szCs w:val="28"/>
          <w:u w:val="none"/>
        </w:rPr>
        <w:t xml:space="preserve"> Before java 8 it was 10 but from java 8 it’s zero.</w:t>
      </w:r>
    </w:p>
    <w:p w:rsidR="00EE6D1F"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 xml:space="preserve">-project packing jar or war? </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For web application it is packaged as war.</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w:t>
      </w:r>
      <w:proofErr w:type="spellStart"/>
      <w:r w:rsidRPr="002501D3">
        <w:rPr>
          <w:rFonts w:ascii="Arial" w:hAnsi="Arial" w:cs="Arial"/>
          <w:sz w:val="28"/>
          <w:szCs w:val="28"/>
          <w:u w:val="none"/>
        </w:rPr>
        <w:t>Myclass.war</w:t>
      </w:r>
      <w:proofErr w:type="spellEnd"/>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ab/>
        <w:t>|-META-INF</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ab/>
        <w:t>|-WEB-INF</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ab/>
        <w:t xml:space="preserve">    | -classes</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|-lib</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|-web.xml</w:t>
      </w:r>
    </w:p>
    <w:p w:rsidR="00EE6D1F" w:rsidRPr="002501D3" w:rsidRDefault="00EE6D1F" w:rsidP="00EE6D1F">
      <w:pPr>
        <w:rPr>
          <w:rFonts w:ascii="Arial" w:hAnsi="Arial" w:cs="Arial"/>
          <w:sz w:val="28"/>
          <w:szCs w:val="28"/>
        </w:rPr>
      </w:pPr>
    </w:p>
    <w:p w:rsidR="00EE6D1F"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-how to run jar?</w:t>
      </w:r>
      <w:r w:rsidR="002F142E" w:rsidRPr="002501D3">
        <w:rPr>
          <w:rFonts w:ascii="Arial" w:hAnsi="Arial" w:cs="Arial"/>
          <w:color w:val="FF0000"/>
          <w:sz w:val="28"/>
          <w:szCs w:val="28"/>
          <w:u w:val="none"/>
        </w:rPr>
        <w:t xml:space="preserve"> </w:t>
      </w:r>
      <w:r w:rsidR="002F142E" w:rsidRPr="002501D3">
        <w:rPr>
          <w:rFonts w:ascii="Arial" w:hAnsi="Arial" w:cs="Arial"/>
          <w:sz w:val="28"/>
          <w:szCs w:val="28"/>
          <w:u w:val="none"/>
        </w:rPr>
        <w:t xml:space="preserve">Go to </w:t>
      </w:r>
      <w:proofErr w:type="spellStart"/>
      <w:r w:rsidR="002F142E" w:rsidRPr="002501D3">
        <w:rPr>
          <w:rFonts w:ascii="Arial" w:hAnsi="Arial" w:cs="Arial"/>
          <w:sz w:val="28"/>
          <w:szCs w:val="28"/>
          <w:u w:val="none"/>
        </w:rPr>
        <w:t>classpath</w:t>
      </w:r>
      <w:proofErr w:type="spellEnd"/>
      <w:r w:rsidR="006849E8" w:rsidRPr="002501D3">
        <w:rPr>
          <w:rFonts w:ascii="Arial" w:hAnsi="Arial" w:cs="Arial"/>
          <w:sz w:val="28"/>
          <w:szCs w:val="28"/>
          <w:u w:val="none"/>
        </w:rPr>
        <w:t xml:space="preserve">&gt;&gt;&gt; </w:t>
      </w:r>
      <w:r w:rsidR="002F142E" w:rsidRPr="002501D3">
        <w:rPr>
          <w:rFonts w:ascii="Arial" w:hAnsi="Arial" w:cs="Arial"/>
          <w:sz w:val="28"/>
          <w:szCs w:val="28"/>
          <w:u w:val="none"/>
        </w:rPr>
        <w:t xml:space="preserve">  java –jar</w:t>
      </w:r>
      <w:r w:rsidR="006849E8" w:rsidRPr="002501D3">
        <w:rPr>
          <w:rFonts w:ascii="Arial" w:hAnsi="Arial" w:cs="Arial"/>
          <w:sz w:val="28"/>
          <w:szCs w:val="28"/>
          <w:u w:val="none"/>
        </w:rPr>
        <w:t xml:space="preserve"> </w:t>
      </w:r>
      <w:r w:rsidR="002F142E" w:rsidRPr="002501D3">
        <w:rPr>
          <w:rFonts w:ascii="Arial" w:hAnsi="Arial" w:cs="Arial"/>
          <w:sz w:val="28"/>
          <w:szCs w:val="28"/>
          <w:u w:val="none"/>
        </w:rPr>
        <w:t>&lt;</w:t>
      </w:r>
      <w:proofErr w:type="spellStart"/>
      <w:r w:rsidR="002F142E" w:rsidRPr="002501D3">
        <w:rPr>
          <w:rFonts w:ascii="Arial" w:hAnsi="Arial" w:cs="Arial"/>
          <w:sz w:val="28"/>
          <w:szCs w:val="28"/>
          <w:u w:val="none"/>
        </w:rPr>
        <w:t>jar_name</w:t>
      </w:r>
      <w:proofErr w:type="spellEnd"/>
      <w:r w:rsidR="002F142E" w:rsidRPr="002501D3">
        <w:rPr>
          <w:rFonts w:ascii="Arial" w:hAnsi="Arial" w:cs="Arial"/>
          <w:sz w:val="28"/>
          <w:szCs w:val="28"/>
          <w:u w:val="none"/>
        </w:rPr>
        <w:t>&gt;</w:t>
      </w:r>
      <w:r w:rsidR="006849E8" w:rsidRPr="002501D3">
        <w:rPr>
          <w:rFonts w:ascii="Arial" w:hAnsi="Arial" w:cs="Arial"/>
          <w:sz w:val="28"/>
          <w:szCs w:val="28"/>
          <w:u w:val="none"/>
        </w:rPr>
        <w:t>.jar &lt;</w:t>
      </w:r>
      <w:proofErr w:type="spellStart"/>
      <w:r w:rsidR="006849E8" w:rsidRPr="002501D3">
        <w:rPr>
          <w:rFonts w:ascii="Arial" w:hAnsi="Arial" w:cs="Arial"/>
          <w:sz w:val="28"/>
          <w:szCs w:val="28"/>
          <w:u w:val="none"/>
        </w:rPr>
        <w:t>class_nm</w:t>
      </w:r>
      <w:proofErr w:type="spellEnd"/>
      <w:r w:rsidR="006849E8" w:rsidRPr="002501D3">
        <w:rPr>
          <w:rFonts w:ascii="Arial" w:hAnsi="Arial" w:cs="Arial"/>
          <w:sz w:val="28"/>
          <w:szCs w:val="28"/>
          <w:u w:val="none"/>
        </w:rPr>
        <w:t>&gt;.class</w:t>
      </w:r>
      <w:r w:rsidRPr="002501D3">
        <w:rPr>
          <w:rFonts w:ascii="Arial" w:hAnsi="Arial" w:cs="Arial"/>
          <w:color w:val="FF0000"/>
          <w:sz w:val="28"/>
          <w:szCs w:val="28"/>
          <w:u w:val="none"/>
        </w:rPr>
        <w:t xml:space="preserve"> </w:t>
      </w:r>
    </w:p>
    <w:p w:rsidR="00EE6D1F"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 xml:space="preserve">-difference between executable and non executable jar? </w:t>
      </w:r>
    </w:p>
    <w:p w:rsidR="002F142E"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-how to extrac</w:t>
      </w:r>
      <w:r w:rsidR="006849E8" w:rsidRPr="002501D3">
        <w:rPr>
          <w:rFonts w:ascii="Arial" w:hAnsi="Arial" w:cs="Arial"/>
          <w:color w:val="FF0000"/>
          <w:sz w:val="28"/>
          <w:szCs w:val="28"/>
          <w:u w:val="none"/>
        </w:rPr>
        <w:t xml:space="preserve">t that jar and what is the </w:t>
      </w:r>
      <w:r w:rsidRPr="002501D3">
        <w:rPr>
          <w:rFonts w:ascii="Arial" w:hAnsi="Arial" w:cs="Arial"/>
          <w:color w:val="FF0000"/>
          <w:sz w:val="28"/>
          <w:szCs w:val="28"/>
          <w:u w:val="none"/>
        </w:rPr>
        <w:t>structure of jar after extracting?</w:t>
      </w:r>
      <w:r w:rsidR="002F142E" w:rsidRPr="002501D3">
        <w:rPr>
          <w:rFonts w:ascii="Arial" w:hAnsi="Arial" w:cs="Arial"/>
          <w:color w:val="FF0000"/>
          <w:sz w:val="28"/>
          <w:szCs w:val="28"/>
          <w:u w:val="none"/>
        </w:rPr>
        <w:t xml:space="preserve"> </w:t>
      </w:r>
    </w:p>
    <w:p w:rsidR="00EE6D1F" w:rsidRPr="002501D3" w:rsidRDefault="002F142E" w:rsidP="00EE6D1F">
      <w:pPr>
        <w:rPr>
          <w:rFonts w:ascii="Arial" w:hAnsi="Arial" w:cs="Arial"/>
          <w:sz w:val="28"/>
          <w:szCs w:val="28"/>
          <w:u w:val="none"/>
        </w:rPr>
      </w:pPr>
      <w:r w:rsidRPr="002501D3">
        <w:rPr>
          <w:rFonts w:ascii="Arial" w:hAnsi="Arial" w:cs="Arial"/>
          <w:color w:val="FF0000"/>
          <w:sz w:val="28"/>
          <w:szCs w:val="28"/>
          <w:u w:val="none"/>
        </w:rPr>
        <w:t xml:space="preserve">    </w:t>
      </w:r>
      <w:r w:rsidR="006849E8" w:rsidRPr="002501D3">
        <w:rPr>
          <w:rFonts w:ascii="Arial" w:hAnsi="Arial" w:cs="Arial"/>
          <w:color w:val="FF0000"/>
          <w:sz w:val="28"/>
          <w:szCs w:val="28"/>
          <w:u w:val="none"/>
        </w:rPr>
        <w:t xml:space="preserve">Extracting jar&gt;&gt;&gt; </w:t>
      </w:r>
      <w:r w:rsidRPr="002501D3">
        <w:rPr>
          <w:rFonts w:ascii="Arial" w:hAnsi="Arial" w:cs="Arial"/>
          <w:sz w:val="28"/>
          <w:szCs w:val="28"/>
          <w:u w:val="none"/>
        </w:rPr>
        <w:t xml:space="preserve">jar </w:t>
      </w:r>
      <w:proofErr w:type="spellStart"/>
      <w:r w:rsidRPr="002501D3">
        <w:rPr>
          <w:rFonts w:ascii="Arial" w:hAnsi="Arial" w:cs="Arial"/>
          <w:sz w:val="28"/>
          <w:szCs w:val="28"/>
          <w:u w:val="none"/>
        </w:rPr>
        <w:t>xf</w:t>
      </w:r>
      <w:proofErr w:type="spellEnd"/>
      <w:r w:rsidRPr="002501D3">
        <w:rPr>
          <w:rFonts w:ascii="Arial" w:hAnsi="Arial" w:cs="Arial"/>
          <w:sz w:val="28"/>
          <w:szCs w:val="28"/>
          <w:u w:val="none"/>
        </w:rPr>
        <w:t xml:space="preserve"> &lt;</w:t>
      </w:r>
      <w:proofErr w:type="spellStart"/>
      <w:r w:rsidRPr="002501D3">
        <w:rPr>
          <w:rFonts w:ascii="Arial" w:hAnsi="Arial" w:cs="Arial"/>
          <w:sz w:val="28"/>
          <w:szCs w:val="28"/>
          <w:u w:val="none"/>
        </w:rPr>
        <w:t>jar_nm</w:t>
      </w:r>
      <w:proofErr w:type="spellEnd"/>
      <w:r w:rsidRPr="002501D3">
        <w:rPr>
          <w:rFonts w:ascii="Arial" w:hAnsi="Arial" w:cs="Arial"/>
          <w:sz w:val="28"/>
          <w:szCs w:val="28"/>
          <w:u w:val="none"/>
        </w:rPr>
        <w:t>&gt;.jar</w:t>
      </w:r>
    </w:p>
    <w:p w:rsidR="006849E8" w:rsidRPr="002501D3" w:rsidRDefault="006849E8" w:rsidP="00EE6D1F">
      <w:pPr>
        <w:rPr>
          <w:rFonts w:ascii="Arial" w:hAnsi="Arial" w:cs="Arial"/>
          <w:color w:val="FF0000"/>
          <w:sz w:val="28"/>
          <w:szCs w:val="28"/>
          <w:u w:val="none"/>
        </w:rPr>
      </w:pPr>
      <w:r w:rsidRPr="002501D3">
        <w:rPr>
          <w:rFonts w:ascii="Arial" w:hAnsi="Arial" w:cs="Arial"/>
          <w:color w:val="FF0000"/>
          <w:sz w:val="28"/>
          <w:szCs w:val="28"/>
          <w:u w:val="none"/>
        </w:rPr>
        <w:lastRenderedPageBreak/>
        <w:t xml:space="preserve">     Structure&gt;&gt;&gt;</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w:t>
      </w:r>
      <w:proofErr w:type="spellStart"/>
      <w:r w:rsidRPr="002501D3">
        <w:rPr>
          <w:rFonts w:ascii="Arial" w:hAnsi="Arial" w:cs="Arial"/>
          <w:sz w:val="28"/>
          <w:szCs w:val="28"/>
          <w:u w:val="none"/>
        </w:rPr>
        <w:t>a.class</w:t>
      </w:r>
      <w:proofErr w:type="spellEnd"/>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w:t>
      </w:r>
      <w:proofErr w:type="spellStart"/>
      <w:r w:rsidRPr="002501D3">
        <w:rPr>
          <w:rFonts w:ascii="Arial" w:hAnsi="Arial" w:cs="Arial"/>
          <w:sz w:val="28"/>
          <w:szCs w:val="28"/>
          <w:u w:val="none"/>
        </w:rPr>
        <w:t>b.class</w:t>
      </w:r>
      <w:proofErr w:type="spellEnd"/>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 xml:space="preserve">   :</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 xml:space="preserve">   :</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META-INF</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 xml:space="preserve">    </w:t>
      </w:r>
      <w:r w:rsidR="00322139" w:rsidRPr="002501D3">
        <w:rPr>
          <w:rFonts w:ascii="Arial" w:hAnsi="Arial" w:cs="Arial"/>
          <w:sz w:val="28"/>
          <w:szCs w:val="28"/>
          <w:u w:val="none"/>
        </w:rPr>
        <w:t>|-</w:t>
      </w:r>
      <w:proofErr w:type="spellStart"/>
      <w:r w:rsidR="00322139" w:rsidRPr="002501D3">
        <w:rPr>
          <w:rFonts w:ascii="Arial" w:hAnsi="Arial" w:cs="Arial"/>
          <w:sz w:val="28"/>
          <w:szCs w:val="28"/>
          <w:u w:val="none"/>
        </w:rPr>
        <w:t>ma</w:t>
      </w:r>
      <w:r w:rsidRPr="002501D3">
        <w:rPr>
          <w:rFonts w:ascii="Arial" w:hAnsi="Arial" w:cs="Arial"/>
          <w:sz w:val="28"/>
          <w:szCs w:val="28"/>
          <w:u w:val="none"/>
        </w:rPr>
        <w:t>nifest.mf</w:t>
      </w:r>
      <w:proofErr w:type="spellEnd"/>
    </w:p>
    <w:p w:rsidR="00BD598F" w:rsidRPr="002501D3" w:rsidRDefault="002F142E" w:rsidP="00605825">
      <w:pPr>
        <w:rPr>
          <w:rFonts w:ascii="Arial" w:hAnsi="Arial" w:cs="Arial"/>
          <w:sz w:val="28"/>
          <w:szCs w:val="28"/>
          <w:u w:val="none"/>
        </w:rPr>
      </w:pPr>
      <w:r w:rsidRPr="002501D3">
        <w:rPr>
          <w:rFonts w:ascii="Arial" w:hAnsi="Arial" w:cs="Arial"/>
          <w:color w:val="FF0000"/>
          <w:sz w:val="28"/>
          <w:szCs w:val="28"/>
          <w:u w:val="none"/>
        </w:rPr>
        <w:t>-how to create jar?</w:t>
      </w:r>
      <w:r w:rsidRPr="002501D3">
        <w:rPr>
          <w:rFonts w:ascii="Arial" w:hAnsi="Arial" w:cs="Arial"/>
          <w:sz w:val="28"/>
          <w:szCs w:val="28"/>
          <w:u w:val="none"/>
        </w:rPr>
        <w:t xml:space="preserve">  Go to </w:t>
      </w:r>
      <w:proofErr w:type="spellStart"/>
      <w:r w:rsidRPr="002501D3">
        <w:rPr>
          <w:rFonts w:ascii="Arial" w:hAnsi="Arial" w:cs="Arial"/>
          <w:sz w:val="28"/>
          <w:szCs w:val="28"/>
          <w:u w:val="none"/>
        </w:rPr>
        <w:t>classpath</w:t>
      </w:r>
      <w:proofErr w:type="spellEnd"/>
      <w:r w:rsidRPr="002501D3">
        <w:rPr>
          <w:rFonts w:ascii="Arial" w:hAnsi="Arial" w:cs="Arial"/>
          <w:sz w:val="28"/>
          <w:szCs w:val="28"/>
          <w:u w:val="none"/>
        </w:rPr>
        <w:t xml:space="preserve"> and type in </w:t>
      </w:r>
      <w:proofErr w:type="spellStart"/>
      <w:r w:rsidRPr="002501D3">
        <w:rPr>
          <w:rFonts w:ascii="Arial" w:hAnsi="Arial" w:cs="Arial"/>
          <w:sz w:val="28"/>
          <w:szCs w:val="28"/>
          <w:u w:val="none"/>
        </w:rPr>
        <w:t>cmd</w:t>
      </w:r>
      <w:proofErr w:type="spellEnd"/>
      <w:r w:rsidRPr="002501D3">
        <w:rPr>
          <w:rFonts w:ascii="Arial" w:hAnsi="Arial" w:cs="Arial"/>
          <w:sz w:val="28"/>
          <w:szCs w:val="28"/>
          <w:u w:val="none"/>
        </w:rPr>
        <w:t xml:space="preserve"> </w:t>
      </w:r>
      <w:r w:rsidRPr="002501D3">
        <w:rPr>
          <w:rFonts w:ascii="Arial" w:hAnsi="Arial" w:cs="Arial"/>
          <w:color w:val="FF0000"/>
          <w:sz w:val="28"/>
          <w:szCs w:val="28"/>
          <w:u w:val="none"/>
        </w:rPr>
        <w:t>jar –</w:t>
      </w:r>
      <w:proofErr w:type="spellStart"/>
      <w:r w:rsidRPr="002501D3">
        <w:rPr>
          <w:rFonts w:ascii="Arial" w:hAnsi="Arial" w:cs="Arial"/>
          <w:color w:val="FF0000"/>
          <w:sz w:val="28"/>
          <w:szCs w:val="28"/>
          <w:u w:val="none"/>
        </w:rPr>
        <w:t>cvf</w:t>
      </w:r>
      <w:proofErr w:type="spellEnd"/>
      <w:r w:rsidRPr="002501D3">
        <w:rPr>
          <w:rFonts w:ascii="Arial" w:hAnsi="Arial" w:cs="Arial"/>
          <w:color w:val="FF0000"/>
          <w:sz w:val="28"/>
          <w:szCs w:val="28"/>
          <w:u w:val="none"/>
        </w:rPr>
        <w:t xml:space="preserve"> &lt;</w:t>
      </w:r>
      <w:proofErr w:type="spellStart"/>
      <w:r w:rsidRPr="002501D3">
        <w:rPr>
          <w:rFonts w:ascii="Arial" w:hAnsi="Arial" w:cs="Arial"/>
          <w:color w:val="FF0000"/>
          <w:sz w:val="28"/>
          <w:szCs w:val="28"/>
          <w:u w:val="none"/>
        </w:rPr>
        <w:t>class_name</w:t>
      </w:r>
      <w:proofErr w:type="spellEnd"/>
      <w:r w:rsidRPr="002501D3">
        <w:rPr>
          <w:rFonts w:ascii="Arial" w:hAnsi="Arial" w:cs="Arial"/>
          <w:color w:val="FF0000"/>
          <w:sz w:val="28"/>
          <w:szCs w:val="28"/>
          <w:u w:val="none"/>
        </w:rPr>
        <w:t>&gt;.jar</w:t>
      </w:r>
    </w:p>
    <w:p w:rsidR="0015128F" w:rsidRPr="002501D3" w:rsidRDefault="00235916" w:rsidP="00C61C54">
      <w:pPr>
        <w:rPr>
          <w:rFonts w:ascii="Arial" w:hAnsi="Arial" w:cs="Arial"/>
          <w:sz w:val="28"/>
          <w:szCs w:val="28"/>
          <w:u w:val="none"/>
        </w:rPr>
      </w:pPr>
      <w:r w:rsidRPr="002501D3">
        <w:rPr>
          <w:rFonts w:ascii="Arial" w:hAnsi="Arial" w:cs="Arial"/>
          <w:sz w:val="28"/>
          <w:szCs w:val="28"/>
          <w:u w:val="none"/>
        </w:rPr>
        <w:t>Executable jar</w:t>
      </w:r>
      <w:r w:rsidR="00807B02" w:rsidRPr="002501D3">
        <w:rPr>
          <w:rFonts w:ascii="Arial" w:hAnsi="Arial" w:cs="Arial"/>
          <w:sz w:val="28"/>
          <w:szCs w:val="28"/>
          <w:u w:val="none"/>
        </w:rPr>
        <w:t>&gt;&gt;</w:t>
      </w:r>
      <w:r w:rsidRPr="002501D3">
        <w:rPr>
          <w:rFonts w:ascii="Arial" w:hAnsi="Arial" w:cs="Arial"/>
          <w:sz w:val="28"/>
          <w:szCs w:val="28"/>
          <w:u w:val="none"/>
        </w:rPr>
        <w:t xml:space="preserve"> jar –</w:t>
      </w:r>
      <w:proofErr w:type="spellStart"/>
      <w:r w:rsidRPr="002501D3">
        <w:rPr>
          <w:rFonts w:ascii="Arial" w:hAnsi="Arial" w:cs="Arial"/>
          <w:sz w:val="28"/>
          <w:szCs w:val="28"/>
          <w:u w:val="none"/>
        </w:rPr>
        <w:t>cvmf</w:t>
      </w:r>
      <w:proofErr w:type="spellEnd"/>
      <w:r w:rsidRPr="002501D3">
        <w:rPr>
          <w:rFonts w:ascii="Arial" w:hAnsi="Arial" w:cs="Arial"/>
          <w:sz w:val="28"/>
          <w:szCs w:val="28"/>
          <w:u w:val="none"/>
        </w:rPr>
        <w:t xml:space="preserve"> </w:t>
      </w:r>
      <w:proofErr w:type="spellStart"/>
      <w:r w:rsidRPr="002501D3">
        <w:rPr>
          <w:rFonts w:ascii="Arial" w:hAnsi="Arial" w:cs="Arial"/>
          <w:sz w:val="28"/>
          <w:szCs w:val="28"/>
          <w:u w:val="none"/>
        </w:rPr>
        <w:t>manifest.mf</w:t>
      </w:r>
      <w:proofErr w:type="spellEnd"/>
      <w:r w:rsidRPr="002501D3">
        <w:rPr>
          <w:rFonts w:ascii="Arial" w:hAnsi="Arial" w:cs="Arial"/>
          <w:sz w:val="28"/>
          <w:szCs w:val="28"/>
          <w:u w:val="none"/>
        </w:rPr>
        <w:t xml:space="preserve"> &lt;</w:t>
      </w:r>
      <w:proofErr w:type="spellStart"/>
      <w:r w:rsidRPr="002501D3">
        <w:rPr>
          <w:rFonts w:ascii="Arial" w:hAnsi="Arial" w:cs="Arial"/>
          <w:sz w:val="28"/>
          <w:szCs w:val="28"/>
          <w:u w:val="none"/>
        </w:rPr>
        <w:t>jar_nm</w:t>
      </w:r>
      <w:proofErr w:type="spellEnd"/>
      <w:r w:rsidRPr="002501D3">
        <w:rPr>
          <w:rFonts w:ascii="Arial" w:hAnsi="Arial" w:cs="Arial"/>
          <w:sz w:val="28"/>
          <w:szCs w:val="28"/>
          <w:u w:val="none"/>
        </w:rPr>
        <w:t xml:space="preserve">&gt;.jar </w:t>
      </w:r>
      <w:proofErr w:type="spellStart"/>
      <w:r w:rsidRPr="002501D3">
        <w:rPr>
          <w:rFonts w:ascii="Arial" w:hAnsi="Arial" w:cs="Arial"/>
          <w:sz w:val="28"/>
          <w:szCs w:val="28"/>
          <w:u w:val="none"/>
        </w:rPr>
        <w:t>class_nm.class</w:t>
      </w:r>
      <w:proofErr w:type="spellEnd"/>
    </w:p>
    <w:p w:rsidR="00235916" w:rsidRPr="002501D3" w:rsidRDefault="00807B02" w:rsidP="00C61C54">
      <w:pPr>
        <w:rPr>
          <w:rFonts w:ascii="Arial" w:hAnsi="Arial" w:cs="Arial"/>
          <w:sz w:val="28"/>
          <w:szCs w:val="28"/>
          <w:u w:val="none"/>
        </w:rPr>
      </w:pPr>
      <w:r w:rsidRPr="002501D3">
        <w:rPr>
          <w:rFonts w:ascii="Arial" w:hAnsi="Arial" w:cs="Arial"/>
          <w:sz w:val="28"/>
          <w:szCs w:val="28"/>
          <w:u w:val="none"/>
        </w:rPr>
        <w:t xml:space="preserve"> </w:t>
      </w:r>
      <w:r w:rsidR="00235916" w:rsidRPr="002501D3">
        <w:rPr>
          <w:rFonts w:ascii="Arial" w:hAnsi="Arial" w:cs="Arial"/>
          <w:sz w:val="28"/>
          <w:szCs w:val="28"/>
          <w:u w:val="none"/>
        </w:rPr>
        <w:t xml:space="preserve">Inside </w:t>
      </w:r>
      <w:proofErr w:type="spellStart"/>
      <w:r w:rsidR="00235916" w:rsidRPr="002501D3">
        <w:rPr>
          <w:rFonts w:ascii="Arial" w:hAnsi="Arial" w:cs="Arial"/>
          <w:sz w:val="28"/>
          <w:szCs w:val="28"/>
          <w:u w:val="none"/>
        </w:rPr>
        <w:t>manifest.mf</w:t>
      </w:r>
      <w:proofErr w:type="spellEnd"/>
      <w:r w:rsidR="00235916" w:rsidRPr="002501D3">
        <w:rPr>
          <w:rFonts w:ascii="Arial" w:hAnsi="Arial" w:cs="Arial"/>
          <w:sz w:val="28"/>
          <w:szCs w:val="28"/>
          <w:u w:val="none"/>
        </w:rPr>
        <w:t xml:space="preserve"> write Main-Class: &lt;</w:t>
      </w:r>
      <w:proofErr w:type="spellStart"/>
      <w:r w:rsidR="00235916" w:rsidRPr="002501D3">
        <w:rPr>
          <w:rFonts w:ascii="Arial" w:hAnsi="Arial" w:cs="Arial"/>
          <w:sz w:val="28"/>
          <w:szCs w:val="28"/>
          <w:u w:val="none"/>
        </w:rPr>
        <w:t>class_name</w:t>
      </w:r>
      <w:proofErr w:type="spellEnd"/>
      <w:r w:rsidR="00235916" w:rsidRPr="002501D3">
        <w:rPr>
          <w:rFonts w:ascii="Arial" w:hAnsi="Arial" w:cs="Arial"/>
          <w:sz w:val="28"/>
          <w:szCs w:val="28"/>
          <w:u w:val="none"/>
        </w:rPr>
        <w:t xml:space="preserve"> </w:t>
      </w:r>
      <w:proofErr w:type="spellStart"/>
      <w:r w:rsidR="00235916" w:rsidRPr="002501D3">
        <w:rPr>
          <w:rFonts w:ascii="Arial" w:hAnsi="Arial" w:cs="Arial"/>
          <w:sz w:val="28"/>
          <w:szCs w:val="28"/>
          <w:u w:val="none"/>
        </w:rPr>
        <w:t>without.class</w:t>
      </w:r>
      <w:proofErr w:type="spellEnd"/>
      <w:r w:rsidR="00235916" w:rsidRPr="002501D3">
        <w:rPr>
          <w:rFonts w:ascii="Arial" w:hAnsi="Arial" w:cs="Arial"/>
          <w:sz w:val="28"/>
          <w:szCs w:val="28"/>
          <w:u w:val="none"/>
        </w:rPr>
        <w:t>&gt;</w:t>
      </w: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Synchronization:</w:t>
      </w: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Class-Level Synchronization</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 xml:space="preserve">What will be the </w:t>
      </w:r>
      <w:proofErr w:type="spellStart"/>
      <w:r w:rsidRPr="002501D3">
        <w:rPr>
          <w:rFonts w:ascii="Arial" w:hAnsi="Arial" w:cs="Arial"/>
          <w:sz w:val="28"/>
          <w:szCs w:val="28"/>
          <w:u w:val="none"/>
        </w:rPr>
        <w:t>behavior</w:t>
      </w:r>
      <w:proofErr w:type="spellEnd"/>
      <w:r w:rsidRPr="002501D3">
        <w:rPr>
          <w:rFonts w:ascii="Arial" w:hAnsi="Arial" w:cs="Arial"/>
          <w:sz w:val="28"/>
          <w:szCs w:val="28"/>
          <w:u w:val="none"/>
        </w:rPr>
        <w:t xml:space="preserve"> for the below combinations of Synchronization.</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 xml:space="preserve">I have two static methods having synchronized blocks at class-level, if two threads are trying to access the methods simultaneously, what is the </w:t>
      </w:r>
      <w:proofErr w:type="spellStart"/>
      <w:r w:rsidRPr="002501D3">
        <w:rPr>
          <w:rFonts w:ascii="Arial" w:hAnsi="Arial" w:cs="Arial"/>
          <w:sz w:val="28"/>
          <w:szCs w:val="28"/>
          <w:u w:val="none"/>
        </w:rPr>
        <w:t>behavior</w:t>
      </w:r>
      <w:proofErr w:type="spellEnd"/>
      <w:r w:rsidRPr="002501D3">
        <w:rPr>
          <w:rFonts w:ascii="Arial" w:hAnsi="Arial" w:cs="Arial"/>
          <w:sz w:val="28"/>
          <w:szCs w:val="28"/>
          <w:u w:val="none"/>
        </w:rPr>
        <w:t>?</w:t>
      </w:r>
    </w:p>
    <w:p w:rsidR="004D1DFF" w:rsidRPr="002501D3" w:rsidRDefault="004D1DFF" w:rsidP="004D1DFF">
      <w:pPr>
        <w:rPr>
          <w:rFonts w:ascii="Arial" w:hAnsi="Arial" w:cs="Arial"/>
          <w:sz w:val="28"/>
          <w:szCs w:val="28"/>
          <w:u w:val="none"/>
        </w:rPr>
      </w:pPr>
      <w:r w:rsidRPr="002501D3">
        <w:rPr>
          <w:rFonts w:ascii="Arial" w:eastAsia="Times New Roman" w:hAnsi="Arial" w:cs="Arial"/>
          <w:iCs/>
          <w:sz w:val="28"/>
          <w:szCs w:val="28"/>
          <w:u w:val="none"/>
          <w:lang w:val="en-US"/>
        </w:rPr>
        <w:t xml:space="preserve">Let's take two threads accessing two methods m1() and m2() (of same class ) having synchronized block in both the methods. Assume Thread1 and Thread2 is calling m1() and m2() respectively. Let's assume Thread1 entered to first method and got and locked the class as m1() contains class level synchronized block. Assume Thread1 got suspended after entering the sync block( we can use </w:t>
      </w:r>
      <w:proofErr w:type="spellStart"/>
      <w:r w:rsidRPr="002501D3">
        <w:rPr>
          <w:rFonts w:ascii="Arial" w:eastAsia="Times New Roman" w:hAnsi="Arial" w:cs="Arial"/>
          <w:iCs/>
          <w:sz w:val="28"/>
          <w:szCs w:val="28"/>
          <w:u w:val="none"/>
          <w:lang w:val="en-US"/>
        </w:rPr>
        <w:t>Thread.sleep</w:t>
      </w:r>
      <w:proofErr w:type="spellEnd"/>
      <w:r w:rsidRPr="002501D3">
        <w:rPr>
          <w:rFonts w:ascii="Arial" w:eastAsia="Times New Roman" w:hAnsi="Arial" w:cs="Arial"/>
          <w:iCs/>
          <w:sz w:val="28"/>
          <w:szCs w:val="28"/>
          <w:u w:val="none"/>
          <w:lang w:val="en-US"/>
        </w:rPr>
        <w:t xml:space="preserve">(1000)). As thread1 got suspended thread2 will get a chance to execute m2(). Thread2 will </w:t>
      </w:r>
      <w:proofErr w:type="spellStart"/>
      <w:r w:rsidRPr="002501D3">
        <w:rPr>
          <w:rFonts w:ascii="Arial" w:eastAsia="Times New Roman" w:hAnsi="Arial" w:cs="Arial"/>
          <w:iCs/>
          <w:sz w:val="28"/>
          <w:szCs w:val="28"/>
          <w:u w:val="none"/>
          <w:lang w:val="en-US"/>
        </w:rPr>
        <w:t>definetely</w:t>
      </w:r>
      <w:proofErr w:type="spellEnd"/>
      <w:r w:rsidRPr="002501D3">
        <w:rPr>
          <w:rFonts w:ascii="Arial" w:eastAsia="Times New Roman" w:hAnsi="Arial" w:cs="Arial"/>
          <w:iCs/>
          <w:sz w:val="28"/>
          <w:szCs w:val="28"/>
          <w:u w:val="none"/>
          <w:lang w:val="en-US"/>
        </w:rPr>
        <w:t xml:space="preserve"> enter to m2() but will not be able to execute the method as m2() also contain class level lock. Thread2 will remain suspended unless Thread1 releases the lock. Once Thread1 released the lock, Thread2 can further start Execution</w:t>
      </w: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 xml:space="preserve">I have two static methods having synchronized blocks at class-level, if two threads are trying to access the methods simultaneously on different object, what is the </w:t>
      </w:r>
      <w:proofErr w:type="spellStart"/>
      <w:r w:rsidRPr="002501D3">
        <w:rPr>
          <w:rFonts w:ascii="Arial" w:hAnsi="Arial" w:cs="Arial"/>
          <w:color w:val="C45911" w:themeColor="accent2" w:themeShade="BF"/>
          <w:sz w:val="28"/>
          <w:szCs w:val="28"/>
          <w:u w:val="none"/>
        </w:rPr>
        <w:t>behavior</w:t>
      </w:r>
      <w:proofErr w:type="spellEnd"/>
      <w:r w:rsidRPr="002501D3">
        <w:rPr>
          <w:rFonts w:ascii="Arial" w:hAnsi="Arial" w:cs="Arial"/>
          <w:color w:val="C45911" w:themeColor="accent2" w:themeShade="BF"/>
          <w:sz w:val="28"/>
          <w:szCs w:val="28"/>
          <w:u w:val="none"/>
        </w:rPr>
        <w:t>?</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lastRenderedPageBreak/>
        <w:t>If one thread has acquired the lock, it will not allow other threads to execute the synchronized block/ method of other object as well.</w:t>
      </w:r>
    </w:p>
    <w:p w:rsidR="004D1DFF" w:rsidRPr="002501D3" w:rsidRDefault="004D1DFF" w:rsidP="004D1DFF">
      <w:pPr>
        <w:rPr>
          <w:rFonts w:ascii="Arial" w:hAnsi="Arial" w:cs="Arial"/>
          <w:color w:val="C45911" w:themeColor="accent2" w:themeShade="BF"/>
          <w:sz w:val="28"/>
          <w:szCs w:val="28"/>
          <w:u w:val="none"/>
        </w:rPr>
      </w:pP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 xml:space="preserve">I have two non-static methods, in this case can </w:t>
      </w:r>
      <w:proofErr w:type="spellStart"/>
      <w:r w:rsidRPr="002501D3">
        <w:rPr>
          <w:rFonts w:ascii="Arial" w:hAnsi="Arial" w:cs="Arial"/>
          <w:color w:val="C45911" w:themeColor="accent2" w:themeShade="BF"/>
          <w:sz w:val="28"/>
          <w:szCs w:val="28"/>
          <w:u w:val="none"/>
        </w:rPr>
        <w:t>i</w:t>
      </w:r>
      <w:proofErr w:type="spellEnd"/>
      <w:r w:rsidRPr="002501D3">
        <w:rPr>
          <w:rFonts w:ascii="Arial" w:hAnsi="Arial" w:cs="Arial"/>
          <w:color w:val="C45911" w:themeColor="accent2" w:themeShade="BF"/>
          <w:sz w:val="28"/>
          <w:szCs w:val="28"/>
          <w:u w:val="none"/>
        </w:rPr>
        <w:t xml:space="preserve"> apply class-level synchronized block? If two threads are accessing the methods what is the </w:t>
      </w:r>
      <w:proofErr w:type="spellStart"/>
      <w:r w:rsidRPr="002501D3">
        <w:rPr>
          <w:rFonts w:ascii="Arial" w:hAnsi="Arial" w:cs="Arial"/>
          <w:color w:val="C45911" w:themeColor="accent2" w:themeShade="BF"/>
          <w:sz w:val="28"/>
          <w:szCs w:val="28"/>
          <w:u w:val="none"/>
        </w:rPr>
        <w:t>behavior</w:t>
      </w:r>
      <w:proofErr w:type="spellEnd"/>
      <w:r w:rsidRPr="002501D3">
        <w:rPr>
          <w:rFonts w:ascii="Arial" w:hAnsi="Arial" w:cs="Arial"/>
          <w:color w:val="C45911" w:themeColor="accent2" w:themeShade="BF"/>
          <w:sz w:val="28"/>
          <w:szCs w:val="28"/>
          <w:u w:val="none"/>
        </w:rPr>
        <w:t>?</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Yes. We can apply class level synchronized block in non static method. If we do so, if one method acquires the lock unless it release the lock 2</w:t>
      </w:r>
      <w:r w:rsidRPr="002501D3">
        <w:rPr>
          <w:rFonts w:ascii="Arial" w:hAnsi="Arial" w:cs="Arial"/>
          <w:sz w:val="28"/>
          <w:szCs w:val="28"/>
          <w:u w:val="none"/>
          <w:vertAlign w:val="superscript"/>
        </w:rPr>
        <w:t>nd</w:t>
      </w:r>
      <w:r w:rsidRPr="002501D3">
        <w:rPr>
          <w:rFonts w:ascii="Arial" w:hAnsi="Arial" w:cs="Arial"/>
          <w:sz w:val="28"/>
          <w:szCs w:val="28"/>
          <w:u w:val="none"/>
        </w:rPr>
        <w:t xml:space="preserve"> method will not get a chance to execute. </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In below example two threads are trying to access two different methods having synchronized block. Unless 1 thread release the lock 2</w:t>
      </w:r>
      <w:r w:rsidRPr="002501D3">
        <w:rPr>
          <w:rFonts w:ascii="Arial" w:hAnsi="Arial" w:cs="Arial"/>
          <w:sz w:val="28"/>
          <w:szCs w:val="28"/>
          <w:u w:val="none"/>
          <w:vertAlign w:val="superscript"/>
        </w:rPr>
        <w:t>nd</w:t>
      </w:r>
      <w:r w:rsidRPr="002501D3">
        <w:rPr>
          <w:rFonts w:ascii="Arial" w:hAnsi="Arial" w:cs="Arial"/>
          <w:sz w:val="28"/>
          <w:szCs w:val="28"/>
          <w:u w:val="none"/>
        </w:rPr>
        <w:t xml:space="preserve"> thread </w:t>
      </w:r>
      <w:proofErr w:type="spellStart"/>
      <w:r w:rsidRPr="002501D3">
        <w:rPr>
          <w:rFonts w:ascii="Arial" w:hAnsi="Arial" w:cs="Arial"/>
          <w:sz w:val="28"/>
          <w:szCs w:val="28"/>
          <w:u w:val="none"/>
        </w:rPr>
        <w:t>can not</w:t>
      </w:r>
      <w:proofErr w:type="spellEnd"/>
      <w:r w:rsidRPr="002501D3">
        <w:rPr>
          <w:rFonts w:ascii="Arial" w:hAnsi="Arial" w:cs="Arial"/>
          <w:sz w:val="28"/>
          <w:szCs w:val="28"/>
          <w:u w:val="none"/>
        </w:rPr>
        <w:t xml:space="preserve"> execute </w:t>
      </w:r>
      <w:proofErr w:type="spellStart"/>
      <w:r w:rsidRPr="002501D3">
        <w:rPr>
          <w:rFonts w:ascii="Arial" w:hAnsi="Arial" w:cs="Arial"/>
          <w:sz w:val="28"/>
          <w:szCs w:val="28"/>
          <w:u w:val="none"/>
        </w:rPr>
        <w:t>it’s</w:t>
      </w:r>
      <w:proofErr w:type="spellEnd"/>
      <w:r w:rsidRPr="002501D3">
        <w:rPr>
          <w:rFonts w:ascii="Arial" w:hAnsi="Arial" w:cs="Arial"/>
          <w:sz w:val="28"/>
          <w:szCs w:val="28"/>
          <w:u w:val="none"/>
        </w:rPr>
        <w:t xml:space="preserve"> method.</w:t>
      </w: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Object-Level Synchronization</w:t>
      </w: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 xml:space="preserve">I have two non-static methods, </w:t>
      </w:r>
      <w:proofErr w:type="spellStart"/>
      <w:r w:rsidRPr="002501D3">
        <w:rPr>
          <w:rFonts w:ascii="Arial" w:hAnsi="Arial" w:cs="Arial"/>
          <w:color w:val="C45911" w:themeColor="accent2" w:themeShade="BF"/>
          <w:sz w:val="28"/>
          <w:szCs w:val="28"/>
          <w:u w:val="none"/>
        </w:rPr>
        <w:t>i</w:t>
      </w:r>
      <w:proofErr w:type="spellEnd"/>
      <w:r w:rsidRPr="002501D3">
        <w:rPr>
          <w:rFonts w:ascii="Arial" w:hAnsi="Arial" w:cs="Arial"/>
          <w:color w:val="C45911" w:themeColor="accent2" w:themeShade="BF"/>
          <w:sz w:val="28"/>
          <w:szCs w:val="28"/>
          <w:u w:val="none"/>
        </w:rPr>
        <w:t xml:space="preserve"> applied synchronization at object level, what will happen if two threads tried accessing those two methods with two objects of the class.</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Both the threads will be able to execute at the same time. There will be no blocking for another thread due to 1</w:t>
      </w:r>
      <w:r w:rsidRPr="002501D3">
        <w:rPr>
          <w:rFonts w:ascii="Arial" w:hAnsi="Arial" w:cs="Arial"/>
          <w:sz w:val="28"/>
          <w:szCs w:val="28"/>
          <w:u w:val="none"/>
          <w:vertAlign w:val="superscript"/>
        </w:rPr>
        <w:t>st</w:t>
      </w:r>
      <w:r w:rsidRPr="002501D3">
        <w:rPr>
          <w:rFonts w:ascii="Arial" w:hAnsi="Arial" w:cs="Arial"/>
          <w:sz w:val="28"/>
          <w:szCs w:val="28"/>
          <w:u w:val="none"/>
        </w:rPr>
        <w:t xml:space="preserve"> thread.</w:t>
      </w: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 xml:space="preserve">I have two non-static methods, </w:t>
      </w:r>
      <w:proofErr w:type="spellStart"/>
      <w:r w:rsidRPr="002501D3">
        <w:rPr>
          <w:rFonts w:ascii="Arial" w:hAnsi="Arial" w:cs="Arial"/>
          <w:color w:val="C45911" w:themeColor="accent2" w:themeShade="BF"/>
          <w:sz w:val="28"/>
          <w:szCs w:val="28"/>
          <w:u w:val="none"/>
        </w:rPr>
        <w:t>i</w:t>
      </w:r>
      <w:proofErr w:type="spellEnd"/>
      <w:r w:rsidRPr="002501D3">
        <w:rPr>
          <w:rFonts w:ascii="Arial" w:hAnsi="Arial" w:cs="Arial"/>
          <w:color w:val="C45911" w:themeColor="accent2" w:themeShade="BF"/>
          <w:sz w:val="28"/>
          <w:szCs w:val="28"/>
          <w:u w:val="none"/>
        </w:rPr>
        <w:t xml:space="preserve"> applied synchronization at object level, what will happen if two threads tried accessing those two methods with one object of that class.</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If one of the threads acquired the lock, it will not allow other threads to execute any other synchronized block/method unless it releases the lock.</w:t>
      </w:r>
    </w:p>
    <w:p w:rsidR="004D1DFF" w:rsidRPr="002501D3" w:rsidRDefault="004D1DFF" w:rsidP="004D1DFF">
      <w:pPr>
        <w:rPr>
          <w:rFonts w:ascii="Arial" w:hAnsi="Arial" w:cs="Arial"/>
          <w:sz w:val="28"/>
          <w:szCs w:val="28"/>
          <w:u w:val="none"/>
        </w:rPr>
      </w:pP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What is immutable? What’s the use of it . Any use cases?</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 xml:space="preserve">If the state of an object is not allowed to change then such an object is called immutable. All the </w:t>
      </w:r>
      <w:proofErr w:type="spellStart"/>
      <w:r w:rsidRPr="002501D3">
        <w:rPr>
          <w:rFonts w:ascii="Arial" w:hAnsi="Arial" w:cs="Arial"/>
          <w:sz w:val="28"/>
          <w:szCs w:val="28"/>
          <w:u w:val="none"/>
        </w:rPr>
        <w:t>enums</w:t>
      </w:r>
      <w:proofErr w:type="spellEnd"/>
      <w:r w:rsidRPr="002501D3">
        <w:rPr>
          <w:rFonts w:ascii="Arial" w:hAnsi="Arial" w:cs="Arial"/>
          <w:sz w:val="28"/>
          <w:szCs w:val="28"/>
          <w:u w:val="none"/>
        </w:rPr>
        <w:t xml:space="preserve"> and String objects are immutable. Consider a messaging server which needs the port address and </w:t>
      </w:r>
      <w:proofErr w:type="spellStart"/>
      <w:r w:rsidRPr="002501D3">
        <w:rPr>
          <w:rFonts w:ascii="Arial" w:hAnsi="Arial" w:cs="Arial"/>
          <w:sz w:val="28"/>
          <w:szCs w:val="28"/>
          <w:u w:val="none"/>
        </w:rPr>
        <w:t>urls,of</w:t>
      </w:r>
      <w:proofErr w:type="spellEnd"/>
      <w:r w:rsidRPr="002501D3">
        <w:rPr>
          <w:rFonts w:ascii="Arial" w:hAnsi="Arial" w:cs="Arial"/>
          <w:sz w:val="28"/>
          <w:szCs w:val="28"/>
          <w:u w:val="none"/>
        </w:rPr>
        <w:t xml:space="preserve"> other servers to send the message. As the port number and </w:t>
      </w:r>
      <w:proofErr w:type="spellStart"/>
      <w:r w:rsidRPr="002501D3">
        <w:rPr>
          <w:rFonts w:ascii="Arial" w:hAnsi="Arial" w:cs="Arial"/>
          <w:sz w:val="28"/>
          <w:szCs w:val="28"/>
          <w:u w:val="none"/>
        </w:rPr>
        <w:t>urls</w:t>
      </w:r>
      <w:proofErr w:type="spellEnd"/>
      <w:r w:rsidRPr="002501D3">
        <w:rPr>
          <w:rFonts w:ascii="Arial" w:hAnsi="Arial" w:cs="Arial"/>
          <w:sz w:val="28"/>
          <w:szCs w:val="28"/>
          <w:u w:val="none"/>
        </w:rPr>
        <w:t xml:space="preserve"> of other servers remain same. The port no, </w:t>
      </w:r>
      <w:proofErr w:type="spellStart"/>
      <w:r w:rsidRPr="002501D3">
        <w:rPr>
          <w:rFonts w:ascii="Arial" w:hAnsi="Arial" w:cs="Arial"/>
          <w:sz w:val="28"/>
          <w:szCs w:val="28"/>
          <w:u w:val="none"/>
        </w:rPr>
        <w:t>urls</w:t>
      </w:r>
      <w:proofErr w:type="spellEnd"/>
      <w:r w:rsidRPr="002501D3">
        <w:rPr>
          <w:rFonts w:ascii="Arial" w:hAnsi="Arial" w:cs="Arial"/>
          <w:sz w:val="28"/>
          <w:szCs w:val="28"/>
          <w:u w:val="none"/>
        </w:rPr>
        <w:t xml:space="preserve"> can be stored as immutable object in messaging servers.</w:t>
      </w:r>
    </w:p>
    <w:p w:rsidR="006B3E6F" w:rsidRPr="002501D3" w:rsidRDefault="006B3E6F" w:rsidP="00944351">
      <w:pPr>
        <w:rPr>
          <w:rFonts w:ascii="Arial" w:hAnsi="Arial" w:cs="Arial"/>
          <w:color w:val="FF0000"/>
          <w:sz w:val="28"/>
          <w:szCs w:val="28"/>
        </w:rPr>
      </w:pPr>
      <w:r w:rsidRPr="002501D3">
        <w:rPr>
          <w:rFonts w:ascii="Arial" w:hAnsi="Arial" w:cs="Arial"/>
          <w:color w:val="FF0000"/>
          <w:sz w:val="28"/>
          <w:szCs w:val="28"/>
        </w:rPr>
        <w:t xml:space="preserve">-What are the main </w:t>
      </w:r>
      <w:proofErr w:type="spellStart"/>
      <w:r w:rsidRPr="002501D3">
        <w:rPr>
          <w:rFonts w:ascii="Arial" w:hAnsi="Arial" w:cs="Arial"/>
          <w:color w:val="FF0000"/>
          <w:sz w:val="28"/>
          <w:szCs w:val="28"/>
        </w:rPr>
        <w:t>oop</w:t>
      </w:r>
      <w:proofErr w:type="spellEnd"/>
      <w:r w:rsidRPr="002501D3">
        <w:rPr>
          <w:rFonts w:ascii="Arial" w:hAnsi="Arial" w:cs="Arial"/>
          <w:color w:val="FF0000"/>
          <w:sz w:val="28"/>
          <w:szCs w:val="28"/>
        </w:rPr>
        <w:t xml:space="preserve"> principles and where u used in your project and why </w:t>
      </w:r>
    </w:p>
    <w:p w:rsidR="006B3E6F" w:rsidRPr="002501D3" w:rsidRDefault="006B3E6F" w:rsidP="00944351">
      <w:pPr>
        <w:rPr>
          <w:rFonts w:ascii="Arial" w:hAnsi="Arial" w:cs="Arial"/>
          <w:color w:val="FF0000"/>
          <w:sz w:val="28"/>
          <w:szCs w:val="28"/>
        </w:rPr>
      </w:pPr>
      <w:r w:rsidRPr="002501D3">
        <w:rPr>
          <w:rFonts w:ascii="Arial" w:hAnsi="Arial" w:cs="Arial"/>
          <w:color w:val="FF0000"/>
          <w:sz w:val="28"/>
          <w:szCs w:val="28"/>
        </w:rPr>
        <w:lastRenderedPageBreak/>
        <w:t xml:space="preserve">-Which java version u familiar just give a brief on it about the new features </w:t>
      </w:r>
    </w:p>
    <w:p w:rsidR="00450A95" w:rsidRPr="002501D3" w:rsidRDefault="00450A95" w:rsidP="00944351">
      <w:pPr>
        <w:rPr>
          <w:rFonts w:ascii="Arial" w:hAnsi="Arial" w:cs="Arial"/>
          <w:color w:val="FF0000"/>
          <w:sz w:val="28"/>
          <w:szCs w:val="28"/>
        </w:rPr>
      </w:pPr>
      <w:r w:rsidRPr="002501D3">
        <w:rPr>
          <w:rFonts w:ascii="Arial" w:hAnsi="Arial" w:cs="Arial"/>
          <w:color w:val="FF0000"/>
          <w:sz w:val="28"/>
          <w:szCs w:val="28"/>
        </w:rPr>
        <w:t>-java7</w:t>
      </w:r>
      <w:r w:rsidR="001F5EFB" w:rsidRPr="002501D3">
        <w:rPr>
          <w:rFonts w:ascii="Arial" w:hAnsi="Arial" w:cs="Arial"/>
          <w:color w:val="FF0000"/>
          <w:sz w:val="28"/>
          <w:szCs w:val="28"/>
        </w:rPr>
        <w:t xml:space="preserve"> features</w:t>
      </w:r>
    </w:p>
    <w:p w:rsidR="00450A95" w:rsidRPr="002501D3" w:rsidRDefault="00450A95" w:rsidP="006B3E6F">
      <w:pPr>
        <w:pStyle w:val="ListParagraph"/>
        <w:jc w:val="both"/>
        <w:rPr>
          <w:rFonts w:ascii="Arial" w:hAnsi="Arial" w:cs="Arial"/>
          <w:sz w:val="28"/>
          <w:szCs w:val="28"/>
        </w:rPr>
      </w:pPr>
      <w:proofErr w:type="spellStart"/>
      <w:r w:rsidRPr="002501D3">
        <w:rPr>
          <w:rFonts w:ascii="Arial" w:hAnsi="Arial" w:cs="Arial"/>
          <w:sz w:val="28"/>
          <w:szCs w:val="28"/>
        </w:rPr>
        <w:t>Jax</w:t>
      </w:r>
      <w:r w:rsidR="00AD46C2" w:rsidRPr="002501D3">
        <w:rPr>
          <w:rFonts w:ascii="Arial" w:hAnsi="Arial" w:cs="Arial"/>
          <w:sz w:val="28"/>
          <w:szCs w:val="28"/>
        </w:rPr>
        <w:t>-</w:t>
      </w:r>
      <w:r w:rsidRPr="002501D3">
        <w:rPr>
          <w:rFonts w:ascii="Arial" w:hAnsi="Arial" w:cs="Arial"/>
          <w:sz w:val="28"/>
          <w:szCs w:val="28"/>
        </w:rPr>
        <w:t>ws</w:t>
      </w:r>
      <w:proofErr w:type="spellEnd"/>
      <w:r w:rsidRPr="002501D3">
        <w:rPr>
          <w:rFonts w:ascii="Arial" w:hAnsi="Arial" w:cs="Arial"/>
          <w:sz w:val="28"/>
          <w:szCs w:val="28"/>
        </w:rPr>
        <w:t xml:space="preserve"> was added, </w:t>
      </w:r>
      <w:proofErr w:type="spellStart"/>
      <w:r w:rsidR="00AD46C2" w:rsidRPr="002501D3">
        <w:rPr>
          <w:rFonts w:ascii="Arial" w:hAnsi="Arial" w:cs="Arial"/>
          <w:sz w:val="28"/>
          <w:szCs w:val="28"/>
        </w:rPr>
        <w:t>jaxp</w:t>
      </w:r>
      <w:proofErr w:type="spellEnd"/>
      <w:r w:rsidR="00AD46C2" w:rsidRPr="002501D3">
        <w:rPr>
          <w:rFonts w:ascii="Arial" w:hAnsi="Arial" w:cs="Arial"/>
          <w:sz w:val="28"/>
          <w:szCs w:val="28"/>
        </w:rPr>
        <w:t xml:space="preserve">, </w:t>
      </w:r>
      <w:proofErr w:type="spellStart"/>
      <w:r w:rsidR="00AD46C2" w:rsidRPr="002501D3">
        <w:rPr>
          <w:rFonts w:ascii="Arial" w:hAnsi="Arial" w:cs="Arial"/>
          <w:sz w:val="28"/>
          <w:szCs w:val="28"/>
        </w:rPr>
        <w:t>jaxb</w:t>
      </w:r>
      <w:proofErr w:type="spellEnd"/>
      <w:r w:rsidR="00AD46C2" w:rsidRPr="002501D3">
        <w:rPr>
          <w:rFonts w:ascii="Arial" w:hAnsi="Arial" w:cs="Arial"/>
          <w:sz w:val="28"/>
          <w:szCs w:val="28"/>
        </w:rPr>
        <w:t xml:space="preserve"> and </w:t>
      </w:r>
      <w:proofErr w:type="spellStart"/>
      <w:r w:rsidR="00AD46C2" w:rsidRPr="002501D3">
        <w:rPr>
          <w:rFonts w:ascii="Arial" w:hAnsi="Arial" w:cs="Arial"/>
          <w:sz w:val="28"/>
          <w:szCs w:val="28"/>
        </w:rPr>
        <w:t>stax</w:t>
      </w:r>
      <w:proofErr w:type="spellEnd"/>
      <w:r w:rsidR="00AD46C2" w:rsidRPr="002501D3">
        <w:rPr>
          <w:rFonts w:ascii="Arial" w:hAnsi="Arial" w:cs="Arial"/>
          <w:sz w:val="28"/>
          <w:szCs w:val="28"/>
        </w:rPr>
        <w:t xml:space="preserve"> was enhanced.</w:t>
      </w:r>
    </w:p>
    <w:p w:rsidR="00D916CD" w:rsidRPr="002501D3" w:rsidRDefault="00D916CD" w:rsidP="006B3E6F">
      <w:pPr>
        <w:pStyle w:val="ListParagraph"/>
        <w:jc w:val="both"/>
        <w:rPr>
          <w:rFonts w:ascii="Arial" w:hAnsi="Arial" w:cs="Arial"/>
          <w:sz w:val="28"/>
          <w:szCs w:val="28"/>
        </w:rPr>
      </w:pPr>
      <w:r w:rsidRPr="002501D3">
        <w:rPr>
          <w:rFonts w:ascii="Arial" w:hAnsi="Arial" w:cs="Arial"/>
          <w:sz w:val="28"/>
          <w:szCs w:val="28"/>
        </w:rPr>
        <w:t>Try with resource</w:t>
      </w:r>
    </w:p>
    <w:p w:rsidR="001F5EFB" w:rsidRPr="002501D3" w:rsidRDefault="001F5EFB" w:rsidP="006B3E6F">
      <w:pPr>
        <w:pStyle w:val="ListParagraph"/>
        <w:jc w:val="both"/>
        <w:rPr>
          <w:rFonts w:ascii="Arial" w:hAnsi="Arial" w:cs="Arial"/>
          <w:sz w:val="28"/>
          <w:szCs w:val="28"/>
        </w:rPr>
      </w:pPr>
      <w:r w:rsidRPr="002501D3">
        <w:rPr>
          <w:rFonts w:ascii="Arial" w:hAnsi="Arial" w:cs="Arial"/>
          <w:sz w:val="28"/>
          <w:szCs w:val="28"/>
        </w:rPr>
        <w:t>Try(</w:t>
      </w:r>
      <w:proofErr w:type="spellStart"/>
      <w:r w:rsidRPr="002501D3">
        <w:rPr>
          <w:rFonts w:ascii="Arial" w:hAnsi="Arial" w:cs="Arial"/>
          <w:sz w:val="28"/>
          <w:szCs w:val="28"/>
        </w:rPr>
        <w:t>InputStream</w:t>
      </w:r>
      <w:proofErr w:type="spellEnd"/>
      <w:r w:rsidRPr="002501D3">
        <w:rPr>
          <w:rFonts w:ascii="Arial" w:hAnsi="Arial" w:cs="Arial"/>
          <w:sz w:val="28"/>
          <w:szCs w:val="28"/>
        </w:rPr>
        <w:t xml:space="preserve"> is=new </w:t>
      </w:r>
      <w:proofErr w:type="spellStart"/>
      <w:r w:rsidRPr="002501D3">
        <w:rPr>
          <w:rFonts w:ascii="Arial" w:hAnsi="Arial" w:cs="Arial"/>
          <w:sz w:val="28"/>
          <w:szCs w:val="28"/>
        </w:rPr>
        <w:t>FileInputStream</w:t>
      </w:r>
      <w:proofErr w:type="spellEnd"/>
      <w:r w:rsidRPr="002501D3">
        <w:rPr>
          <w:rFonts w:ascii="Arial" w:hAnsi="Arial" w:cs="Arial"/>
          <w:sz w:val="28"/>
          <w:szCs w:val="28"/>
        </w:rPr>
        <w:t>(</w:t>
      </w:r>
      <w:proofErr w:type="spellStart"/>
      <w:r w:rsidRPr="002501D3">
        <w:rPr>
          <w:rFonts w:ascii="Arial" w:hAnsi="Arial" w:cs="Arial"/>
          <w:sz w:val="28"/>
          <w:szCs w:val="28"/>
        </w:rPr>
        <w:t>src</w:t>
      </w:r>
      <w:proofErr w:type="spellEnd"/>
      <w:r w:rsidRPr="002501D3">
        <w:rPr>
          <w:rFonts w:ascii="Arial" w:hAnsi="Arial" w:cs="Arial"/>
          <w:sz w:val="28"/>
          <w:szCs w:val="28"/>
        </w:rPr>
        <w:t xml:space="preserve">); </w:t>
      </w:r>
      <w:proofErr w:type="spellStart"/>
      <w:r w:rsidRPr="002501D3">
        <w:rPr>
          <w:rFonts w:ascii="Arial" w:hAnsi="Arial" w:cs="Arial"/>
          <w:sz w:val="28"/>
          <w:szCs w:val="28"/>
        </w:rPr>
        <w:t>OutputStream</w:t>
      </w:r>
      <w:proofErr w:type="spellEnd"/>
      <w:r w:rsidRPr="002501D3">
        <w:rPr>
          <w:rFonts w:ascii="Arial" w:hAnsi="Arial" w:cs="Arial"/>
          <w:sz w:val="28"/>
          <w:szCs w:val="28"/>
        </w:rPr>
        <w:t xml:space="preserve"> </w:t>
      </w:r>
      <w:proofErr w:type="spellStart"/>
      <w:r w:rsidRPr="002501D3">
        <w:rPr>
          <w:rFonts w:ascii="Arial" w:hAnsi="Arial" w:cs="Arial"/>
          <w:sz w:val="28"/>
          <w:szCs w:val="28"/>
        </w:rPr>
        <w:t>os</w:t>
      </w:r>
      <w:proofErr w:type="spellEnd"/>
      <w:r w:rsidRPr="002501D3">
        <w:rPr>
          <w:rFonts w:ascii="Arial" w:hAnsi="Arial" w:cs="Arial"/>
          <w:sz w:val="28"/>
          <w:szCs w:val="28"/>
        </w:rPr>
        <w:t xml:space="preserve">=new </w:t>
      </w:r>
      <w:proofErr w:type="spellStart"/>
      <w:r w:rsidRPr="002501D3">
        <w:rPr>
          <w:rFonts w:ascii="Arial" w:hAnsi="Arial" w:cs="Arial"/>
          <w:sz w:val="28"/>
          <w:szCs w:val="28"/>
        </w:rPr>
        <w:t>FileOutputStream</w:t>
      </w:r>
      <w:proofErr w:type="spellEnd"/>
      <w:r w:rsidRPr="002501D3">
        <w:rPr>
          <w:rFonts w:ascii="Arial" w:hAnsi="Arial" w:cs="Arial"/>
          <w:sz w:val="28"/>
          <w:szCs w:val="28"/>
        </w:rPr>
        <w:t>(</w:t>
      </w:r>
      <w:proofErr w:type="spellStart"/>
      <w:r w:rsidRPr="002501D3">
        <w:rPr>
          <w:rFonts w:ascii="Arial" w:hAnsi="Arial" w:cs="Arial"/>
          <w:sz w:val="28"/>
          <w:szCs w:val="28"/>
        </w:rPr>
        <w:t>dest</w:t>
      </w:r>
      <w:proofErr w:type="spellEnd"/>
      <w:r w:rsidRPr="002501D3">
        <w:rPr>
          <w:rFonts w:ascii="Arial" w:hAnsi="Arial" w:cs="Arial"/>
          <w:sz w:val="28"/>
          <w:szCs w:val="28"/>
        </w:rPr>
        <w:t>)){</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//code }</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Multiple exception catching</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Try{//some code</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}catch(</w:t>
      </w:r>
      <w:proofErr w:type="spellStart"/>
      <w:r w:rsidRPr="002501D3">
        <w:rPr>
          <w:rFonts w:ascii="Arial" w:hAnsi="Arial" w:cs="Arial"/>
          <w:sz w:val="28"/>
          <w:szCs w:val="28"/>
        </w:rPr>
        <w:t>FileNotFoundException</w:t>
      </w:r>
      <w:proofErr w:type="spellEnd"/>
      <w:r w:rsidRPr="002501D3">
        <w:rPr>
          <w:rFonts w:ascii="Arial" w:hAnsi="Arial" w:cs="Arial"/>
          <w:sz w:val="28"/>
          <w:szCs w:val="28"/>
        </w:rPr>
        <w:t xml:space="preserve"> | </w:t>
      </w:r>
      <w:proofErr w:type="spellStart"/>
      <w:r w:rsidRPr="002501D3">
        <w:rPr>
          <w:rFonts w:ascii="Arial" w:hAnsi="Arial" w:cs="Arial"/>
          <w:sz w:val="28"/>
          <w:szCs w:val="28"/>
        </w:rPr>
        <w:t>SQLException</w:t>
      </w:r>
      <w:proofErr w:type="spellEnd"/>
      <w:r w:rsidRPr="002501D3">
        <w:rPr>
          <w:rFonts w:ascii="Arial" w:hAnsi="Arial" w:cs="Arial"/>
          <w:sz w:val="28"/>
          <w:szCs w:val="28"/>
        </w:rPr>
        <w:t xml:space="preserve"> </w:t>
      </w:r>
      <w:proofErr w:type="spellStart"/>
      <w:r w:rsidRPr="002501D3">
        <w:rPr>
          <w:rFonts w:ascii="Arial" w:hAnsi="Arial" w:cs="Arial"/>
          <w:sz w:val="28"/>
          <w:szCs w:val="28"/>
        </w:rPr>
        <w:t>exc</w:t>
      </w:r>
      <w:proofErr w:type="spellEnd"/>
      <w:r w:rsidRPr="002501D3">
        <w:rPr>
          <w:rFonts w:ascii="Arial" w:hAnsi="Arial" w:cs="Arial"/>
          <w:sz w:val="28"/>
          <w:szCs w:val="28"/>
        </w:rPr>
        <w:t>)</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w:t>
      </w:r>
      <w:proofErr w:type="spellStart"/>
      <w:r w:rsidRPr="002501D3">
        <w:rPr>
          <w:rFonts w:ascii="Arial" w:hAnsi="Arial" w:cs="Arial"/>
          <w:sz w:val="28"/>
          <w:szCs w:val="28"/>
        </w:rPr>
        <w:t>handeling</w:t>
      </w:r>
      <w:proofErr w:type="spellEnd"/>
      <w:r w:rsidRPr="002501D3">
        <w:rPr>
          <w:rFonts w:ascii="Arial" w:hAnsi="Arial" w:cs="Arial"/>
          <w:sz w:val="28"/>
          <w:szCs w:val="28"/>
        </w:rPr>
        <w:t xml:space="preserve"> code}</w:t>
      </w:r>
    </w:p>
    <w:p w:rsidR="001F5EFB" w:rsidRPr="002501D3" w:rsidRDefault="001F5EFB" w:rsidP="001F5EFB">
      <w:pPr>
        <w:pStyle w:val="ListParagraph"/>
        <w:jc w:val="both"/>
        <w:rPr>
          <w:rFonts w:ascii="Arial" w:hAnsi="Arial" w:cs="Arial"/>
          <w:sz w:val="28"/>
          <w:szCs w:val="28"/>
        </w:rPr>
      </w:pP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Diamond operators</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 xml:space="preserve">The code List&lt;String&gt; l=new </w:t>
      </w:r>
      <w:proofErr w:type="spellStart"/>
      <w:r w:rsidRPr="002501D3">
        <w:rPr>
          <w:rFonts w:ascii="Arial" w:hAnsi="Arial" w:cs="Arial"/>
          <w:sz w:val="28"/>
          <w:szCs w:val="28"/>
        </w:rPr>
        <w:t>ArrayList</w:t>
      </w:r>
      <w:proofErr w:type="spellEnd"/>
      <w:r w:rsidRPr="002501D3">
        <w:rPr>
          <w:rFonts w:ascii="Arial" w:hAnsi="Arial" w:cs="Arial"/>
          <w:sz w:val="28"/>
          <w:szCs w:val="28"/>
        </w:rPr>
        <w:t>&lt;String&gt;()</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 xml:space="preserve">Became List&lt;String&gt;l=new </w:t>
      </w:r>
      <w:proofErr w:type="spellStart"/>
      <w:r w:rsidRPr="002501D3">
        <w:rPr>
          <w:rFonts w:ascii="Arial" w:hAnsi="Arial" w:cs="Arial"/>
          <w:sz w:val="28"/>
          <w:szCs w:val="28"/>
        </w:rPr>
        <w:t>ArrayList</w:t>
      </w:r>
      <w:proofErr w:type="spellEnd"/>
      <w:r w:rsidRPr="002501D3">
        <w:rPr>
          <w:rFonts w:ascii="Arial" w:hAnsi="Arial" w:cs="Arial"/>
          <w:sz w:val="28"/>
          <w:szCs w:val="28"/>
        </w:rPr>
        <w:t>&lt;&gt;();</w:t>
      </w:r>
    </w:p>
    <w:p w:rsidR="001F5EFB" w:rsidRPr="002501D3" w:rsidRDefault="001F5EFB" w:rsidP="001F5EFB">
      <w:pPr>
        <w:pStyle w:val="ListParagraph"/>
        <w:jc w:val="both"/>
        <w:rPr>
          <w:rFonts w:ascii="Arial" w:hAnsi="Arial" w:cs="Arial"/>
          <w:sz w:val="28"/>
          <w:szCs w:val="28"/>
        </w:rPr>
      </w:pPr>
    </w:p>
    <w:p w:rsidR="001F5EFB" w:rsidRPr="002501D3" w:rsidRDefault="001F5EFB" w:rsidP="001F5EFB">
      <w:pPr>
        <w:rPr>
          <w:rFonts w:ascii="Arial" w:hAnsi="Arial" w:cs="Arial"/>
          <w:color w:val="FF0000"/>
          <w:sz w:val="28"/>
          <w:szCs w:val="28"/>
          <w:u w:val="none"/>
        </w:rPr>
      </w:pPr>
      <w:r w:rsidRPr="002501D3">
        <w:rPr>
          <w:rFonts w:ascii="Arial" w:hAnsi="Arial" w:cs="Arial"/>
          <w:color w:val="FF0000"/>
          <w:sz w:val="28"/>
          <w:szCs w:val="28"/>
          <w:u w:val="none"/>
        </w:rPr>
        <w:t>-java 8 features?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proofErr w:type="spellStart"/>
      <w:r w:rsidRPr="002501D3">
        <w:rPr>
          <w:rFonts w:ascii="Arial" w:eastAsia="Times New Roman" w:hAnsi="Arial" w:cs="Arial"/>
          <w:color w:val="222222"/>
          <w:sz w:val="28"/>
          <w:szCs w:val="28"/>
          <w:u w:val="none"/>
          <w:lang w:val="en-US"/>
        </w:rPr>
        <w:t>forEach</w:t>
      </w:r>
      <w:proofErr w:type="spellEnd"/>
      <w:r w:rsidRPr="002501D3">
        <w:rPr>
          <w:rFonts w:ascii="Arial" w:eastAsia="Times New Roman" w:hAnsi="Arial" w:cs="Arial"/>
          <w:color w:val="222222"/>
          <w:sz w:val="28"/>
          <w:szCs w:val="28"/>
          <w:u w:val="none"/>
          <w:lang w:val="en-US"/>
        </w:rPr>
        <w:t xml:space="preserve">() method in </w:t>
      </w:r>
      <w:proofErr w:type="spellStart"/>
      <w:r w:rsidRPr="002501D3">
        <w:rPr>
          <w:rFonts w:ascii="Arial" w:eastAsia="Times New Roman" w:hAnsi="Arial" w:cs="Arial"/>
          <w:color w:val="222222"/>
          <w:sz w:val="28"/>
          <w:szCs w:val="28"/>
          <w:u w:val="none"/>
          <w:lang w:val="en-US"/>
        </w:rPr>
        <w:t>Iterable</w:t>
      </w:r>
      <w:proofErr w:type="spellEnd"/>
      <w:r w:rsidRPr="002501D3">
        <w:rPr>
          <w:rFonts w:ascii="Arial" w:eastAsia="Times New Roman" w:hAnsi="Arial" w:cs="Arial"/>
          <w:color w:val="222222"/>
          <w:sz w:val="28"/>
          <w:szCs w:val="28"/>
          <w:u w:val="none"/>
          <w:lang w:val="en-US"/>
        </w:rPr>
        <w:t xml:space="preserve"> interface.</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default and static methods in Interfaces.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Functional Interfaces and Lambda Expressions.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Java Stream API for Bulk Data Operations on Collections.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Java Time API.</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Collection API improvements.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Concurrency API improvements.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Java IO improvements.</w:t>
      </w:r>
    </w:p>
    <w:p w:rsidR="001F5EFB" w:rsidRPr="002501D3" w:rsidRDefault="001F5EFB" w:rsidP="001F5EFB">
      <w:pPr>
        <w:shd w:val="clear" w:color="auto" w:fill="FFFFFF"/>
        <w:spacing w:after="46"/>
        <w:jc w:val="left"/>
        <w:rPr>
          <w:rFonts w:ascii="Arial" w:eastAsia="Times New Roman" w:hAnsi="Arial" w:cs="Arial"/>
          <w:color w:val="222222"/>
          <w:sz w:val="28"/>
          <w:szCs w:val="28"/>
          <w:u w:val="none"/>
          <w:lang w:val="en-US"/>
        </w:rPr>
      </w:pPr>
      <w:r w:rsidRPr="002501D3">
        <w:rPr>
          <w:rFonts w:ascii="Arial" w:hAnsi="Arial" w:cs="Arial"/>
          <w:color w:val="FF0000"/>
          <w:sz w:val="28"/>
          <w:szCs w:val="28"/>
        </w:rPr>
        <w:t>Java 9 Features:</w:t>
      </w:r>
    </w:p>
    <w:p w:rsidR="001F5EFB" w:rsidRPr="002501D3" w:rsidRDefault="001F5EFB" w:rsidP="00624FC2">
      <w:pPr>
        <w:rPr>
          <w:rFonts w:ascii="Arial" w:hAnsi="Arial" w:cs="Arial"/>
          <w:sz w:val="28"/>
          <w:szCs w:val="28"/>
          <w:u w:val="none"/>
        </w:rPr>
      </w:pPr>
      <w:r w:rsidRPr="002501D3">
        <w:rPr>
          <w:rFonts w:ascii="Arial" w:hAnsi="Arial" w:cs="Arial"/>
          <w:sz w:val="28"/>
          <w:szCs w:val="28"/>
          <w:u w:val="none"/>
        </w:rPr>
        <w:t>Interface can have private methods</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 xml:space="preserve">interface </w:t>
      </w:r>
      <w:proofErr w:type="spellStart"/>
      <w:r w:rsidRPr="002501D3">
        <w:rPr>
          <w:rFonts w:ascii="Arial" w:eastAsia="Times New Roman" w:hAnsi="Arial" w:cs="Arial"/>
          <w:color w:val="333333"/>
          <w:sz w:val="28"/>
          <w:szCs w:val="28"/>
          <w:u w:val="none"/>
          <w:lang w:val="en-US"/>
        </w:rPr>
        <w:t>InterfaceWithPrivateMethods</w:t>
      </w:r>
      <w:proofErr w:type="spellEnd"/>
      <w:r w:rsidRPr="002501D3">
        <w:rPr>
          <w:rFonts w:ascii="Arial" w:eastAsia="Times New Roman" w:hAnsi="Arial" w:cs="Arial"/>
          <w:color w:val="333333"/>
          <w:sz w:val="28"/>
          <w:szCs w:val="28"/>
          <w:u w:val="none"/>
          <w:lang w:val="en-US"/>
        </w:rPr>
        <w:t xml:space="preserve">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 xml:space="preserve">private static String </w:t>
      </w:r>
      <w:proofErr w:type="spellStart"/>
      <w:r w:rsidRPr="002501D3">
        <w:rPr>
          <w:rFonts w:ascii="Arial" w:eastAsia="Times New Roman" w:hAnsi="Arial" w:cs="Arial"/>
          <w:color w:val="333333"/>
          <w:sz w:val="28"/>
          <w:szCs w:val="28"/>
          <w:u w:val="none"/>
          <w:lang w:val="en-US"/>
        </w:rPr>
        <w:t>staticPrivate</w:t>
      </w:r>
      <w:proofErr w:type="spellEnd"/>
      <w:r w:rsidRPr="002501D3">
        <w:rPr>
          <w:rFonts w:ascii="Arial" w:eastAsia="Times New Roman" w:hAnsi="Arial" w:cs="Arial"/>
          <w:color w:val="333333"/>
          <w:sz w:val="28"/>
          <w:szCs w:val="28"/>
          <w:u w:val="none"/>
          <w:lang w:val="en-US"/>
        </w:rPr>
        <w:t>()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return "static private";</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 xml:space="preserve">private String </w:t>
      </w:r>
      <w:proofErr w:type="spellStart"/>
      <w:r w:rsidRPr="002501D3">
        <w:rPr>
          <w:rFonts w:ascii="Arial" w:eastAsia="Times New Roman" w:hAnsi="Arial" w:cs="Arial"/>
          <w:color w:val="333333"/>
          <w:sz w:val="28"/>
          <w:szCs w:val="28"/>
          <w:u w:val="none"/>
          <w:lang w:val="en-US"/>
        </w:rPr>
        <w:t>instancePrivate</w:t>
      </w:r>
      <w:proofErr w:type="spellEnd"/>
      <w:r w:rsidRPr="002501D3">
        <w:rPr>
          <w:rFonts w:ascii="Arial" w:eastAsia="Times New Roman" w:hAnsi="Arial" w:cs="Arial"/>
          <w:color w:val="333333"/>
          <w:sz w:val="28"/>
          <w:szCs w:val="28"/>
          <w:u w:val="none"/>
          <w:lang w:val="en-US"/>
        </w:rPr>
        <w:t>()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return "instance private";</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lastRenderedPageBreak/>
        <w:t>    </w:t>
      </w:r>
      <w:r w:rsidRPr="002501D3">
        <w:rPr>
          <w:rFonts w:ascii="Arial" w:eastAsia="Times New Roman" w:hAnsi="Arial" w:cs="Arial"/>
          <w:color w:val="333333"/>
          <w:sz w:val="28"/>
          <w:szCs w:val="28"/>
          <w:u w:val="none"/>
          <w:lang w:val="en-US"/>
        </w:rPr>
        <w:t>}</w:t>
      </w:r>
    </w:p>
    <w:p w:rsidR="001F5EFB" w:rsidRPr="002501D3" w:rsidRDefault="001F5EFB" w:rsidP="001F5EFB">
      <w:pPr>
        <w:pStyle w:val="ListParagraph"/>
        <w:jc w:val="both"/>
        <w:rPr>
          <w:rFonts w:ascii="Arial" w:hAnsi="Arial" w:cs="Arial"/>
          <w:sz w:val="28"/>
          <w:szCs w:val="28"/>
        </w:rPr>
      </w:pPr>
    </w:p>
    <w:p w:rsidR="001F5EFB" w:rsidRPr="002501D3" w:rsidRDefault="001F5EFB" w:rsidP="006B3E6F">
      <w:pPr>
        <w:pStyle w:val="ListParagraph"/>
        <w:jc w:val="both"/>
        <w:rPr>
          <w:rFonts w:ascii="Arial" w:hAnsi="Arial" w:cs="Arial"/>
          <w:color w:val="FF0000"/>
          <w:sz w:val="28"/>
          <w:szCs w:val="28"/>
        </w:rPr>
      </w:pPr>
    </w:p>
    <w:p w:rsidR="006B3E6F" w:rsidRPr="002501D3" w:rsidRDefault="006B3E6F" w:rsidP="006B3E6F">
      <w:pPr>
        <w:pStyle w:val="ListParagraph"/>
        <w:jc w:val="both"/>
        <w:rPr>
          <w:rFonts w:ascii="Arial" w:hAnsi="Arial" w:cs="Arial"/>
          <w:color w:val="FF0000"/>
          <w:sz w:val="28"/>
          <w:szCs w:val="28"/>
        </w:rPr>
      </w:pPr>
      <w:r w:rsidRPr="002501D3">
        <w:rPr>
          <w:rFonts w:ascii="Arial" w:hAnsi="Arial" w:cs="Arial"/>
          <w:color w:val="FF0000"/>
          <w:sz w:val="28"/>
          <w:szCs w:val="28"/>
        </w:rPr>
        <w:t xml:space="preserve">-Will java stream API will give better performance as compare with java 7 approach can you proof it? (She gave laptop configure with </w:t>
      </w:r>
      <w:proofErr w:type="spellStart"/>
      <w:r w:rsidRPr="002501D3">
        <w:rPr>
          <w:rFonts w:ascii="Arial" w:hAnsi="Arial" w:cs="Arial"/>
          <w:color w:val="FF0000"/>
          <w:sz w:val="28"/>
          <w:szCs w:val="28"/>
        </w:rPr>
        <w:t>jdk</w:t>
      </w:r>
      <w:proofErr w:type="spellEnd"/>
      <w:r w:rsidRPr="002501D3">
        <w:rPr>
          <w:rFonts w:ascii="Arial" w:hAnsi="Arial" w:cs="Arial"/>
          <w:color w:val="FF0000"/>
          <w:sz w:val="28"/>
          <w:szCs w:val="28"/>
        </w:rPr>
        <w:t xml:space="preserve"> 9)</w:t>
      </w:r>
    </w:p>
    <w:p w:rsidR="00B57BB1" w:rsidRPr="002501D3" w:rsidRDefault="00B57BB1" w:rsidP="006B3E6F">
      <w:pPr>
        <w:pStyle w:val="ListParagraph"/>
        <w:jc w:val="both"/>
        <w:rPr>
          <w:rFonts w:ascii="Arial" w:hAnsi="Arial" w:cs="Arial"/>
          <w:color w:val="FF0000"/>
          <w:sz w:val="28"/>
          <w:szCs w:val="28"/>
        </w:rPr>
      </w:pPr>
    </w:p>
    <w:p w:rsidR="006B3E6F" w:rsidRPr="002501D3" w:rsidRDefault="006B3E6F" w:rsidP="006B3E6F">
      <w:pPr>
        <w:pStyle w:val="ListParagraph"/>
        <w:jc w:val="both"/>
        <w:rPr>
          <w:rFonts w:ascii="Arial" w:hAnsi="Arial" w:cs="Arial"/>
          <w:color w:val="FF0000"/>
          <w:sz w:val="28"/>
          <w:szCs w:val="28"/>
        </w:rPr>
      </w:pPr>
      <w:r w:rsidRPr="002501D3">
        <w:rPr>
          <w:rFonts w:ascii="Arial" w:hAnsi="Arial" w:cs="Arial"/>
          <w:color w:val="FF0000"/>
          <w:sz w:val="28"/>
          <w:szCs w:val="28"/>
        </w:rPr>
        <w:t>-What are the method presents in Object class, why 3 wait () overloaded method what is the purpose of it.</w:t>
      </w:r>
    </w:p>
    <w:p w:rsidR="00B81799" w:rsidRPr="002501D3" w:rsidRDefault="00B81799"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 xml:space="preserve">Clone(),        finalize(),                     </w:t>
      </w:r>
      <w:proofErr w:type="spellStart"/>
      <w:r w:rsidRPr="002501D3">
        <w:rPr>
          <w:rFonts w:ascii="Arial" w:hAnsi="Arial" w:cs="Arial"/>
          <w:color w:val="000000" w:themeColor="text1"/>
          <w:sz w:val="28"/>
          <w:szCs w:val="28"/>
        </w:rPr>
        <w:t>getClass</w:t>
      </w:r>
      <w:proofErr w:type="spellEnd"/>
      <w:r w:rsidRPr="002501D3">
        <w:rPr>
          <w:rFonts w:ascii="Arial" w:hAnsi="Arial" w:cs="Arial"/>
          <w:color w:val="000000" w:themeColor="text1"/>
          <w:sz w:val="28"/>
          <w:szCs w:val="28"/>
        </w:rPr>
        <w:t>()</w:t>
      </w:r>
    </w:p>
    <w:p w:rsidR="00B81799" w:rsidRPr="002501D3" w:rsidRDefault="006B3E6F"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Equals(),</w:t>
      </w:r>
      <w:r w:rsidR="00B81799" w:rsidRPr="002501D3">
        <w:rPr>
          <w:rFonts w:ascii="Arial" w:hAnsi="Arial" w:cs="Arial"/>
          <w:color w:val="000000" w:themeColor="text1"/>
          <w:sz w:val="28"/>
          <w:szCs w:val="28"/>
        </w:rPr>
        <w:t xml:space="preserve">      </w:t>
      </w:r>
      <w:r w:rsidRPr="002501D3">
        <w:rPr>
          <w:rFonts w:ascii="Arial" w:hAnsi="Arial" w:cs="Arial"/>
          <w:color w:val="000000" w:themeColor="text1"/>
          <w:sz w:val="28"/>
          <w:szCs w:val="28"/>
        </w:rPr>
        <w:t xml:space="preserve"> </w:t>
      </w:r>
      <w:proofErr w:type="spellStart"/>
      <w:r w:rsidRPr="002501D3">
        <w:rPr>
          <w:rFonts w:ascii="Arial" w:hAnsi="Arial" w:cs="Arial"/>
          <w:color w:val="000000" w:themeColor="text1"/>
          <w:sz w:val="28"/>
          <w:szCs w:val="28"/>
        </w:rPr>
        <w:t>hashCode</w:t>
      </w:r>
      <w:proofErr w:type="spellEnd"/>
      <w:r w:rsidRPr="002501D3">
        <w:rPr>
          <w:rFonts w:ascii="Arial" w:hAnsi="Arial" w:cs="Arial"/>
          <w:color w:val="000000" w:themeColor="text1"/>
          <w:sz w:val="28"/>
          <w:szCs w:val="28"/>
        </w:rPr>
        <w:t xml:space="preserve">(), </w:t>
      </w:r>
      <w:r w:rsidR="00B81799" w:rsidRPr="002501D3">
        <w:rPr>
          <w:rFonts w:ascii="Arial" w:hAnsi="Arial" w:cs="Arial"/>
          <w:color w:val="000000" w:themeColor="text1"/>
          <w:sz w:val="28"/>
          <w:szCs w:val="28"/>
        </w:rPr>
        <w:t xml:space="preserve">                </w:t>
      </w:r>
      <w:proofErr w:type="spellStart"/>
      <w:r w:rsidRPr="002501D3">
        <w:rPr>
          <w:rFonts w:ascii="Arial" w:hAnsi="Arial" w:cs="Arial"/>
          <w:color w:val="000000" w:themeColor="text1"/>
          <w:sz w:val="28"/>
          <w:szCs w:val="28"/>
        </w:rPr>
        <w:t>toString</w:t>
      </w:r>
      <w:proofErr w:type="spellEnd"/>
      <w:r w:rsidRPr="002501D3">
        <w:rPr>
          <w:rFonts w:ascii="Arial" w:hAnsi="Arial" w:cs="Arial"/>
          <w:color w:val="000000" w:themeColor="text1"/>
          <w:sz w:val="28"/>
          <w:szCs w:val="28"/>
        </w:rPr>
        <w:t xml:space="preserve">(); </w:t>
      </w:r>
    </w:p>
    <w:p w:rsidR="00B81799" w:rsidRPr="002501D3" w:rsidRDefault="00B81799"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 xml:space="preserve">wait(),          wait(long timeout)      wait(long </w:t>
      </w:r>
      <w:proofErr w:type="spellStart"/>
      <w:r w:rsidRPr="002501D3">
        <w:rPr>
          <w:rFonts w:ascii="Arial" w:hAnsi="Arial" w:cs="Arial"/>
          <w:color w:val="000000" w:themeColor="text1"/>
          <w:sz w:val="28"/>
          <w:szCs w:val="28"/>
        </w:rPr>
        <w:t>timout</w:t>
      </w:r>
      <w:proofErr w:type="spellEnd"/>
      <w:r w:rsidRPr="002501D3">
        <w:rPr>
          <w:rFonts w:ascii="Arial" w:hAnsi="Arial" w:cs="Arial"/>
          <w:color w:val="000000" w:themeColor="text1"/>
          <w:sz w:val="28"/>
          <w:szCs w:val="28"/>
        </w:rPr>
        <w:t xml:space="preserve">, </w:t>
      </w:r>
      <w:proofErr w:type="spellStart"/>
      <w:r w:rsidRPr="002501D3">
        <w:rPr>
          <w:rFonts w:ascii="Arial" w:hAnsi="Arial" w:cs="Arial"/>
          <w:color w:val="000000" w:themeColor="text1"/>
          <w:sz w:val="28"/>
          <w:szCs w:val="28"/>
        </w:rPr>
        <w:t>int</w:t>
      </w:r>
      <w:proofErr w:type="spellEnd"/>
      <w:r w:rsidRPr="002501D3">
        <w:rPr>
          <w:rFonts w:ascii="Arial" w:hAnsi="Arial" w:cs="Arial"/>
          <w:color w:val="000000" w:themeColor="text1"/>
          <w:sz w:val="28"/>
          <w:szCs w:val="28"/>
        </w:rPr>
        <w:t xml:space="preserve"> </w:t>
      </w:r>
      <w:proofErr w:type="spellStart"/>
      <w:r w:rsidRPr="002501D3">
        <w:rPr>
          <w:rFonts w:ascii="Arial" w:hAnsi="Arial" w:cs="Arial"/>
          <w:color w:val="000000" w:themeColor="text1"/>
          <w:sz w:val="28"/>
          <w:szCs w:val="28"/>
        </w:rPr>
        <w:t>nanos</w:t>
      </w:r>
      <w:proofErr w:type="spellEnd"/>
      <w:r w:rsidRPr="002501D3">
        <w:rPr>
          <w:rFonts w:ascii="Arial" w:hAnsi="Arial" w:cs="Arial"/>
          <w:color w:val="000000" w:themeColor="text1"/>
          <w:sz w:val="28"/>
          <w:szCs w:val="28"/>
        </w:rPr>
        <w:t>)</w:t>
      </w:r>
    </w:p>
    <w:p w:rsidR="006B3E6F" w:rsidRPr="002501D3" w:rsidRDefault="00B81799"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 xml:space="preserve">notify(),         </w:t>
      </w:r>
      <w:proofErr w:type="spellStart"/>
      <w:r w:rsidRPr="002501D3">
        <w:rPr>
          <w:rFonts w:ascii="Arial" w:hAnsi="Arial" w:cs="Arial"/>
          <w:color w:val="000000" w:themeColor="text1"/>
          <w:sz w:val="28"/>
          <w:szCs w:val="28"/>
        </w:rPr>
        <w:t>notifyAll</w:t>
      </w:r>
      <w:proofErr w:type="spellEnd"/>
      <w:r w:rsidRPr="002501D3">
        <w:rPr>
          <w:rFonts w:ascii="Arial" w:hAnsi="Arial" w:cs="Arial"/>
          <w:color w:val="000000" w:themeColor="text1"/>
          <w:sz w:val="28"/>
          <w:szCs w:val="28"/>
        </w:rPr>
        <w:t>(),</w:t>
      </w:r>
    </w:p>
    <w:p w:rsidR="006B3E6F" w:rsidRPr="002501D3" w:rsidRDefault="00B57BB1" w:rsidP="006B3E6F">
      <w:pPr>
        <w:pStyle w:val="ListParagraph"/>
        <w:numPr>
          <w:ilvl w:val="0"/>
          <w:numId w:val="2"/>
        </w:numPr>
        <w:jc w:val="both"/>
        <w:rPr>
          <w:rFonts w:ascii="Arial" w:hAnsi="Arial" w:cs="Arial"/>
          <w:color w:val="FF0000"/>
          <w:sz w:val="28"/>
          <w:szCs w:val="28"/>
        </w:rPr>
      </w:pPr>
      <w:r w:rsidRPr="002501D3">
        <w:rPr>
          <w:rFonts w:ascii="Arial" w:hAnsi="Arial" w:cs="Arial"/>
          <w:color w:val="FF0000"/>
          <w:sz w:val="28"/>
          <w:szCs w:val="28"/>
        </w:rPr>
        <w:t>Are you aware of</w:t>
      </w:r>
      <w:r w:rsidR="006B3E6F" w:rsidRPr="002501D3">
        <w:rPr>
          <w:rFonts w:ascii="Arial" w:hAnsi="Arial" w:cs="Arial"/>
          <w:color w:val="FF0000"/>
          <w:sz w:val="28"/>
          <w:szCs w:val="28"/>
        </w:rPr>
        <w:t xml:space="preserve"> Concurrent API? what are the new DS introduced in concurrent API just give a brief and purpose </w:t>
      </w:r>
      <w:r w:rsidRPr="002501D3">
        <w:rPr>
          <w:rFonts w:ascii="Arial" w:hAnsi="Arial" w:cs="Arial"/>
          <w:color w:val="FF0000"/>
          <w:sz w:val="28"/>
          <w:szCs w:val="28"/>
        </w:rPr>
        <w:t>.</w:t>
      </w:r>
    </w:p>
    <w:p w:rsidR="006B3E6F" w:rsidRPr="002501D3" w:rsidRDefault="006B3E6F" w:rsidP="006B3E6F">
      <w:pPr>
        <w:pStyle w:val="ListParagraph"/>
        <w:numPr>
          <w:ilvl w:val="0"/>
          <w:numId w:val="2"/>
        </w:numPr>
        <w:jc w:val="both"/>
        <w:rPr>
          <w:rFonts w:ascii="Arial" w:hAnsi="Arial" w:cs="Arial"/>
          <w:color w:val="FF0000"/>
          <w:sz w:val="28"/>
          <w:szCs w:val="28"/>
        </w:rPr>
      </w:pPr>
      <w:r w:rsidRPr="002501D3">
        <w:rPr>
          <w:rFonts w:ascii="Arial" w:hAnsi="Arial" w:cs="Arial"/>
          <w:color w:val="FF0000"/>
          <w:sz w:val="28"/>
          <w:szCs w:val="28"/>
        </w:rPr>
        <w:t>Did you aware on Executor Framework if yes what is the difference betwee</w:t>
      </w:r>
      <w:r w:rsidR="00B57BB1" w:rsidRPr="002501D3">
        <w:rPr>
          <w:rFonts w:ascii="Arial" w:hAnsi="Arial" w:cs="Arial"/>
          <w:color w:val="FF0000"/>
          <w:sz w:val="28"/>
          <w:szCs w:val="28"/>
        </w:rPr>
        <w:t>n execute() and submit() method?</w:t>
      </w:r>
    </w:p>
    <w:p w:rsidR="00B57BB1" w:rsidRPr="002501D3" w:rsidRDefault="00B57BB1" w:rsidP="00B57BB1">
      <w:pPr>
        <w:pStyle w:val="ListParagraph"/>
        <w:jc w:val="both"/>
        <w:rPr>
          <w:rFonts w:ascii="Arial" w:hAnsi="Arial" w:cs="Arial"/>
          <w:color w:val="000000" w:themeColor="text1"/>
          <w:sz w:val="28"/>
          <w:szCs w:val="28"/>
        </w:rPr>
      </w:pPr>
      <w:proofErr w:type="spellStart"/>
      <w:r w:rsidRPr="002501D3">
        <w:rPr>
          <w:rFonts w:ascii="Arial" w:hAnsi="Arial" w:cs="Arial"/>
          <w:color w:val="000000" w:themeColor="text1"/>
          <w:sz w:val="28"/>
          <w:szCs w:val="28"/>
        </w:rPr>
        <w:t>ExecuterService.execute</w:t>
      </w:r>
      <w:proofErr w:type="spellEnd"/>
      <w:r w:rsidRPr="002501D3">
        <w:rPr>
          <w:rFonts w:ascii="Arial" w:hAnsi="Arial" w:cs="Arial"/>
          <w:color w:val="000000" w:themeColor="text1"/>
          <w:sz w:val="28"/>
          <w:szCs w:val="28"/>
        </w:rPr>
        <w:t>(</w:t>
      </w:r>
      <w:proofErr w:type="spellStart"/>
      <w:r w:rsidRPr="002501D3">
        <w:rPr>
          <w:rFonts w:ascii="Arial" w:hAnsi="Arial" w:cs="Arial"/>
          <w:color w:val="000000" w:themeColor="text1"/>
          <w:sz w:val="28"/>
          <w:szCs w:val="28"/>
        </w:rPr>
        <w:t>runnabe</w:t>
      </w:r>
      <w:proofErr w:type="spellEnd"/>
      <w:r w:rsidR="00125CBD" w:rsidRPr="002501D3">
        <w:rPr>
          <w:rFonts w:ascii="Arial" w:hAnsi="Arial" w:cs="Arial"/>
          <w:color w:val="000000" w:themeColor="text1"/>
          <w:sz w:val="28"/>
          <w:szCs w:val="28"/>
        </w:rPr>
        <w:t>&lt;T&gt;</w:t>
      </w:r>
      <w:r w:rsidRPr="002501D3">
        <w:rPr>
          <w:rFonts w:ascii="Arial" w:hAnsi="Arial" w:cs="Arial"/>
          <w:color w:val="000000" w:themeColor="text1"/>
          <w:sz w:val="28"/>
          <w:szCs w:val="28"/>
        </w:rPr>
        <w:t xml:space="preserve">) return type is void. It doesn’t return anything. Whereas </w:t>
      </w:r>
      <w:proofErr w:type="spellStart"/>
      <w:r w:rsidR="00125CBD" w:rsidRPr="002501D3">
        <w:rPr>
          <w:rFonts w:ascii="Arial" w:hAnsi="Arial" w:cs="Arial"/>
          <w:color w:val="000000" w:themeColor="text1"/>
          <w:sz w:val="28"/>
          <w:szCs w:val="28"/>
        </w:rPr>
        <w:t>ExecuterService.submit</w:t>
      </w:r>
      <w:proofErr w:type="spellEnd"/>
      <w:r w:rsidR="00125CBD" w:rsidRPr="002501D3">
        <w:rPr>
          <w:rFonts w:ascii="Arial" w:hAnsi="Arial" w:cs="Arial"/>
          <w:color w:val="000000" w:themeColor="text1"/>
          <w:sz w:val="28"/>
          <w:szCs w:val="28"/>
        </w:rPr>
        <w:t>(</w:t>
      </w:r>
      <w:proofErr w:type="spellStart"/>
      <w:r w:rsidR="00125CBD" w:rsidRPr="002501D3">
        <w:rPr>
          <w:rFonts w:ascii="Arial" w:hAnsi="Arial" w:cs="Arial"/>
          <w:color w:val="000000" w:themeColor="text1"/>
          <w:sz w:val="28"/>
          <w:szCs w:val="28"/>
        </w:rPr>
        <w:t>runnabe</w:t>
      </w:r>
      <w:proofErr w:type="spellEnd"/>
      <w:r w:rsidR="00125CBD" w:rsidRPr="002501D3">
        <w:rPr>
          <w:rFonts w:ascii="Arial" w:hAnsi="Arial" w:cs="Arial"/>
          <w:color w:val="000000" w:themeColor="text1"/>
          <w:sz w:val="28"/>
          <w:szCs w:val="28"/>
        </w:rPr>
        <w:t xml:space="preserve">&lt;T&gt;)/ </w:t>
      </w:r>
      <w:proofErr w:type="spellStart"/>
      <w:r w:rsidR="00125CBD" w:rsidRPr="002501D3">
        <w:rPr>
          <w:rFonts w:ascii="Arial" w:hAnsi="Arial" w:cs="Arial"/>
          <w:color w:val="000000" w:themeColor="text1"/>
          <w:sz w:val="28"/>
          <w:szCs w:val="28"/>
        </w:rPr>
        <w:t>ExecuterService.submit</w:t>
      </w:r>
      <w:proofErr w:type="spellEnd"/>
      <w:r w:rsidR="00125CBD" w:rsidRPr="002501D3">
        <w:rPr>
          <w:rFonts w:ascii="Arial" w:hAnsi="Arial" w:cs="Arial"/>
          <w:color w:val="000000" w:themeColor="text1"/>
          <w:sz w:val="28"/>
          <w:szCs w:val="28"/>
        </w:rPr>
        <w:t>(callable&lt;T&gt;) returns the Future&lt;T&gt;.</w:t>
      </w:r>
    </w:p>
    <w:p w:rsidR="00125CBD" w:rsidRPr="002501D3" w:rsidRDefault="00125CBD" w:rsidP="00B57BB1">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 xml:space="preserve">Execute(-) takes only </w:t>
      </w:r>
      <w:proofErr w:type="spellStart"/>
      <w:r w:rsidRPr="002501D3">
        <w:rPr>
          <w:rFonts w:ascii="Arial" w:hAnsi="Arial" w:cs="Arial"/>
          <w:color w:val="000000" w:themeColor="text1"/>
          <w:sz w:val="28"/>
          <w:szCs w:val="28"/>
        </w:rPr>
        <w:t>runnable</w:t>
      </w:r>
      <w:proofErr w:type="spellEnd"/>
      <w:r w:rsidRPr="002501D3">
        <w:rPr>
          <w:rFonts w:ascii="Arial" w:hAnsi="Arial" w:cs="Arial"/>
          <w:color w:val="000000" w:themeColor="text1"/>
          <w:sz w:val="28"/>
          <w:szCs w:val="28"/>
        </w:rPr>
        <w:t xml:space="preserve"> as method parameter whereas submit takes both </w:t>
      </w:r>
      <w:proofErr w:type="spellStart"/>
      <w:r w:rsidRPr="002501D3">
        <w:rPr>
          <w:rFonts w:ascii="Arial" w:hAnsi="Arial" w:cs="Arial"/>
          <w:color w:val="000000" w:themeColor="text1"/>
          <w:sz w:val="28"/>
          <w:szCs w:val="28"/>
        </w:rPr>
        <w:t>runnable</w:t>
      </w:r>
      <w:proofErr w:type="spellEnd"/>
      <w:r w:rsidRPr="002501D3">
        <w:rPr>
          <w:rFonts w:ascii="Arial" w:hAnsi="Arial" w:cs="Arial"/>
          <w:color w:val="000000" w:themeColor="text1"/>
          <w:sz w:val="28"/>
          <w:szCs w:val="28"/>
        </w:rPr>
        <w:t xml:space="preserve"> well as callable as method </w:t>
      </w:r>
      <w:proofErr w:type="spellStart"/>
      <w:r w:rsidRPr="002501D3">
        <w:rPr>
          <w:rFonts w:ascii="Arial" w:hAnsi="Arial" w:cs="Arial"/>
          <w:color w:val="000000" w:themeColor="text1"/>
          <w:sz w:val="28"/>
          <w:szCs w:val="28"/>
        </w:rPr>
        <w:t>param</w:t>
      </w:r>
      <w:proofErr w:type="spellEnd"/>
      <w:r w:rsidRPr="002501D3">
        <w:rPr>
          <w:rFonts w:ascii="Arial" w:hAnsi="Arial" w:cs="Arial"/>
          <w:color w:val="000000" w:themeColor="text1"/>
          <w:sz w:val="28"/>
          <w:szCs w:val="28"/>
        </w:rPr>
        <w:t>.</w:t>
      </w:r>
    </w:p>
    <w:p w:rsidR="00125CBD" w:rsidRPr="002501D3" w:rsidRDefault="00125CBD" w:rsidP="00B57BB1">
      <w:pPr>
        <w:pStyle w:val="ListParagraph"/>
        <w:jc w:val="both"/>
        <w:rPr>
          <w:rFonts w:ascii="Arial" w:hAnsi="Arial" w:cs="Arial"/>
          <w:color w:val="000000" w:themeColor="text1"/>
          <w:sz w:val="28"/>
          <w:szCs w:val="28"/>
        </w:rPr>
      </w:pPr>
    </w:p>
    <w:p w:rsidR="006B3E6F" w:rsidRPr="002501D3" w:rsidRDefault="006B3E6F" w:rsidP="006B3E6F">
      <w:pPr>
        <w:pStyle w:val="ListParagraph"/>
        <w:numPr>
          <w:ilvl w:val="0"/>
          <w:numId w:val="2"/>
        </w:numPr>
        <w:jc w:val="both"/>
        <w:rPr>
          <w:rFonts w:ascii="Arial" w:hAnsi="Arial" w:cs="Arial"/>
          <w:color w:val="FF0000"/>
          <w:sz w:val="28"/>
          <w:szCs w:val="28"/>
        </w:rPr>
      </w:pPr>
      <w:r w:rsidRPr="002501D3">
        <w:rPr>
          <w:rFonts w:ascii="Arial" w:hAnsi="Arial" w:cs="Arial"/>
          <w:color w:val="FF0000"/>
          <w:sz w:val="28"/>
          <w:szCs w:val="28"/>
        </w:rPr>
        <w:t>What is Type generic in Java? Did you used as part of your project if yes. Where and its purpose</w:t>
      </w:r>
    </w:p>
    <w:p w:rsidR="00944351" w:rsidRPr="002501D3" w:rsidRDefault="00944351" w:rsidP="00944351">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Type generic is used for type safety. I have used Generics in Collection classes as well as in Future&lt;</w:t>
      </w:r>
      <w:proofErr w:type="spellStart"/>
      <w:r w:rsidRPr="002501D3">
        <w:rPr>
          <w:rFonts w:ascii="Arial" w:hAnsi="Arial" w:cs="Arial"/>
          <w:color w:val="000000" w:themeColor="text1"/>
          <w:sz w:val="28"/>
          <w:szCs w:val="28"/>
        </w:rPr>
        <w:t>POffersComparable</w:t>
      </w:r>
      <w:proofErr w:type="spellEnd"/>
      <w:r w:rsidRPr="002501D3">
        <w:rPr>
          <w:rFonts w:ascii="Arial" w:hAnsi="Arial" w:cs="Arial"/>
          <w:color w:val="000000" w:themeColor="text1"/>
          <w:sz w:val="28"/>
          <w:szCs w:val="28"/>
        </w:rPr>
        <w:t>&gt; and in comparators.</w:t>
      </w:r>
    </w:p>
    <w:p w:rsidR="00944351" w:rsidRPr="002501D3" w:rsidRDefault="00944351" w:rsidP="00944351">
      <w:pPr>
        <w:pStyle w:val="ListParagraph"/>
        <w:jc w:val="both"/>
        <w:rPr>
          <w:rFonts w:ascii="Arial" w:hAnsi="Arial" w:cs="Arial"/>
          <w:color w:val="FF0000"/>
          <w:sz w:val="28"/>
          <w:szCs w:val="28"/>
        </w:rPr>
      </w:pPr>
    </w:p>
    <w:p w:rsidR="00605825" w:rsidRPr="002501D3" w:rsidRDefault="00605825" w:rsidP="00C61C54">
      <w:pPr>
        <w:rPr>
          <w:rFonts w:ascii="Arial" w:hAnsi="Arial" w:cs="Arial"/>
          <w:sz w:val="28"/>
          <w:szCs w:val="28"/>
          <w:u w:val="none"/>
        </w:rPr>
      </w:pPr>
    </w:p>
    <w:p w:rsidR="00EE6D1F" w:rsidRPr="002501D3" w:rsidRDefault="00EE6D1F" w:rsidP="00C61C54">
      <w:pPr>
        <w:rPr>
          <w:rFonts w:ascii="Arial" w:hAnsi="Arial" w:cs="Arial"/>
          <w:color w:val="FF0000"/>
          <w:sz w:val="28"/>
          <w:szCs w:val="28"/>
          <w:u w:val="none"/>
        </w:rPr>
      </w:pPr>
    </w:p>
    <w:p w:rsidR="00774292" w:rsidRPr="002501D3" w:rsidRDefault="00774292" w:rsidP="00774292">
      <w:pPr>
        <w:pStyle w:val="ListParagraph"/>
        <w:jc w:val="both"/>
        <w:rPr>
          <w:rFonts w:ascii="Arial" w:hAnsi="Arial" w:cs="Arial"/>
          <w:color w:val="FF0000"/>
          <w:sz w:val="28"/>
          <w:szCs w:val="28"/>
        </w:rPr>
      </w:pPr>
      <w:r w:rsidRPr="002501D3">
        <w:rPr>
          <w:rFonts w:ascii="Arial" w:hAnsi="Arial" w:cs="Arial"/>
          <w:color w:val="FF0000"/>
          <w:sz w:val="28"/>
          <w:szCs w:val="28"/>
        </w:rPr>
        <w:t>Where you used Set and List in your project just tell me the exact scenario , after my explanation He  asked suppose am fetching bunch of Employee records from Table and I want to store them in Set is this right approach or not just give point to point answer.</w:t>
      </w:r>
    </w:p>
    <w:p w:rsidR="00774292" w:rsidRPr="002501D3" w:rsidRDefault="00774292" w:rsidP="00C61C54">
      <w:pPr>
        <w:rPr>
          <w:rFonts w:ascii="Arial" w:hAnsi="Arial" w:cs="Arial"/>
          <w:color w:val="FF0000"/>
          <w:sz w:val="28"/>
          <w:szCs w:val="28"/>
          <w:u w:val="none"/>
        </w:rPr>
      </w:pPr>
    </w:p>
    <w:p w:rsidR="00856022" w:rsidRPr="002501D3" w:rsidRDefault="00856022" w:rsidP="0029196F">
      <w:pPr>
        <w:pStyle w:val="ListParagraph"/>
        <w:tabs>
          <w:tab w:val="left" w:pos="2010"/>
        </w:tabs>
        <w:spacing w:after="200" w:line="276" w:lineRule="auto"/>
        <w:jc w:val="both"/>
        <w:rPr>
          <w:rFonts w:ascii="Arial" w:hAnsi="Arial" w:cs="Arial"/>
          <w:i/>
          <w:sz w:val="28"/>
          <w:szCs w:val="28"/>
          <w:u w:val="single"/>
        </w:rPr>
      </w:pPr>
      <w:r w:rsidRPr="002501D3">
        <w:rPr>
          <w:rFonts w:ascii="Arial" w:hAnsi="Arial" w:cs="Arial"/>
          <w:sz w:val="28"/>
          <w:szCs w:val="28"/>
        </w:rPr>
        <w:lastRenderedPageBreak/>
        <w:t>difference between throw and throws?</w:t>
      </w:r>
    </w:p>
    <w:p w:rsidR="00856022" w:rsidRPr="002501D3" w:rsidRDefault="00856022" w:rsidP="0029196F">
      <w:pPr>
        <w:pStyle w:val="ListParagraph"/>
        <w:tabs>
          <w:tab w:val="left" w:pos="2010"/>
        </w:tabs>
        <w:spacing w:after="200" w:line="276" w:lineRule="auto"/>
        <w:jc w:val="both"/>
        <w:rPr>
          <w:rFonts w:ascii="Arial" w:hAnsi="Arial" w:cs="Arial"/>
          <w:i/>
          <w:sz w:val="28"/>
          <w:szCs w:val="28"/>
          <w:u w:val="single"/>
        </w:rPr>
      </w:pPr>
      <w:r w:rsidRPr="002501D3">
        <w:rPr>
          <w:rFonts w:ascii="Arial" w:hAnsi="Arial" w:cs="Arial"/>
          <w:sz w:val="28"/>
          <w:szCs w:val="28"/>
        </w:rPr>
        <w:t>Customized exception program</w:t>
      </w:r>
    </w:p>
    <w:p w:rsidR="00856022" w:rsidRPr="002501D3" w:rsidRDefault="00856022" w:rsidP="0029196F">
      <w:pPr>
        <w:pStyle w:val="ListParagraph"/>
        <w:tabs>
          <w:tab w:val="left" w:pos="2010"/>
        </w:tabs>
        <w:spacing w:after="200" w:line="276" w:lineRule="auto"/>
        <w:jc w:val="both"/>
        <w:rPr>
          <w:rFonts w:ascii="Arial" w:hAnsi="Arial" w:cs="Arial"/>
          <w:i/>
          <w:sz w:val="28"/>
          <w:szCs w:val="28"/>
          <w:u w:val="single"/>
        </w:rPr>
      </w:pPr>
      <w:r w:rsidRPr="002501D3">
        <w:rPr>
          <w:rFonts w:ascii="Arial" w:hAnsi="Arial" w:cs="Arial"/>
          <w:sz w:val="28"/>
          <w:szCs w:val="28"/>
        </w:rPr>
        <w:t xml:space="preserve">Difference between </w:t>
      </w:r>
      <w:proofErr w:type="spellStart"/>
      <w:r w:rsidRPr="002501D3">
        <w:rPr>
          <w:rFonts w:ascii="Arial" w:hAnsi="Arial" w:cs="Arial"/>
          <w:sz w:val="28"/>
          <w:szCs w:val="28"/>
        </w:rPr>
        <w:t>coucuranthashmap</w:t>
      </w:r>
      <w:proofErr w:type="spellEnd"/>
      <w:r w:rsidRPr="002501D3">
        <w:rPr>
          <w:rFonts w:ascii="Arial" w:hAnsi="Arial" w:cs="Arial"/>
          <w:sz w:val="28"/>
          <w:szCs w:val="28"/>
        </w:rPr>
        <w:t xml:space="preserve"> and synchronized </w:t>
      </w:r>
      <w:proofErr w:type="spellStart"/>
      <w:r w:rsidRPr="002501D3">
        <w:rPr>
          <w:rFonts w:ascii="Arial" w:hAnsi="Arial" w:cs="Arial"/>
          <w:sz w:val="28"/>
          <w:szCs w:val="28"/>
        </w:rPr>
        <w:t>hashmap</w:t>
      </w:r>
      <w:proofErr w:type="spellEnd"/>
      <w:r w:rsidRPr="002501D3">
        <w:rPr>
          <w:rFonts w:ascii="Arial" w:hAnsi="Arial" w:cs="Arial"/>
          <w:sz w:val="28"/>
          <w:szCs w:val="28"/>
        </w:rPr>
        <w:t>?</w:t>
      </w:r>
    </w:p>
    <w:p w:rsidR="00856022" w:rsidRPr="002501D3" w:rsidRDefault="00856022" w:rsidP="00C61C54">
      <w:pPr>
        <w:rPr>
          <w:rFonts w:ascii="Arial" w:hAnsi="Arial" w:cs="Arial"/>
          <w:color w:val="FF0000"/>
          <w:sz w:val="28"/>
          <w:szCs w:val="28"/>
          <w:u w:val="none"/>
        </w:rPr>
      </w:pPr>
    </w:p>
    <w:p w:rsidR="00BC1D49" w:rsidRPr="002501D3" w:rsidRDefault="00BC1D49" w:rsidP="00BC1D49">
      <w:pPr>
        <w:shd w:val="clear" w:color="auto" w:fill="FFFFFF"/>
        <w:spacing w:before="100" w:beforeAutospacing="1" w:after="100" w:afterAutospacing="1"/>
        <w:rPr>
          <w:rFonts w:ascii="Arial" w:eastAsia="Times New Roman" w:hAnsi="Arial" w:cs="Arial"/>
          <w:color w:val="000000"/>
          <w:sz w:val="28"/>
          <w:szCs w:val="28"/>
          <w:u w:val="none"/>
        </w:rPr>
      </w:pPr>
      <w:r w:rsidRPr="002501D3">
        <w:rPr>
          <w:rFonts w:ascii="Arial" w:eastAsia="Times New Roman" w:hAnsi="Arial" w:cs="Arial"/>
          <w:color w:val="000000"/>
          <w:sz w:val="28"/>
          <w:szCs w:val="28"/>
          <w:u w:val="none"/>
        </w:rPr>
        <w:t>A Java Bean is a java class that should follow following conventions:</w:t>
      </w:r>
    </w:p>
    <w:p w:rsidR="00BC1D49" w:rsidRPr="002501D3" w:rsidRDefault="00BC1D49" w:rsidP="00BC1D49">
      <w:pPr>
        <w:shd w:val="clear" w:color="auto" w:fill="FFFFFF"/>
        <w:spacing w:before="100" w:beforeAutospacing="1" w:after="100" w:afterAutospacing="1"/>
        <w:rPr>
          <w:rFonts w:ascii="Arial" w:eastAsia="Times New Roman" w:hAnsi="Arial" w:cs="Arial"/>
          <w:color w:val="000000"/>
          <w:sz w:val="28"/>
          <w:szCs w:val="28"/>
          <w:u w:val="none"/>
        </w:rPr>
      </w:pPr>
      <w:r w:rsidRPr="002501D3">
        <w:rPr>
          <w:rFonts w:ascii="Arial" w:eastAsia="Times New Roman" w:hAnsi="Arial" w:cs="Arial"/>
          <w:color w:val="000000"/>
          <w:sz w:val="28"/>
          <w:szCs w:val="28"/>
          <w:u w:val="none"/>
        </w:rPr>
        <w:t>It should have a no-</w:t>
      </w:r>
      <w:proofErr w:type="spellStart"/>
      <w:r w:rsidRPr="002501D3">
        <w:rPr>
          <w:rFonts w:ascii="Arial" w:eastAsia="Times New Roman" w:hAnsi="Arial" w:cs="Arial"/>
          <w:color w:val="000000"/>
          <w:sz w:val="28"/>
          <w:szCs w:val="28"/>
          <w:u w:val="none"/>
        </w:rPr>
        <w:t>arg</w:t>
      </w:r>
      <w:proofErr w:type="spellEnd"/>
      <w:r w:rsidRPr="002501D3">
        <w:rPr>
          <w:rFonts w:ascii="Arial" w:eastAsia="Times New Roman" w:hAnsi="Arial" w:cs="Arial"/>
          <w:color w:val="000000"/>
          <w:sz w:val="28"/>
          <w:szCs w:val="28"/>
          <w:u w:val="none"/>
        </w:rPr>
        <w:t xml:space="preserve"> constructor. It should be </w:t>
      </w:r>
      <w:proofErr w:type="spellStart"/>
      <w:r w:rsidRPr="002501D3">
        <w:rPr>
          <w:rFonts w:ascii="Arial" w:eastAsia="Times New Roman" w:hAnsi="Arial" w:cs="Arial"/>
          <w:color w:val="000000"/>
          <w:sz w:val="28"/>
          <w:szCs w:val="28"/>
          <w:u w:val="none"/>
        </w:rPr>
        <w:t>Serializable</w:t>
      </w:r>
      <w:proofErr w:type="spellEnd"/>
      <w:r w:rsidRPr="002501D3">
        <w:rPr>
          <w:rFonts w:ascii="Arial" w:eastAsia="Times New Roman" w:hAnsi="Arial" w:cs="Arial"/>
          <w:color w:val="000000"/>
          <w:sz w:val="28"/>
          <w:szCs w:val="28"/>
          <w:u w:val="none"/>
        </w:rPr>
        <w:t>. It should provide methods to set and get the values of the properties, known as getter and setter methods.</w:t>
      </w:r>
    </w:p>
    <w:p w:rsidR="00BC1D49" w:rsidRPr="002501D3" w:rsidRDefault="00BC1D49" w:rsidP="00C61C54">
      <w:pPr>
        <w:rPr>
          <w:rFonts w:ascii="Arial" w:hAnsi="Arial" w:cs="Arial"/>
          <w:color w:val="FF0000"/>
          <w:sz w:val="28"/>
          <w:szCs w:val="28"/>
          <w:u w:val="none"/>
        </w:rPr>
      </w:pPr>
    </w:p>
    <w:p w:rsidR="00BC1D49" w:rsidRPr="002501D3" w:rsidRDefault="00BC1D49" w:rsidP="00BC1D49">
      <w:pPr>
        <w:shd w:val="clear" w:color="auto" w:fill="FFFFFF"/>
        <w:spacing w:before="75" w:after="100" w:afterAutospacing="1" w:line="312" w:lineRule="atLeast"/>
        <w:outlineLvl w:val="0"/>
        <w:rPr>
          <w:rFonts w:ascii="Arial" w:eastAsia="Times New Roman" w:hAnsi="Arial" w:cs="Arial"/>
          <w:color w:val="610B38"/>
          <w:kern w:val="36"/>
          <w:sz w:val="28"/>
          <w:szCs w:val="28"/>
        </w:rPr>
      </w:pPr>
      <w:r w:rsidRPr="002501D3">
        <w:rPr>
          <w:rFonts w:ascii="Arial" w:eastAsia="Times New Roman" w:hAnsi="Arial" w:cs="Arial"/>
          <w:color w:val="610B38"/>
          <w:kern w:val="36"/>
          <w:sz w:val="28"/>
          <w:szCs w:val="28"/>
        </w:rPr>
        <w:t xml:space="preserve">Java Bean </w:t>
      </w:r>
      <w:r w:rsidRPr="002501D3">
        <w:rPr>
          <w:rFonts w:ascii="Arial" w:eastAsia="Times New Roman" w:hAnsi="Arial" w:cs="Arial"/>
          <w:color w:val="610B38"/>
          <w:sz w:val="28"/>
          <w:szCs w:val="28"/>
        </w:rPr>
        <w:t>Why use Java Bean?</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C1D49" w:rsidRPr="002501D3" w:rsidTr="0039203E">
        <w:trPr>
          <w:tblCellSpacing w:w="15" w:type="dxa"/>
        </w:trPr>
        <w:tc>
          <w:tcPr>
            <w:tcW w:w="0" w:type="auto"/>
            <w:shd w:val="clear" w:color="auto" w:fill="FFFFFF"/>
            <w:vAlign w:val="center"/>
            <w:hideMark/>
          </w:tcPr>
          <w:p w:rsidR="00BC1D49" w:rsidRPr="002501D3" w:rsidRDefault="00BC1D49" w:rsidP="0039203E">
            <w:pPr>
              <w:spacing w:after="0" w:line="345" w:lineRule="atLeast"/>
              <w:ind w:left="300"/>
              <w:rPr>
                <w:rFonts w:ascii="Arial" w:eastAsia="Times New Roman" w:hAnsi="Arial" w:cs="Arial"/>
                <w:color w:val="000000"/>
                <w:sz w:val="28"/>
                <w:szCs w:val="28"/>
              </w:rPr>
            </w:pPr>
            <w:r w:rsidRPr="002501D3">
              <w:rPr>
                <w:rFonts w:ascii="Arial" w:eastAsia="Times New Roman" w:hAnsi="Arial" w:cs="Arial"/>
                <w:color w:val="000000"/>
                <w:sz w:val="28"/>
                <w:szCs w:val="28"/>
              </w:rPr>
              <w:t>According to Java white paper, it is a reusable software component. A bean encapsulates many objects into one object, so we can access this object from multiple places. Moreover, it provides the easy maintenance.</w:t>
            </w:r>
          </w:p>
        </w:tc>
      </w:tr>
    </w:tbl>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numPr>
          <w:ilvl w:val="0"/>
          <w:numId w:val="5"/>
        </w:numPr>
        <w:spacing w:after="200" w:line="276" w:lineRule="auto"/>
        <w:jc w:val="both"/>
        <w:rPr>
          <w:rFonts w:ascii="Arial" w:hAnsi="Arial" w:cs="Arial"/>
          <w:sz w:val="28"/>
          <w:szCs w:val="28"/>
        </w:rPr>
      </w:pPr>
      <w:r w:rsidRPr="002501D3">
        <w:rPr>
          <w:rFonts w:ascii="Arial" w:hAnsi="Arial" w:cs="Arial"/>
          <w:sz w:val="28"/>
          <w:szCs w:val="28"/>
        </w:rPr>
        <w:t>About project.</w:t>
      </w:r>
    </w:p>
    <w:p w:rsidR="00BC1D49" w:rsidRPr="002501D3" w:rsidRDefault="00BC1D49" w:rsidP="00BC1D49">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What is method overloading ?</w:t>
      </w:r>
    </w:p>
    <w:p w:rsidR="00BC1D49" w:rsidRPr="002501D3" w:rsidRDefault="00BC1D49" w:rsidP="00BC1D49">
      <w:pPr>
        <w:pStyle w:val="ListParagraph"/>
        <w:ind w:left="1440"/>
        <w:jc w:val="both"/>
        <w:rPr>
          <w:rFonts w:ascii="Arial" w:hAnsi="Arial" w:cs="Arial"/>
          <w:sz w:val="28"/>
          <w:szCs w:val="28"/>
        </w:rPr>
      </w:pPr>
      <w:r w:rsidRPr="002501D3">
        <w:rPr>
          <w:rFonts w:ascii="Arial" w:hAnsi="Arial" w:cs="Arial"/>
          <w:sz w:val="28"/>
          <w:szCs w:val="28"/>
        </w:rPr>
        <w:t xml:space="preserve">It is one of the concept of </w:t>
      </w:r>
      <w:proofErr w:type="spellStart"/>
      <w:r w:rsidRPr="002501D3">
        <w:rPr>
          <w:rFonts w:ascii="Arial" w:hAnsi="Arial" w:cs="Arial"/>
          <w:sz w:val="28"/>
          <w:szCs w:val="28"/>
        </w:rPr>
        <w:t>polymorphisim</w:t>
      </w:r>
      <w:proofErr w:type="spellEnd"/>
      <w:r w:rsidRPr="002501D3">
        <w:rPr>
          <w:rFonts w:ascii="Arial" w:hAnsi="Arial" w:cs="Arial"/>
          <w:sz w:val="28"/>
          <w:szCs w:val="28"/>
        </w:rPr>
        <w:t>. It defines more than one method have same name but different argument . In method overloading  method resolution takes care by the compiler based on reference type.</w:t>
      </w:r>
    </w:p>
    <w:p w:rsidR="00BC1D49" w:rsidRPr="002501D3" w:rsidRDefault="00BC1D49" w:rsidP="00BC1D49">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If an exception occurred before coming to the try-catch, then what will happen and how to resolve?</w:t>
      </w:r>
    </w:p>
    <w:p w:rsidR="00BC1D49" w:rsidRPr="002501D3" w:rsidRDefault="00BC1D49" w:rsidP="00BC1D49">
      <w:pPr>
        <w:pStyle w:val="ListParagraph"/>
        <w:ind w:left="1440"/>
        <w:jc w:val="both"/>
        <w:rPr>
          <w:rFonts w:ascii="Arial" w:hAnsi="Arial" w:cs="Arial"/>
          <w:sz w:val="28"/>
          <w:szCs w:val="28"/>
        </w:rPr>
      </w:pPr>
      <w:r w:rsidRPr="002501D3">
        <w:rPr>
          <w:rFonts w:ascii="Arial" w:hAnsi="Arial" w:cs="Arial"/>
          <w:sz w:val="28"/>
          <w:szCs w:val="28"/>
        </w:rPr>
        <w:t>Abnormal termination.</w:t>
      </w:r>
    </w:p>
    <w:p w:rsidR="00BC1D49" w:rsidRPr="002501D3" w:rsidRDefault="00BC1D49" w:rsidP="00BC1D49">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Why String is immutable?</w:t>
      </w:r>
    </w:p>
    <w:p w:rsidR="00BC1D49" w:rsidRPr="002501D3" w:rsidRDefault="00BC1D49" w:rsidP="00BC1D49">
      <w:pPr>
        <w:pStyle w:val="ListParagraph"/>
        <w:ind w:left="1440"/>
        <w:jc w:val="both"/>
        <w:rPr>
          <w:rFonts w:ascii="Arial" w:hAnsi="Arial" w:cs="Arial"/>
          <w:sz w:val="28"/>
          <w:szCs w:val="28"/>
        </w:rPr>
      </w:pPr>
      <w:r w:rsidRPr="002501D3">
        <w:rPr>
          <w:rFonts w:ascii="Arial" w:hAnsi="Arial" w:cs="Arial"/>
          <w:sz w:val="28"/>
          <w:szCs w:val="28"/>
        </w:rPr>
        <w:t>For security, efficiency.</w:t>
      </w:r>
    </w:p>
    <w:p w:rsidR="00BC1D49" w:rsidRPr="002501D3" w:rsidRDefault="00BC1D49" w:rsidP="00BC1D49">
      <w:pPr>
        <w:shd w:val="clear" w:color="auto" w:fill="FFFFFF"/>
        <w:spacing w:after="300"/>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To create immutable class in java, you have to do following steps.</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lastRenderedPageBreak/>
        <w:t>Declare the class as final so it can’t be extended.</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Make all fields private so that direct access is not allowed.</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Don’t provide setter methods for variables</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Make all </w:t>
      </w:r>
      <w:r w:rsidRPr="002501D3">
        <w:rPr>
          <w:rFonts w:ascii="Arial" w:eastAsia="Times New Roman" w:hAnsi="Arial" w:cs="Arial"/>
          <w:bCs/>
          <w:color w:val="666666"/>
          <w:sz w:val="28"/>
          <w:szCs w:val="28"/>
          <w:u w:val="none"/>
          <w:lang w:val="en-US"/>
        </w:rPr>
        <w:t>mutable fields final</w:t>
      </w:r>
      <w:r w:rsidRPr="002501D3">
        <w:rPr>
          <w:rFonts w:ascii="Arial" w:eastAsia="Times New Roman" w:hAnsi="Arial" w:cs="Arial"/>
          <w:color w:val="666666"/>
          <w:sz w:val="28"/>
          <w:szCs w:val="28"/>
          <w:u w:val="none"/>
          <w:lang w:val="en-US"/>
        </w:rPr>
        <w:t xml:space="preserve"> so that </w:t>
      </w:r>
      <w:proofErr w:type="spellStart"/>
      <w:r w:rsidRPr="002501D3">
        <w:rPr>
          <w:rFonts w:ascii="Arial" w:eastAsia="Times New Roman" w:hAnsi="Arial" w:cs="Arial"/>
          <w:color w:val="666666"/>
          <w:sz w:val="28"/>
          <w:szCs w:val="28"/>
          <w:u w:val="none"/>
          <w:lang w:val="en-US"/>
        </w:rPr>
        <w:t>it’s</w:t>
      </w:r>
      <w:proofErr w:type="spellEnd"/>
      <w:r w:rsidRPr="002501D3">
        <w:rPr>
          <w:rFonts w:ascii="Arial" w:eastAsia="Times New Roman" w:hAnsi="Arial" w:cs="Arial"/>
          <w:color w:val="666666"/>
          <w:sz w:val="28"/>
          <w:szCs w:val="28"/>
          <w:u w:val="none"/>
          <w:lang w:val="en-US"/>
        </w:rPr>
        <w:t xml:space="preserve"> value can be assigned only once.</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Initialize all the fields via a constructor performing deep copy.</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Perform cloning of objects in the getter methods to return a copy rather than returning the actual object reference.</w:t>
      </w:r>
    </w:p>
    <w:p w:rsidR="00BC1D49" w:rsidRPr="002501D3" w:rsidRDefault="00BC1D49" w:rsidP="00C61C54">
      <w:pPr>
        <w:rPr>
          <w:rFonts w:ascii="Arial" w:hAnsi="Arial" w:cs="Arial"/>
          <w:color w:val="FF0000"/>
          <w:sz w:val="28"/>
          <w:szCs w:val="28"/>
          <w:u w:val="none"/>
        </w:rPr>
      </w:pPr>
    </w:p>
    <w:p w:rsidR="0039203E" w:rsidRPr="002501D3" w:rsidRDefault="0039203E" w:rsidP="0039203E">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t>What is connection polling?</w:t>
      </w:r>
    </w:p>
    <w:p w:rsidR="0039203E" w:rsidRPr="002501D3" w:rsidRDefault="0039203E" w:rsidP="0039203E">
      <w:pPr>
        <w:pStyle w:val="ListParagraph"/>
        <w:jc w:val="both"/>
        <w:rPr>
          <w:rFonts w:ascii="Arial" w:hAnsi="Arial" w:cs="Arial"/>
          <w:sz w:val="28"/>
          <w:szCs w:val="28"/>
        </w:rPr>
      </w:pPr>
      <w:r w:rsidRPr="002501D3">
        <w:rPr>
          <w:rFonts w:ascii="Arial" w:hAnsi="Arial" w:cs="Arial"/>
          <w:color w:val="222222"/>
          <w:sz w:val="28"/>
          <w:szCs w:val="28"/>
          <w:shd w:val="clear" w:color="auto" w:fill="FFFFFF"/>
        </w:rPr>
        <w:t> a </w:t>
      </w:r>
      <w:r w:rsidRPr="002501D3">
        <w:rPr>
          <w:rFonts w:ascii="Arial" w:hAnsi="Arial" w:cs="Arial"/>
          <w:bCs/>
          <w:color w:val="222222"/>
          <w:sz w:val="28"/>
          <w:szCs w:val="28"/>
          <w:shd w:val="clear" w:color="auto" w:fill="FFFFFF"/>
        </w:rPr>
        <w:t>connection pool</w:t>
      </w:r>
      <w:r w:rsidRPr="002501D3">
        <w:rPr>
          <w:rFonts w:ascii="Arial" w:hAnsi="Arial" w:cs="Arial"/>
          <w:color w:val="222222"/>
          <w:sz w:val="28"/>
          <w:szCs w:val="28"/>
          <w:shd w:val="clear" w:color="auto" w:fill="FFFFFF"/>
        </w:rPr>
        <w:t> is a cache of database </w:t>
      </w:r>
      <w:r w:rsidRPr="002501D3">
        <w:rPr>
          <w:rFonts w:ascii="Arial" w:hAnsi="Arial" w:cs="Arial"/>
          <w:bCs/>
          <w:color w:val="222222"/>
          <w:sz w:val="28"/>
          <w:szCs w:val="28"/>
          <w:shd w:val="clear" w:color="auto" w:fill="FFFFFF"/>
        </w:rPr>
        <w:t>connections</w:t>
      </w:r>
      <w:r w:rsidRPr="002501D3">
        <w:rPr>
          <w:rFonts w:ascii="Arial" w:hAnsi="Arial" w:cs="Arial"/>
          <w:color w:val="222222"/>
          <w:sz w:val="28"/>
          <w:szCs w:val="28"/>
          <w:shd w:val="clear" w:color="auto" w:fill="FFFFFF"/>
        </w:rPr>
        <w:t> maintained so that the </w:t>
      </w:r>
      <w:r w:rsidRPr="002501D3">
        <w:rPr>
          <w:rFonts w:ascii="Arial" w:hAnsi="Arial" w:cs="Arial"/>
          <w:bCs/>
          <w:color w:val="222222"/>
          <w:sz w:val="28"/>
          <w:szCs w:val="28"/>
          <w:shd w:val="clear" w:color="auto" w:fill="FFFFFF"/>
        </w:rPr>
        <w:t>connections</w:t>
      </w:r>
      <w:r w:rsidRPr="002501D3">
        <w:rPr>
          <w:rFonts w:ascii="Arial" w:hAnsi="Arial" w:cs="Arial"/>
          <w:color w:val="222222"/>
          <w:sz w:val="28"/>
          <w:szCs w:val="28"/>
          <w:shd w:val="clear" w:color="auto" w:fill="FFFFFF"/>
        </w:rPr>
        <w:t> can be reused when future requests comes to the database . </w:t>
      </w:r>
      <w:r w:rsidRPr="002501D3">
        <w:rPr>
          <w:rFonts w:ascii="Arial" w:hAnsi="Arial" w:cs="Arial"/>
          <w:bCs/>
          <w:color w:val="222222"/>
          <w:sz w:val="28"/>
          <w:szCs w:val="28"/>
          <w:shd w:val="clear" w:color="auto" w:fill="FFFFFF"/>
        </w:rPr>
        <w:t>Connection</w:t>
      </w:r>
      <w:r w:rsidRPr="002501D3">
        <w:rPr>
          <w:rFonts w:ascii="Arial" w:hAnsi="Arial" w:cs="Arial"/>
          <w:color w:val="222222"/>
          <w:sz w:val="28"/>
          <w:szCs w:val="28"/>
          <w:shd w:val="clear" w:color="auto" w:fill="FFFFFF"/>
        </w:rPr>
        <w:t> pools are used to enhance the performance of executing commands on a database.</w:t>
      </w:r>
    </w:p>
    <w:p w:rsidR="0039203E" w:rsidRPr="002501D3" w:rsidRDefault="0039203E" w:rsidP="0039203E">
      <w:pPr>
        <w:spacing w:after="200" w:line="276" w:lineRule="auto"/>
        <w:ind w:left="360"/>
        <w:rPr>
          <w:rFonts w:ascii="Arial" w:hAnsi="Arial" w:cs="Arial"/>
          <w:sz w:val="28"/>
          <w:szCs w:val="28"/>
        </w:rPr>
      </w:pPr>
    </w:p>
    <w:p w:rsidR="0039203E" w:rsidRPr="002501D3" w:rsidRDefault="0039203E" w:rsidP="0039203E">
      <w:pPr>
        <w:rPr>
          <w:rFonts w:ascii="Arial" w:hAnsi="Arial" w:cs="Arial"/>
          <w:sz w:val="28"/>
          <w:szCs w:val="28"/>
        </w:rPr>
      </w:pPr>
      <w:r w:rsidRPr="002501D3">
        <w:rPr>
          <w:rFonts w:ascii="Arial" w:hAnsi="Arial" w:cs="Arial"/>
          <w:sz w:val="28"/>
          <w:szCs w:val="28"/>
        </w:rPr>
        <w:t xml:space="preserve">        </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is finally?</w:t>
      </w:r>
    </w:p>
    <w:p w:rsidR="0039203E" w:rsidRPr="002501D3" w:rsidRDefault="0039203E" w:rsidP="0039203E">
      <w:pPr>
        <w:pStyle w:val="ListParagraph"/>
        <w:jc w:val="both"/>
        <w:rPr>
          <w:rFonts w:ascii="Arial" w:hAnsi="Arial" w:cs="Arial"/>
          <w:color w:val="222222"/>
          <w:sz w:val="28"/>
          <w:szCs w:val="28"/>
          <w:shd w:val="clear" w:color="auto" w:fill="FFFFFF"/>
        </w:rPr>
      </w:pPr>
      <w:r w:rsidRPr="002501D3">
        <w:rPr>
          <w:rFonts w:ascii="Arial" w:hAnsi="Arial" w:cs="Arial"/>
          <w:bCs/>
          <w:color w:val="222222"/>
          <w:sz w:val="28"/>
          <w:szCs w:val="28"/>
          <w:shd w:val="clear" w:color="auto" w:fill="FFFFFF"/>
        </w:rPr>
        <w:t xml:space="preserve">Java finally block </w:t>
      </w:r>
      <w:r w:rsidRPr="002501D3">
        <w:rPr>
          <w:rFonts w:ascii="Arial" w:hAnsi="Arial" w:cs="Arial"/>
          <w:color w:val="222222"/>
          <w:sz w:val="28"/>
          <w:szCs w:val="28"/>
          <w:shd w:val="clear" w:color="auto" w:fill="FFFFFF"/>
        </w:rPr>
        <w:t>is always executed whether exception is handled or not. </w:t>
      </w:r>
      <w:r w:rsidRPr="002501D3">
        <w:rPr>
          <w:rFonts w:ascii="Arial" w:hAnsi="Arial" w:cs="Arial"/>
          <w:bCs/>
          <w:color w:val="222222"/>
          <w:sz w:val="28"/>
          <w:szCs w:val="28"/>
          <w:shd w:val="clear" w:color="auto" w:fill="FFFFFF"/>
        </w:rPr>
        <w:t>Java finally block</w:t>
      </w:r>
      <w:r w:rsidRPr="002501D3">
        <w:rPr>
          <w:rFonts w:ascii="Arial" w:hAnsi="Arial" w:cs="Arial"/>
          <w:color w:val="222222"/>
          <w:sz w:val="28"/>
          <w:szCs w:val="28"/>
          <w:shd w:val="clear" w:color="auto" w:fill="FFFFFF"/>
        </w:rPr>
        <w:t> follows try or catch </w:t>
      </w:r>
      <w:r w:rsidRPr="002501D3">
        <w:rPr>
          <w:rFonts w:ascii="Arial" w:hAnsi="Arial" w:cs="Arial"/>
          <w:bCs/>
          <w:color w:val="222222"/>
          <w:sz w:val="28"/>
          <w:szCs w:val="28"/>
          <w:shd w:val="clear" w:color="auto" w:fill="FFFFFF"/>
        </w:rPr>
        <w:t>block</w:t>
      </w:r>
      <w:r w:rsidRPr="002501D3">
        <w:rPr>
          <w:rFonts w:ascii="Arial" w:hAnsi="Arial" w:cs="Arial"/>
          <w:color w:val="222222"/>
          <w:sz w:val="28"/>
          <w:szCs w:val="28"/>
          <w:shd w:val="clear" w:color="auto" w:fill="FFFFFF"/>
        </w:rPr>
        <w:t>.</w:t>
      </w:r>
    </w:p>
    <w:p w:rsidR="0039203E" w:rsidRPr="002501D3" w:rsidRDefault="0039203E" w:rsidP="0039203E">
      <w:pPr>
        <w:pStyle w:val="ListParagraph"/>
        <w:jc w:val="both"/>
        <w:rPr>
          <w:rFonts w:ascii="Arial" w:hAnsi="Arial" w:cs="Arial"/>
          <w:sz w:val="28"/>
          <w:szCs w:val="28"/>
        </w:rPr>
      </w:pP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 xml:space="preserve">How u will show the result in </w:t>
      </w:r>
      <w:proofErr w:type="spellStart"/>
      <w:r w:rsidRPr="002501D3">
        <w:rPr>
          <w:rFonts w:ascii="Arial" w:hAnsi="Arial" w:cs="Arial"/>
          <w:sz w:val="28"/>
          <w:szCs w:val="28"/>
        </w:rPr>
        <w:t>jsp</w:t>
      </w:r>
      <w:proofErr w:type="spellEnd"/>
      <w:r w:rsidRPr="002501D3">
        <w:rPr>
          <w:rFonts w:ascii="Arial" w:hAnsi="Arial" w:cs="Arial"/>
          <w:sz w:val="28"/>
          <w:szCs w:val="28"/>
        </w:rPr>
        <w:t xml:space="preserve"> ,  fetching data from database? program</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 xml:space="preserve">Difference between </w:t>
      </w:r>
      <w:proofErr w:type="spellStart"/>
      <w:r w:rsidRPr="002501D3">
        <w:rPr>
          <w:rFonts w:ascii="Arial" w:hAnsi="Arial" w:cs="Arial"/>
          <w:sz w:val="28"/>
          <w:szCs w:val="28"/>
        </w:rPr>
        <w:t>HashMap</w:t>
      </w:r>
      <w:proofErr w:type="spellEnd"/>
      <w:r w:rsidRPr="002501D3">
        <w:rPr>
          <w:rFonts w:ascii="Arial" w:hAnsi="Arial" w:cs="Arial"/>
          <w:sz w:val="28"/>
          <w:szCs w:val="28"/>
        </w:rPr>
        <w:t xml:space="preserve"> and </w:t>
      </w:r>
      <w:proofErr w:type="spellStart"/>
      <w:r w:rsidRPr="002501D3">
        <w:rPr>
          <w:rFonts w:ascii="Arial" w:hAnsi="Arial" w:cs="Arial"/>
          <w:sz w:val="28"/>
          <w:szCs w:val="28"/>
        </w:rPr>
        <w:t>HashTable</w:t>
      </w:r>
      <w:proofErr w:type="spellEnd"/>
      <w:r w:rsidRPr="002501D3">
        <w:rPr>
          <w:rFonts w:ascii="Arial" w:hAnsi="Arial" w:cs="Arial"/>
          <w:sz w:val="28"/>
          <w:szCs w:val="28"/>
        </w:rPr>
        <w:t>?</w:t>
      </w:r>
    </w:p>
    <w:p w:rsidR="0039203E" w:rsidRPr="002501D3" w:rsidRDefault="0039203E" w:rsidP="0039203E">
      <w:pPr>
        <w:pStyle w:val="ListParagraph"/>
        <w:spacing w:after="200" w:line="276" w:lineRule="auto"/>
        <w:ind w:left="1440"/>
        <w:jc w:val="both"/>
        <w:rPr>
          <w:rFonts w:ascii="Arial" w:hAnsi="Arial" w:cs="Arial"/>
          <w:sz w:val="28"/>
          <w:szCs w:val="28"/>
        </w:rPr>
      </w:pPr>
      <w:r w:rsidRPr="002501D3">
        <w:rPr>
          <w:rFonts w:ascii="Arial" w:hAnsi="Arial" w:cs="Arial"/>
          <w:sz w:val="28"/>
          <w:szCs w:val="28"/>
        </w:rPr>
        <w:t>-</w:t>
      </w:r>
      <w:proofErr w:type="spellStart"/>
      <w:r w:rsidRPr="002501D3">
        <w:rPr>
          <w:rFonts w:ascii="Arial" w:hAnsi="Arial" w:cs="Arial"/>
          <w:sz w:val="28"/>
          <w:szCs w:val="28"/>
        </w:rPr>
        <w:t>HashTable</w:t>
      </w:r>
      <w:proofErr w:type="spellEnd"/>
      <w:r w:rsidRPr="002501D3">
        <w:rPr>
          <w:rFonts w:ascii="Arial" w:hAnsi="Arial" w:cs="Arial"/>
          <w:sz w:val="28"/>
          <w:szCs w:val="28"/>
        </w:rPr>
        <w:t xml:space="preserve"> </w:t>
      </w:r>
      <w:proofErr w:type="spellStart"/>
      <w:r w:rsidRPr="002501D3">
        <w:rPr>
          <w:rFonts w:ascii="Arial" w:hAnsi="Arial" w:cs="Arial"/>
          <w:sz w:val="28"/>
          <w:szCs w:val="28"/>
        </w:rPr>
        <w:t>doesn,t</w:t>
      </w:r>
      <w:proofErr w:type="spellEnd"/>
      <w:r w:rsidRPr="002501D3">
        <w:rPr>
          <w:rFonts w:ascii="Arial" w:hAnsi="Arial" w:cs="Arial"/>
          <w:sz w:val="28"/>
          <w:szCs w:val="28"/>
        </w:rPr>
        <w:t xml:space="preserve"> store null(neither as key nor as value).Where as null can be stored in                      </w:t>
      </w:r>
      <w:proofErr w:type="spellStart"/>
      <w:r w:rsidRPr="002501D3">
        <w:rPr>
          <w:rFonts w:ascii="Arial" w:hAnsi="Arial" w:cs="Arial"/>
          <w:sz w:val="28"/>
          <w:szCs w:val="28"/>
        </w:rPr>
        <w:t>hashMap</w:t>
      </w:r>
      <w:proofErr w:type="spellEnd"/>
      <w:r w:rsidRPr="002501D3">
        <w:rPr>
          <w:rFonts w:ascii="Arial" w:hAnsi="Arial" w:cs="Arial"/>
          <w:sz w:val="28"/>
          <w:szCs w:val="28"/>
        </w:rPr>
        <w:t xml:space="preserve"> (both as key and value).</w:t>
      </w:r>
    </w:p>
    <w:p w:rsidR="0039203E" w:rsidRPr="002501D3" w:rsidRDefault="0039203E" w:rsidP="0039203E">
      <w:pPr>
        <w:pStyle w:val="ListParagraph"/>
        <w:spacing w:after="200" w:line="276" w:lineRule="auto"/>
        <w:ind w:left="1440"/>
        <w:jc w:val="both"/>
        <w:rPr>
          <w:rFonts w:ascii="Arial" w:hAnsi="Arial" w:cs="Arial"/>
          <w:sz w:val="28"/>
          <w:szCs w:val="28"/>
        </w:rPr>
      </w:pPr>
      <w:r w:rsidRPr="002501D3">
        <w:rPr>
          <w:rFonts w:ascii="Arial" w:hAnsi="Arial" w:cs="Arial"/>
          <w:sz w:val="28"/>
          <w:szCs w:val="28"/>
        </w:rPr>
        <w:t>-</w:t>
      </w:r>
      <w:proofErr w:type="spellStart"/>
      <w:r w:rsidRPr="002501D3">
        <w:rPr>
          <w:rFonts w:ascii="Arial" w:hAnsi="Arial" w:cs="Arial"/>
          <w:sz w:val="28"/>
          <w:szCs w:val="28"/>
        </w:rPr>
        <w:t>HashTable:insertion</w:t>
      </w:r>
      <w:proofErr w:type="spellEnd"/>
      <w:r w:rsidRPr="002501D3">
        <w:rPr>
          <w:rFonts w:ascii="Arial" w:hAnsi="Arial" w:cs="Arial"/>
          <w:sz w:val="28"/>
          <w:szCs w:val="28"/>
        </w:rPr>
        <w:t xml:space="preserve"> order is not preserved, in </w:t>
      </w:r>
      <w:proofErr w:type="spellStart"/>
      <w:r w:rsidRPr="002501D3">
        <w:rPr>
          <w:rFonts w:ascii="Arial" w:hAnsi="Arial" w:cs="Arial"/>
          <w:sz w:val="28"/>
          <w:szCs w:val="28"/>
        </w:rPr>
        <w:t>HashMap</w:t>
      </w:r>
      <w:proofErr w:type="spellEnd"/>
      <w:r w:rsidRPr="002501D3">
        <w:rPr>
          <w:rFonts w:ascii="Arial" w:hAnsi="Arial" w:cs="Arial"/>
          <w:sz w:val="28"/>
          <w:szCs w:val="28"/>
        </w:rPr>
        <w:t xml:space="preserve"> also insertion order is not preserved.</w:t>
      </w:r>
    </w:p>
    <w:p w:rsidR="0039203E" w:rsidRPr="002501D3" w:rsidRDefault="0039203E" w:rsidP="0039203E">
      <w:pPr>
        <w:pStyle w:val="ListParagraph"/>
        <w:spacing w:after="200" w:line="276" w:lineRule="auto"/>
        <w:ind w:left="1440"/>
        <w:jc w:val="both"/>
        <w:rPr>
          <w:rFonts w:ascii="Arial" w:hAnsi="Arial" w:cs="Arial"/>
          <w:sz w:val="28"/>
          <w:szCs w:val="28"/>
        </w:rPr>
      </w:pPr>
      <w:r w:rsidRPr="002501D3">
        <w:rPr>
          <w:rFonts w:ascii="Arial" w:hAnsi="Arial" w:cs="Arial"/>
          <w:sz w:val="28"/>
          <w:szCs w:val="28"/>
        </w:rPr>
        <w:t>-</w:t>
      </w:r>
      <w:proofErr w:type="spellStart"/>
      <w:r w:rsidRPr="002501D3">
        <w:rPr>
          <w:rFonts w:ascii="Arial" w:hAnsi="Arial" w:cs="Arial"/>
          <w:sz w:val="28"/>
          <w:szCs w:val="28"/>
        </w:rPr>
        <w:t>HashTable</w:t>
      </w:r>
      <w:proofErr w:type="spellEnd"/>
      <w:r w:rsidRPr="002501D3">
        <w:rPr>
          <w:rFonts w:ascii="Arial" w:hAnsi="Arial" w:cs="Arial"/>
          <w:sz w:val="28"/>
          <w:szCs w:val="28"/>
        </w:rPr>
        <w:t xml:space="preserve"> is synchronized where as </w:t>
      </w:r>
      <w:proofErr w:type="spellStart"/>
      <w:r w:rsidRPr="002501D3">
        <w:rPr>
          <w:rFonts w:ascii="Arial" w:hAnsi="Arial" w:cs="Arial"/>
          <w:sz w:val="28"/>
          <w:szCs w:val="28"/>
        </w:rPr>
        <w:t>HashMap</w:t>
      </w:r>
      <w:proofErr w:type="spellEnd"/>
      <w:r w:rsidRPr="002501D3">
        <w:rPr>
          <w:rFonts w:ascii="Arial" w:hAnsi="Arial" w:cs="Arial"/>
          <w:sz w:val="28"/>
          <w:szCs w:val="28"/>
        </w:rPr>
        <w:t xml:space="preserve"> is not.</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will be the output if we access private method? Program</w:t>
      </w:r>
    </w:p>
    <w:p w:rsidR="0039203E" w:rsidRPr="002501D3" w:rsidRDefault="0039203E" w:rsidP="0039203E">
      <w:pPr>
        <w:pStyle w:val="ListParagraph"/>
        <w:numPr>
          <w:ilvl w:val="1"/>
          <w:numId w:val="27"/>
        </w:numPr>
        <w:spacing w:after="200" w:line="276" w:lineRule="auto"/>
        <w:jc w:val="both"/>
        <w:rPr>
          <w:rFonts w:ascii="Arial" w:hAnsi="Arial" w:cs="Arial"/>
          <w:sz w:val="28"/>
          <w:szCs w:val="28"/>
        </w:rPr>
      </w:pPr>
      <w:r w:rsidRPr="002501D3">
        <w:rPr>
          <w:rFonts w:ascii="Arial" w:hAnsi="Arial" w:cs="Arial"/>
          <w:sz w:val="28"/>
          <w:szCs w:val="28"/>
        </w:rPr>
        <w:t>Compiler throws exception &lt;method&gt; has private access in &lt;class&gt;</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 xml:space="preserve">How to resolve the </w:t>
      </w:r>
      <w:proofErr w:type="spellStart"/>
      <w:r w:rsidRPr="002501D3">
        <w:rPr>
          <w:rFonts w:ascii="Arial" w:hAnsi="Arial" w:cs="Arial"/>
          <w:sz w:val="28"/>
          <w:szCs w:val="28"/>
        </w:rPr>
        <w:t>OutOfmemory</w:t>
      </w:r>
      <w:proofErr w:type="spellEnd"/>
      <w:r w:rsidRPr="002501D3">
        <w:rPr>
          <w:rFonts w:ascii="Arial" w:hAnsi="Arial" w:cs="Arial"/>
          <w:sz w:val="28"/>
          <w:szCs w:val="28"/>
        </w:rPr>
        <w:t xml:space="preserve"> problem.(heap </w:t>
      </w:r>
      <w:proofErr w:type="spellStart"/>
      <w:r w:rsidRPr="002501D3">
        <w:rPr>
          <w:rFonts w:ascii="Arial" w:hAnsi="Arial" w:cs="Arial"/>
          <w:sz w:val="28"/>
          <w:szCs w:val="28"/>
        </w:rPr>
        <w:t>memeory</w:t>
      </w:r>
      <w:proofErr w:type="spellEnd"/>
      <w:r w:rsidRPr="002501D3">
        <w:rPr>
          <w:rFonts w:ascii="Arial" w:hAnsi="Arial" w:cs="Arial"/>
          <w:sz w:val="28"/>
          <w:szCs w:val="28"/>
        </w:rPr>
        <w:t>)</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 xml:space="preserve">Is it possible to create object in interface and why? </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lastRenderedPageBreak/>
        <w:t>Exception program .and what will be output?</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If there are 5 methods in a interface, Is child class implements 2 method  from 5 ?and why? Program…</w:t>
      </w:r>
    </w:p>
    <w:p w:rsidR="0039203E" w:rsidRPr="002501D3" w:rsidRDefault="0039203E" w:rsidP="00C61C54">
      <w:pPr>
        <w:rPr>
          <w:rFonts w:ascii="Arial" w:hAnsi="Arial" w:cs="Arial"/>
          <w:color w:val="FF0000"/>
          <w:sz w:val="28"/>
          <w:szCs w:val="28"/>
          <w:u w:val="none"/>
        </w:rPr>
      </w:pPr>
    </w:p>
    <w:p w:rsidR="00446219" w:rsidRPr="002501D3" w:rsidRDefault="00446219" w:rsidP="00446219">
      <w:pPr>
        <w:pStyle w:val="ListParagraph"/>
        <w:numPr>
          <w:ilvl w:val="0"/>
          <w:numId w:val="7"/>
        </w:numPr>
        <w:tabs>
          <w:tab w:val="left" w:pos="2670"/>
        </w:tabs>
        <w:spacing w:after="200" w:line="276" w:lineRule="auto"/>
        <w:jc w:val="both"/>
        <w:rPr>
          <w:rFonts w:ascii="Arial" w:hAnsi="Arial" w:cs="Arial"/>
          <w:sz w:val="28"/>
          <w:szCs w:val="28"/>
        </w:rPr>
      </w:pPr>
      <w:r w:rsidRPr="002501D3">
        <w:rPr>
          <w:rFonts w:ascii="Arial" w:hAnsi="Arial" w:cs="Arial"/>
          <w:sz w:val="28"/>
          <w:szCs w:val="28"/>
        </w:rPr>
        <w:t xml:space="preserve">Abstraction </w:t>
      </w:r>
      <w:proofErr w:type="spellStart"/>
      <w:r w:rsidRPr="002501D3">
        <w:rPr>
          <w:rFonts w:ascii="Arial" w:hAnsi="Arial" w:cs="Arial"/>
          <w:sz w:val="28"/>
          <w:szCs w:val="28"/>
        </w:rPr>
        <w:t>vs</w:t>
      </w:r>
      <w:proofErr w:type="spellEnd"/>
      <w:r w:rsidRPr="002501D3">
        <w:rPr>
          <w:rFonts w:ascii="Arial" w:hAnsi="Arial" w:cs="Arial"/>
          <w:sz w:val="28"/>
          <w:szCs w:val="28"/>
        </w:rPr>
        <w:t xml:space="preserve"> interface</w:t>
      </w:r>
    </w:p>
    <w:p w:rsidR="00446219" w:rsidRPr="002501D3" w:rsidRDefault="00446219" w:rsidP="00446219">
      <w:pPr>
        <w:pStyle w:val="ListParagraph"/>
        <w:numPr>
          <w:ilvl w:val="0"/>
          <w:numId w:val="7"/>
        </w:numPr>
        <w:spacing w:after="200" w:line="276" w:lineRule="auto"/>
        <w:jc w:val="both"/>
        <w:rPr>
          <w:rFonts w:ascii="Arial" w:hAnsi="Arial" w:cs="Arial"/>
          <w:sz w:val="28"/>
          <w:szCs w:val="28"/>
        </w:rPr>
      </w:pPr>
      <w:r w:rsidRPr="002501D3">
        <w:rPr>
          <w:rFonts w:ascii="Arial" w:hAnsi="Arial" w:cs="Arial"/>
          <w:sz w:val="28"/>
          <w:szCs w:val="28"/>
        </w:rPr>
        <w:t>Linked list program(last element of list will come to first and after all are same)</w:t>
      </w:r>
    </w:p>
    <w:p w:rsidR="00446219" w:rsidRPr="002501D3" w:rsidRDefault="00446219" w:rsidP="00446219">
      <w:pPr>
        <w:pStyle w:val="ListParagraph"/>
        <w:numPr>
          <w:ilvl w:val="0"/>
          <w:numId w:val="7"/>
        </w:numPr>
        <w:tabs>
          <w:tab w:val="left" w:pos="1200"/>
        </w:tabs>
        <w:spacing w:after="200" w:line="276" w:lineRule="auto"/>
        <w:jc w:val="both"/>
        <w:rPr>
          <w:rFonts w:ascii="Arial" w:hAnsi="Arial" w:cs="Arial"/>
          <w:sz w:val="28"/>
          <w:szCs w:val="28"/>
        </w:rPr>
      </w:pPr>
      <w:r w:rsidRPr="002501D3">
        <w:rPr>
          <w:rFonts w:ascii="Arial" w:hAnsi="Arial" w:cs="Arial"/>
          <w:sz w:val="28"/>
          <w:szCs w:val="28"/>
        </w:rPr>
        <w:t xml:space="preserve">Difference between </w:t>
      </w:r>
      <w:proofErr w:type="spellStart"/>
      <w:r w:rsidRPr="002501D3">
        <w:rPr>
          <w:rFonts w:ascii="Arial" w:hAnsi="Arial" w:cs="Arial"/>
          <w:sz w:val="28"/>
          <w:szCs w:val="28"/>
        </w:rPr>
        <w:t>sql</w:t>
      </w:r>
      <w:proofErr w:type="spellEnd"/>
      <w:r w:rsidRPr="002501D3">
        <w:rPr>
          <w:rFonts w:ascii="Arial" w:hAnsi="Arial" w:cs="Arial"/>
          <w:sz w:val="28"/>
          <w:szCs w:val="28"/>
        </w:rPr>
        <w:t xml:space="preserve"> date and </w:t>
      </w:r>
      <w:proofErr w:type="spellStart"/>
      <w:r w:rsidRPr="002501D3">
        <w:rPr>
          <w:rFonts w:ascii="Arial" w:hAnsi="Arial" w:cs="Arial"/>
          <w:sz w:val="28"/>
          <w:szCs w:val="28"/>
        </w:rPr>
        <w:t>util</w:t>
      </w:r>
      <w:proofErr w:type="spellEnd"/>
      <w:r w:rsidRPr="002501D3">
        <w:rPr>
          <w:rFonts w:ascii="Arial" w:hAnsi="Arial" w:cs="Arial"/>
          <w:sz w:val="28"/>
          <w:szCs w:val="28"/>
        </w:rPr>
        <w:t xml:space="preserve"> date?</w:t>
      </w:r>
    </w:p>
    <w:p w:rsidR="00446219" w:rsidRPr="002501D3" w:rsidRDefault="00446219" w:rsidP="00446219">
      <w:pPr>
        <w:pStyle w:val="ListParagraph"/>
        <w:numPr>
          <w:ilvl w:val="0"/>
          <w:numId w:val="7"/>
        </w:numPr>
        <w:tabs>
          <w:tab w:val="left" w:pos="1200"/>
        </w:tabs>
        <w:spacing w:after="200" w:line="276" w:lineRule="auto"/>
        <w:jc w:val="both"/>
        <w:rPr>
          <w:rFonts w:ascii="Arial" w:hAnsi="Arial" w:cs="Arial"/>
          <w:sz w:val="28"/>
          <w:szCs w:val="28"/>
        </w:rPr>
      </w:pPr>
      <w:r w:rsidRPr="002501D3">
        <w:rPr>
          <w:rFonts w:ascii="Arial" w:hAnsi="Arial" w:cs="Arial"/>
          <w:sz w:val="28"/>
          <w:szCs w:val="28"/>
        </w:rPr>
        <w:t>Difference between sterilization and externalization?</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lambda Expression und uses?</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marker interface?</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Where u use marker interface on your project? Example ?</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oops and the benefit of oops comparing with other language?</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class?</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 xml:space="preserve">What is difference between collection and collections? </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hashing?</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proofErr w:type="spellStart"/>
      <w:r w:rsidRPr="002501D3">
        <w:rPr>
          <w:rFonts w:ascii="Arial" w:hAnsi="Arial" w:cs="Arial"/>
          <w:sz w:val="28"/>
          <w:szCs w:val="28"/>
        </w:rPr>
        <w:t>Singletone</w:t>
      </w:r>
      <w:proofErr w:type="spellEnd"/>
      <w:r w:rsidRPr="002501D3">
        <w:rPr>
          <w:rFonts w:ascii="Arial" w:hAnsi="Arial" w:cs="Arial"/>
          <w:sz w:val="28"/>
          <w:szCs w:val="28"/>
        </w:rPr>
        <w:t xml:space="preserve"> design </w:t>
      </w:r>
      <w:proofErr w:type="spellStart"/>
      <w:r w:rsidRPr="002501D3">
        <w:rPr>
          <w:rFonts w:ascii="Arial" w:hAnsi="Arial" w:cs="Arial"/>
          <w:sz w:val="28"/>
          <w:szCs w:val="28"/>
        </w:rPr>
        <w:t>patern</w:t>
      </w:r>
      <w:proofErr w:type="spellEnd"/>
      <w:r w:rsidRPr="002501D3">
        <w:rPr>
          <w:rFonts w:ascii="Arial" w:hAnsi="Arial" w:cs="Arial"/>
          <w:sz w:val="28"/>
          <w:szCs w:val="28"/>
        </w:rPr>
        <w:t>?</w:t>
      </w:r>
    </w:p>
    <w:p w:rsidR="00446219" w:rsidRPr="002501D3" w:rsidRDefault="00446219" w:rsidP="00C61C54">
      <w:pPr>
        <w:rPr>
          <w:rFonts w:ascii="Arial" w:hAnsi="Arial" w:cs="Arial"/>
          <w:color w:val="FF0000"/>
          <w:sz w:val="28"/>
          <w:szCs w:val="28"/>
          <w:u w:val="none"/>
        </w:rPr>
      </w:pPr>
    </w:p>
    <w:p w:rsidR="0074703C"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&lt;/CORE-JAVA&gt;</w:t>
      </w: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3F4CA6"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&lt;Spring&gt;</w:t>
      </w:r>
    </w:p>
    <w:p w:rsidR="00215298" w:rsidRPr="002501D3" w:rsidRDefault="00215298" w:rsidP="00C61C54">
      <w:pPr>
        <w:rPr>
          <w:rFonts w:ascii="Arial" w:hAnsi="Arial" w:cs="Arial"/>
          <w:color w:val="FF0000"/>
          <w:sz w:val="28"/>
          <w:szCs w:val="28"/>
          <w:u w:val="none"/>
        </w:rPr>
      </w:pPr>
      <w:r w:rsidRPr="002501D3">
        <w:rPr>
          <w:rFonts w:ascii="Arial" w:hAnsi="Arial" w:cs="Arial"/>
          <w:color w:val="FF0000"/>
          <w:sz w:val="28"/>
          <w:szCs w:val="28"/>
          <w:u w:val="none"/>
        </w:rPr>
        <w:t>-Bean life cycle</w:t>
      </w:r>
    </w:p>
    <w:p w:rsidR="00215298" w:rsidRPr="002501D3" w:rsidRDefault="00215298" w:rsidP="00C61C54">
      <w:pPr>
        <w:rPr>
          <w:rFonts w:ascii="Arial" w:hAnsi="Arial" w:cs="Arial"/>
          <w:color w:val="FF0000"/>
          <w:sz w:val="28"/>
          <w:szCs w:val="28"/>
          <w:u w:val="none"/>
        </w:rPr>
      </w:pPr>
      <w:r w:rsidRPr="002501D3">
        <w:rPr>
          <w:rFonts w:ascii="Arial" w:hAnsi="Arial" w:cs="Arial"/>
          <w:noProof/>
          <w:color w:val="FF0000"/>
          <w:sz w:val="28"/>
          <w:szCs w:val="28"/>
          <w:u w:val="none"/>
          <w:lang w:val="en-US"/>
        </w:rPr>
        <w:lastRenderedPageBreak/>
        <w:drawing>
          <wp:inline distT="0" distB="0" distL="0" distR="0">
            <wp:extent cx="5943600" cy="3555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555200"/>
                    </a:xfrm>
                    <a:prstGeom prst="rect">
                      <a:avLst/>
                    </a:prstGeom>
                    <a:noFill/>
                    <a:ln w="9525">
                      <a:noFill/>
                      <a:miter lim="800000"/>
                      <a:headEnd/>
                      <a:tailEnd/>
                    </a:ln>
                  </pic:spPr>
                </pic:pic>
              </a:graphicData>
            </a:graphic>
          </wp:inline>
        </w:drawing>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As you can see, a bean factory performs several setup steps before a bean is ready to</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use. Let’</w:t>
      </w:r>
      <w:r w:rsidR="005B4887" w:rsidRPr="002501D3">
        <w:rPr>
          <w:rFonts w:ascii="Arial" w:hAnsi="Arial" w:cs="Arial"/>
          <w:sz w:val="28"/>
          <w:szCs w:val="28"/>
          <w:u w:val="none"/>
          <w:lang w:val="en-US"/>
        </w:rPr>
        <w:t xml:space="preserve">s break down the figure </w:t>
      </w:r>
      <w:r w:rsidRPr="002501D3">
        <w:rPr>
          <w:rFonts w:ascii="Arial" w:hAnsi="Arial" w:cs="Arial"/>
          <w:sz w:val="28"/>
          <w:szCs w:val="28"/>
          <w:u w:val="none"/>
          <w:lang w:val="en-US"/>
        </w:rPr>
        <w:t xml:space="preserve"> in more detail:</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1 Spring instantiates the bean.</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2 Spring injects values and bean references into the bean’s properties.</w:t>
      </w:r>
    </w:p>
    <w:p w:rsidR="007C78DF"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3 If the bean implements </w:t>
      </w:r>
      <w:proofErr w:type="spellStart"/>
      <w:r w:rsidRPr="002501D3">
        <w:rPr>
          <w:rFonts w:ascii="Arial" w:hAnsi="Arial" w:cs="Arial"/>
          <w:sz w:val="28"/>
          <w:szCs w:val="28"/>
          <w:u w:val="none"/>
          <w:lang w:val="en-US"/>
        </w:rPr>
        <w:t>BeanNameAware</w:t>
      </w:r>
      <w:proofErr w:type="spellEnd"/>
      <w:r w:rsidRPr="002501D3">
        <w:rPr>
          <w:rFonts w:ascii="Arial" w:hAnsi="Arial" w:cs="Arial"/>
          <w:sz w:val="28"/>
          <w:szCs w:val="28"/>
          <w:u w:val="none"/>
          <w:lang w:val="en-US"/>
        </w:rPr>
        <w:t xml:space="preserve">, Spring passes the bean’s ID </w:t>
      </w:r>
      <w:r w:rsidR="007C78DF" w:rsidRPr="002501D3">
        <w:rPr>
          <w:rFonts w:ascii="Arial" w:hAnsi="Arial" w:cs="Arial"/>
          <w:sz w:val="28"/>
          <w:szCs w:val="28"/>
          <w:u w:val="none"/>
          <w:lang w:val="en-US"/>
        </w:rPr>
        <w:t xml:space="preserve">to </w:t>
      </w:r>
      <w:r w:rsidRPr="002501D3">
        <w:rPr>
          <w:rFonts w:ascii="Arial" w:hAnsi="Arial" w:cs="Arial"/>
          <w:sz w:val="28"/>
          <w:szCs w:val="28"/>
          <w:u w:val="none"/>
          <w:lang w:val="en-US"/>
        </w:rPr>
        <w:t xml:space="preserve">the </w:t>
      </w:r>
      <w:proofErr w:type="spellStart"/>
      <w:r w:rsidRPr="002501D3">
        <w:rPr>
          <w:rFonts w:ascii="Arial" w:hAnsi="Arial" w:cs="Arial"/>
          <w:sz w:val="28"/>
          <w:szCs w:val="28"/>
          <w:u w:val="none"/>
          <w:lang w:val="en-US"/>
        </w:rPr>
        <w:t>setBeanName</w:t>
      </w:r>
      <w:proofErr w:type="spellEnd"/>
      <w:r w:rsidRPr="002501D3">
        <w:rPr>
          <w:rFonts w:ascii="Arial" w:hAnsi="Arial" w:cs="Arial"/>
          <w:sz w:val="28"/>
          <w:szCs w:val="28"/>
          <w:u w:val="none"/>
          <w:lang w:val="en-US"/>
        </w:rPr>
        <w: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 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4 If the bean implements </w:t>
      </w:r>
      <w:proofErr w:type="spellStart"/>
      <w:r w:rsidRPr="002501D3">
        <w:rPr>
          <w:rFonts w:ascii="Arial" w:hAnsi="Arial" w:cs="Arial"/>
          <w:sz w:val="28"/>
          <w:szCs w:val="28"/>
          <w:u w:val="none"/>
          <w:lang w:val="en-US"/>
        </w:rPr>
        <w:t>BeanFactoryAware</w:t>
      </w:r>
      <w:proofErr w:type="spellEnd"/>
      <w:r w:rsidRPr="002501D3">
        <w:rPr>
          <w:rFonts w:ascii="Arial" w:hAnsi="Arial" w:cs="Arial"/>
          <w:sz w:val="28"/>
          <w:szCs w:val="28"/>
          <w:u w:val="none"/>
          <w:lang w:val="en-US"/>
        </w:rPr>
        <w:t xml:space="preserve">, Spring calls the </w:t>
      </w:r>
      <w:proofErr w:type="spellStart"/>
      <w:r w:rsidRPr="002501D3">
        <w:rPr>
          <w:rFonts w:ascii="Arial" w:hAnsi="Arial" w:cs="Arial"/>
          <w:sz w:val="28"/>
          <w:szCs w:val="28"/>
          <w:u w:val="none"/>
          <w:lang w:val="en-US"/>
        </w:rPr>
        <w:t>setBeanFactory</w:t>
      </w:r>
      <w:proofErr w:type="spellEnd"/>
      <w:r w:rsidRPr="002501D3">
        <w:rPr>
          <w:rFonts w:ascii="Arial" w:hAnsi="Arial" w:cs="Arial"/>
          <w:sz w:val="28"/>
          <w:szCs w:val="28"/>
          <w:u w:val="none"/>
          <w:lang w:val="en-US"/>
        </w:rPr>
        <w: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method, passing in the bean factory itself.</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5 If the bean implements </w:t>
      </w:r>
      <w:proofErr w:type="spellStart"/>
      <w:r w:rsidRPr="002501D3">
        <w:rPr>
          <w:rFonts w:ascii="Arial" w:hAnsi="Arial" w:cs="Arial"/>
          <w:sz w:val="28"/>
          <w:szCs w:val="28"/>
          <w:u w:val="none"/>
          <w:lang w:val="en-US"/>
        </w:rPr>
        <w:t>ApplicationContextAware</w:t>
      </w:r>
      <w:proofErr w:type="spellEnd"/>
      <w:r w:rsidRPr="002501D3">
        <w:rPr>
          <w:rFonts w:ascii="Arial" w:hAnsi="Arial" w:cs="Arial"/>
          <w:sz w:val="28"/>
          <w:szCs w:val="28"/>
          <w:u w:val="none"/>
          <w:lang w:val="en-US"/>
        </w:rPr>
        <w:t>, Spring calls the set-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proofErr w:type="spellStart"/>
      <w:r w:rsidRPr="002501D3">
        <w:rPr>
          <w:rFonts w:ascii="Arial" w:hAnsi="Arial" w:cs="Arial"/>
          <w:sz w:val="28"/>
          <w:szCs w:val="28"/>
          <w:u w:val="none"/>
          <w:lang w:val="en-US"/>
        </w:rPr>
        <w:t>ApplicationContext</w:t>
      </w:r>
      <w:proofErr w:type="spellEnd"/>
      <w:r w:rsidRPr="002501D3">
        <w:rPr>
          <w:rFonts w:ascii="Arial" w:hAnsi="Arial" w:cs="Arial"/>
          <w:sz w:val="28"/>
          <w:szCs w:val="28"/>
          <w:u w:val="none"/>
          <w:lang w:val="en-US"/>
        </w:rPr>
        <w:t>() method, passing in a reference to the enclosing application</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context.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6 If the bean implements the </w:t>
      </w:r>
      <w:proofErr w:type="spellStart"/>
      <w:r w:rsidRPr="002501D3">
        <w:rPr>
          <w:rFonts w:ascii="Arial" w:hAnsi="Arial" w:cs="Arial"/>
          <w:sz w:val="28"/>
          <w:szCs w:val="28"/>
          <w:u w:val="none"/>
          <w:lang w:val="en-US"/>
        </w:rPr>
        <w:t>BeanPostProcessor</w:t>
      </w:r>
      <w:proofErr w:type="spellEnd"/>
      <w:r w:rsidRPr="002501D3">
        <w:rPr>
          <w:rFonts w:ascii="Arial" w:hAnsi="Arial" w:cs="Arial"/>
          <w:sz w:val="28"/>
          <w:szCs w:val="28"/>
          <w:u w:val="none"/>
          <w:lang w:val="en-US"/>
        </w:rPr>
        <w:t xml:space="preserve"> interface, Spring calls its post-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proofErr w:type="spellStart"/>
      <w:r w:rsidRPr="002501D3">
        <w:rPr>
          <w:rFonts w:ascii="Arial" w:hAnsi="Arial" w:cs="Arial"/>
          <w:sz w:val="28"/>
          <w:szCs w:val="28"/>
          <w:u w:val="none"/>
          <w:lang w:val="en-US"/>
        </w:rPr>
        <w:t>ProcessBeforeInitialization</w:t>
      </w:r>
      <w:proofErr w:type="spellEnd"/>
      <w:r w:rsidRPr="002501D3">
        <w:rPr>
          <w:rFonts w:ascii="Arial" w:hAnsi="Arial" w:cs="Arial"/>
          <w:sz w:val="28"/>
          <w:szCs w:val="28"/>
          <w:u w:val="none"/>
          <w:lang w:val="en-US"/>
        </w:rPr>
        <w:t>() 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7 If the bean implements the </w:t>
      </w:r>
      <w:proofErr w:type="spellStart"/>
      <w:r w:rsidRPr="002501D3">
        <w:rPr>
          <w:rFonts w:ascii="Arial" w:hAnsi="Arial" w:cs="Arial"/>
          <w:sz w:val="28"/>
          <w:szCs w:val="28"/>
          <w:u w:val="none"/>
          <w:lang w:val="en-US"/>
        </w:rPr>
        <w:t>InitializingBean</w:t>
      </w:r>
      <w:proofErr w:type="spellEnd"/>
      <w:r w:rsidRPr="002501D3">
        <w:rPr>
          <w:rFonts w:ascii="Arial" w:hAnsi="Arial" w:cs="Arial"/>
          <w:sz w:val="28"/>
          <w:szCs w:val="28"/>
          <w:u w:val="none"/>
          <w:lang w:val="en-US"/>
        </w:rPr>
        <w:t xml:space="preserve"> interface, Spring calls its after-</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proofErr w:type="spellStart"/>
      <w:r w:rsidRPr="002501D3">
        <w:rPr>
          <w:rFonts w:ascii="Arial" w:hAnsi="Arial" w:cs="Arial"/>
          <w:sz w:val="28"/>
          <w:szCs w:val="28"/>
          <w:u w:val="none"/>
          <w:lang w:val="en-US"/>
        </w:rPr>
        <w:t>PropertiesSet</w:t>
      </w:r>
      <w:proofErr w:type="spellEnd"/>
      <w:r w:rsidRPr="002501D3">
        <w:rPr>
          <w:rFonts w:ascii="Arial" w:hAnsi="Arial" w:cs="Arial"/>
          <w:sz w:val="28"/>
          <w:szCs w:val="28"/>
          <w:u w:val="none"/>
          <w:lang w:val="en-US"/>
        </w:rPr>
        <w:t xml:space="preserve">() method. Similarly, if the bean was declared with an </w:t>
      </w:r>
      <w:proofErr w:type="spellStart"/>
      <w:r w:rsidRPr="002501D3">
        <w:rPr>
          <w:rFonts w:ascii="Arial" w:hAnsi="Arial" w:cs="Arial"/>
          <w:sz w:val="28"/>
          <w:szCs w:val="28"/>
          <w:u w:val="none"/>
          <w:lang w:val="en-US"/>
        </w:rPr>
        <w:t>initmethod</w:t>
      </w:r>
      <w:proofErr w:type="spellEnd"/>
      <w:r w:rsidRPr="002501D3">
        <w:rPr>
          <w:rFonts w:ascii="Arial" w:hAnsi="Arial" w:cs="Arial"/>
          <w:sz w:val="28"/>
          <w:szCs w:val="28"/>
          <w:u w:val="none"/>
          <w:lang w:val="en-US"/>
        </w:rPr>
        <w: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then the specified initialization method is called.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lastRenderedPageBreak/>
        <w:t xml:space="preserve">8 If the bean implements </w:t>
      </w:r>
      <w:proofErr w:type="spellStart"/>
      <w:r w:rsidRPr="002501D3">
        <w:rPr>
          <w:rFonts w:ascii="Arial" w:hAnsi="Arial" w:cs="Arial"/>
          <w:sz w:val="28"/>
          <w:szCs w:val="28"/>
          <w:u w:val="none"/>
          <w:lang w:val="en-US"/>
        </w:rPr>
        <w:t>BeanPostProcessor</w:t>
      </w:r>
      <w:proofErr w:type="spellEnd"/>
      <w:r w:rsidRPr="002501D3">
        <w:rPr>
          <w:rFonts w:ascii="Arial" w:hAnsi="Arial" w:cs="Arial"/>
          <w:sz w:val="28"/>
          <w:szCs w:val="28"/>
          <w:u w:val="none"/>
          <w:lang w:val="en-US"/>
        </w:rPr>
        <w:t xml:space="preserve">, Spring calls its </w:t>
      </w:r>
      <w:proofErr w:type="spellStart"/>
      <w:r w:rsidRPr="002501D3">
        <w:rPr>
          <w:rFonts w:ascii="Arial" w:hAnsi="Arial" w:cs="Arial"/>
          <w:sz w:val="28"/>
          <w:szCs w:val="28"/>
          <w:u w:val="none"/>
          <w:lang w:val="en-US"/>
        </w:rPr>
        <w:t>postProcess</w:t>
      </w:r>
      <w:proofErr w:type="spellEnd"/>
      <w:r w:rsidRPr="002501D3">
        <w:rPr>
          <w:rFonts w:ascii="Arial" w:hAnsi="Arial" w:cs="Arial"/>
          <w:sz w:val="28"/>
          <w:szCs w:val="28"/>
          <w:u w:val="none"/>
          <w:lang w:val="en-US"/>
        </w:rPr>
        <w: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proofErr w:type="spellStart"/>
      <w:r w:rsidRPr="002501D3">
        <w:rPr>
          <w:rFonts w:ascii="Arial" w:hAnsi="Arial" w:cs="Arial"/>
          <w:sz w:val="28"/>
          <w:szCs w:val="28"/>
          <w:u w:val="none"/>
          <w:lang w:val="en-US"/>
        </w:rPr>
        <w:t>AfterInitialization</w:t>
      </w:r>
      <w:proofErr w:type="spellEnd"/>
      <w:r w:rsidRPr="002501D3">
        <w:rPr>
          <w:rFonts w:ascii="Arial" w:hAnsi="Arial" w:cs="Arial"/>
          <w:sz w:val="28"/>
          <w:szCs w:val="28"/>
          <w:u w:val="none"/>
          <w:lang w:val="en-US"/>
        </w:rPr>
        <w:t>() 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9 At this point, the bean is ready to be used by the application and remains in the</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application context until the application context is destroyed.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10 If the bean implements the </w:t>
      </w:r>
      <w:proofErr w:type="spellStart"/>
      <w:r w:rsidRPr="002501D3">
        <w:rPr>
          <w:rFonts w:ascii="Arial" w:hAnsi="Arial" w:cs="Arial"/>
          <w:sz w:val="28"/>
          <w:szCs w:val="28"/>
          <w:u w:val="none"/>
          <w:lang w:val="en-US"/>
        </w:rPr>
        <w:t>DisposableBean</w:t>
      </w:r>
      <w:proofErr w:type="spellEnd"/>
      <w:r w:rsidRPr="002501D3">
        <w:rPr>
          <w:rFonts w:ascii="Arial" w:hAnsi="Arial" w:cs="Arial"/>
          <w:sz w:val="28"/>
          <w:szCs w:val="28"/>
          <w:u w:val="none"/>
          <w:lang w:val="en-US"/>
        </w:rPr>
        <w:t xml:space="preserve"> interface, Spring calls its</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destroy() method. Likewise, if the bean was declared with a destroy-method,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 specified method is called.</w:t>
      </w:r>
    </w:p>
    <w:p w:rsidR="005B4887" w:rsidRPr="002501D3" w:rsidRDefault="005B4887" w:rsidP="00332B09">
      <w:pPr>
        <w:autoSpaceDE w:val="0"/>
        <w:autoSpaceDN w:val="0"/>
        <w:adjustRightInd w:val="0"/>
        <w:spacing w:after="0"/>
        <w:jc w:val="left"/>
        <w:rPr>
          <w:rFonts w:ascii="Arial" w:hAnsi="Arial" w:cs="Arial"/>
          <w:sz w:val="28"/>
          <w:szCs w:val="28"/>
          <w:u w:val="none"/>
          <w:lang w:val="en-US"/>
        </w:rPr>
      </w:pP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Now you know how to create and load a Spring container. But an empty container</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isn’t much good by itself; it doesn’t contain anything unless you put something in it.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To achieve the benefits of Spring DI, you must wire your application objects into the</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Spring container. We’ll go into bean wiring in more detail in chapter 2.</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First, let’s survey the modern Spring landscape to see what the Spring Framework</w:t>
      </w:r>
    </w:p>
    <w:p w:rsidR="00332B09" w:rsidRPr="002501D3" w:rsidRDefault="00332B09" w:rsidP="00332B09">
      <w:pPr>
        <w:rPr>
          <w:rFonts w:ascii="Arial" w:hAnsi="Arial" w:cs="Arial"/>
          <w:sz w:val="28"/>
          <w:szCs w:val="28"/>
          <w:u w:val="none"/>
        </w:rPr>
      </w:pPr>
      <w:r w:rsidRPr="002501D3">
        <w:rPr>
          <w:rFonts w:ascii="Arial" w:hAnsi="Arial" w:cs="Arial"/>
          <w:sz w:val="28"/>
          <w:szCs w:val="28"/>
          <w:u w:val="none"/>
          <w:lang w:val="en-US"/>
        </w:rPr>
        <w:t>is made up of and what the latest versions of Spring have to offer.</w:t>
      </w:r>
    </w:p>
    <w:p w:rsidR="00332B09" w:rsidRPr="002501D3" w:rsidRDefault="00332B09" w:rsidP="00F46789">
      <w:pPr>
        <w:rPr>
          <w:rFonts w:ascii="Arial" w:hAnsi="Arial" w:cs="Arial"/>
          <w:sz w:val="28"/>
          <w:szCs w:val="28"/>
          <w:u w:val="none"/>
        </w:rPr>
      </w:pPr>
    </w:p>
    <w:p w:rsidR="00F46789" w:rsidRPr="002501D3" w:rsidRDefault="00F46789" w:rsidP="00F46789">
      <w:pPr>
        <w:rPr>
          <w:rFonts w:ascii="Arial" w:hAnsi="Arial" w:cs="Arial"/>
          <w:sz w:val="28"/>
          <w:szCs w:val="28"/>
          <w:u w:val="none"/>
        </w:rPr>
      </w:pPr>
      <w:r w:rsidRPr="002501D3">
        <w:rPr>
          <w:rFonts w:ascii="Arial" w:hAnsi="Arial" w:cs="Arial"/>
          <w:sz w:val="28"/>
          <w:szCs w:val="28"/>
          <w:u w:val="none"/>
        </w:rPr>
        <w:t>-Spring Security?</w:t>
      </w:r>
    </w:p>
    <w:p w:rsidR="003F4CA6" w:rsidRPr="002501D3" w:rsidRDefault="003F4CA6" w:rsidP="003F4CA6">
      <w:pPr>
        <w:rPr>
          <w:rFonts w:ascii="Arial" w:hAnsi="Arial" w:cs="Arial"/>
          <w:sz w:val="28"/>
          <w:szCs w:val="28"/>
          <w:u w:val="none"/>
        </w:rPr>
      </w:pPr>
      <w:r w:rsidRPr="002501D3">
        <w:rPr>
          <w:rFonts w:ascii="Arial" w:hAnsi="Arial" w:cs="Arial"/>
          <w:sz w:val="28"/>
          <w:szCs w:val="28"/>
          <w:u w:val="none"/>
        </w:rPr>
        <w:t>-Spring with rest integration? they asked about rest controller.</w:t>
      </w:r>
    </w:p>
    <w:p w:rsidR="009D5A00" w:rsidRPr="002501D3" w:rsidRDefault="009D5A00" w:rsidP="009D5A00">
      <w:pPr>
        <w:rPr>
          <w:rFonts w:ascii="Arial" w:hAnsi="Arial" w:cs="Arial"/>
          <w:sz w:val="28"/>
          <w:szCs w:val="28"/>
          <w:u w:val="none"/>
        </w:rPr>
      </w:pPr>
      <w:r w:rsidRPr="002501D3">
        <w:rPr>
          <w:rFonts w:ascii="Arial" w:hAnsi="Arial" w:cs="Arial"/>
          <w:sz w:val="28"/>
          <w:szCs w:val="28"/>
          <w:u w:val="none"/>
        </w:rPr>
        <w:t>-Spring cloud, pivotal cloud foundry</w:t>
      </w:r>
    </w:p>
    <w:p w:rsidR="009D5A00" w:rsidRPr="002501D3" w:rsidRDefault="009D5A00" w:rsidP="009D5A00">
      <w:pPr>
        <w:rPr>
          <w:rFonts w:ascii="Arial" w:hAnsi="Arial" w:cs="Arial"/>
          <w:sz w:val="28"/>
          <w:szCs w:val="28"/>
          <w:u w:val="none"/>
        </w:rPr>
      </w:pPr>
      <w:r w:rsidRPr="002501D3">
        <w:rPr>
          <w:rFonts w:ascii="Arial" w:hAnsi="Arial" w:cs="Arial"/>
          <w:sz w:val="28"/>
          <w:szCs w:val="28"/>
          <w:u w:val="none"/>
        </w:rPr>
        <w:t xml:space="preserve">-where u r hosting your application ? Spring cloud or </w:t>
      </w:r>
      <w:proofErr w:type="spellStart"/>
      <w:r w:rsidRPr="002501D3">
        <w:rPr>
          <w:rFonts w:ascii="Arial" w:hAnsi="Arial" w:cs="Arial"/>
          <w:sz w:val="28"/>
          <w:szCs w:val="28"/>
          <w:u w:val="none"/>
        </w:rPr>
        <w:t>google</w:t>
      </w:r>
      <w:proofErr w:type="spellEnd"/>
      <w:r w:rsidRPr="002501D3">
        <w:rPr>
          <w:rFonts w:ascii="Arial" w:hAnsi="Arial" w:cs="Arial"/>
          <w:sz w:val="28"/>
          <w:szCs w:val="28"/>
          <w:u w:val="none"/>
        </w:rPr>
        <w:t xml:space="preserve"> cloud?</w:t>
      </w:r>
    </w:p>
    <w:p w:rsidR="009D5A00" w:rsidRPr="002501D3" w:rsidRDefault="009D5A00" w:rsidP="00C61C54">
      <w:pPr>
        <w:rPr>
          <w:rFonts w:ascii="Arial" w:hAnsi="Arial" w:cs="Arial"/>
          <w:color w:val="FF0000"/>
          <w:sz w:val="28"/>
          <w:szCs w:val="28"/>
          <w:u w:val="none"/>
        </w:rPr>
      </w:pPr>
    </w:p>
    <w:p w:rsidR="00944351" w:rsidRPr="002501D3" w:rsidRDefault="00774292" w:rsidP="00944351">
      <w:pPr>
        <w:rPr>
          <w:rFonts w:ascii="Arial" w:hAnsi="Arial" w:cs="Arial"/>
          <w:color w:val="FF0000"/>
          <w:sz w:val="28"/>
          <w:szCs w:val="28"/>
          <w:u w:val="none"/>
        </w:rPr>
      </w:pPr>
      <w:r w:rsidRPr="002501D3">
        <w:rPr>
          <w:rFonts w:ascii="Arial" w:hAnsi="Arial" w:cs="Arial"/>
          <w:color w:val="FF0000"/>
          <w:sz w:val="28"/>
          <w:szCs w:val="28"/>
          <w:u w:val="none"/>
        </w:rPr>
        <w:t>-</w:t>
      </w:r>
      <w:r w:rsidR="00944351" w:rsidRPr="002501D3">
        <w:rPr>
          <w:rFonts w:ascii="Arial" w:hAnsi="Arial" w:cs="Arial"/>
          <w:color w:val="FF0000"/>
          <w:sz w:val="28"/>
          <w:szCs w:val="28"/>
          <w:u w:val="none"/>
        </w:rPr>
        <w:t xml:space="preserve">Have you worked in Spring Security if yes which approach u used xml or configure if configure then why 3 overloaded method provided in </w:t>
      </w:r>
      <w:proofErr w:type="spellStart"/>
      <w:r w:rsidR="00944351" w:rsidRPr="002501D3">
        <w:rPr>
          <w:rFonts w:ascii="Arial" w:hAnsi="Arial" w:cs="Arial"/>
          <w:color w:val="FF0000"/>
          <w:sz w:val="28"/>
          <w:szCs w:val="28"/>
          <w:u w:val="none"/>
        </w:rPr>
        <w:t>SpringSecurityConfigureAdapter</w:t>
      </w:r>
      <w:proofErr w:type="spellEnd"/>
      <w:r w:rsidR="00944351" w:rsidRPr="002501D3">
        <w:rPr>
          <w:rFonts w:ascii="Arial" w:hAnsi="Arial" w:cs="Arial"/>
          <w:color w:val="FF0000"/>
          <w:sz w:val="28"/>
          <w:szCs w:val="28"/>
          <w:u w:val="none"/>
        </w:rPr>
        <w:t xml:space="preserve"> what is the purpose of each one (As I said Configure approach that’s why this question asked)</w:t>
      </w:r>
    </w:p>
    <w:p w:rsidR="00774292" w:rsidRPr="002501D3" w:rsidRDefault="00774292" w:rsidP="00774292">
      <w:pPr>
        <w:pStyle w:val="ListParagraph"/>
        <w:numPr>
          <w:ilvl w:val="0"/>
          <w:numId w:val="3"/>
        </w:numPr>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What are the all spring modules you work just give me comparison whether that think can’t you achieve in simple J2EE?</w:t>
      </w:r>
    </w:p>
    <w:p w:rsidR="00774292" w:rsidRPr="002501D3" w:rsidRDefault="00774292" w:rsidP="00774292">
      <w:pPr>
        <w:pStyle w:val="ListParagraph"/>
        <w:numPr>
          <w:ilvl w:val="0"/>
          <w:numId w:val="3"/>
        </w:numPr>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Give a Real world example of Spring Transaction which we all are using our daily life</w:t>
      </w:r>
    </w:p>
    <w:p w:rsidR="00944351" w:rsidRPr="002501D3" w:rsidRDefault="00944351" w:rsidP="00C61C54">
      <w:pPr>
        <w:rPr>
          <w:rFonts w:ascii="Arial" w:hAnsi="Arial" w:cs="Arial"/>
          <w:color w:val="FF0000"/>
          <w:sz w:val="28"/>
          <w:szCs w:val="28"/>
          <w:u w:val="none"/>
        </w:rPr>
      </w:pPr>
    </w:p>
    <w:p w:rsidR="0039203E" w:rsidRPr="002501D3" w:rsidRDefault="0039203E" w:rsidP="0039203E">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lastRenderedPageBreak/>
        <w:t xml:space="preserve">What is </w:t>
      </w:r>
      <w:proofErr w:type="spellStart"/>
      <w:r w:rsidRPr="002501D3">
        <w:rPr>
          <w:rFonts w:ascii="Arial" w:hAnsi="Arial" w:cs="Arial"/>
          <w:sz w:val="28"/>
          <w:szCs w:val="28"/>
        </w:rPr>
        <w:t>jsp:useBean</w:t>
      </w:r>
      <w:proofErr w:type="spellEnd"/>
      <w:r w:rsidRPr="002501D3">
        <w:rPr>
          <w:rFonts w:ascii="Arial" w:hAnsi="Arial" w:cs="Arial"/>
          <w:sz w:val="28"/>
          <w:szCs w:val="28"/>
        </w:rPr>
        <w:t>?</w:t>
      </w:r>
    </w:p>
    <w:p w:rsidR="0039203E" w:rsidRPr="002501D3" w:rsidRDefault="0039203E" w:rsidP="0039203E">
      <w:pPr>
        <w:pStyle w:val="ListParagraph"/>
        <w:jc w:val="both"/>
        <w:rPr>
          <w:rFonts w:ascii="Arial" w:hAnsi="Arial" w:cs="Arial"/>
          <w:color w:val="000000"/>
          <w:sz w:val="28"/>
          <w:szCs w:val="28"/>
          <w:shd w:val="clear" w:color="auto" w:fill="FFFFFF"/>
        </w:rPr>
      </w:pPr>
      <w:r w:rsidRPr="002501D3">
        <w:rPr>
          <w:rFonts w:ascii="Arial" w:hAnsi="Arial" w:cs="Arial"/>
          <w:color w:val="000000"/>
          <w:sz w:val="28"/>
          <w:szCs w:val="28"/>
          <w:shd w:val="clear" w:color="auto" w:fill="FFFFFF"/>
        </w:rPr>
        <w:t xml:space="preserve">The </w:t>
      </w:r>
      <w:proofErr w:type="spellStart"/>
      <w:r w:rsidRPr="002501D3">
        <w:rPr>
          <w:rFonts w:ascii="Arial" w:hAnsi="Arial" w:cs="Arial"/>
          <w:color w:val="000000"/>
          <w:sz w:val="28"/>
          <w:szCs w:val="28"/>
          <w:shd w:val="clear" w:color="auto" w:fill="FFFFFF"/>
        </w:rPr>
        <w:t>jsp:useBean</w:t>
      </w:r>
      <w:proofErr w:type="spellEnd"/>
      <w:r w:rsidRPr="002501D3">
        <w:rPr>
          <w:rFonts w:ascii="Arial" w:hAnsi="Arial" w:cs="Arial"/>
          <w:color w:val="000000"/>
          <w:sz w:val="28"/>
          <w:szCs w:val="28"/>
          <w:shd w:val="clear" w:color="auto" w:fill="FFFFFF"/>
        </w:rPr>
        <w:t xml:space="preserve"> action tag is used to locate or instantiate a bean class. If bean object of the Bean class is already created, it doesn't create the bean depending on the scope. But if object of bean is not created, it instantiates the bean.</w:t>
      </w:r>
    </w:p>
    <w:p w:rsidR="0039203E" w:rsidRPr="002501D3" w:rsidRDefault="0039203E" w:rsidP="0039203E">
      <w:pPr>
        <w:pStyle w:val="ListParagraph"/>
        <w:jc w:val="both"/>
        <w:rPr>
          <w:rFonts w:ascii="Arial" w:hAnsi="Arial" w:cs="Arial"/>
          <w:color w:val="000000"/>
          <w:sz w:val="28"/>
          <w:szCs w:val="28"/>
          <w:shd w:val="clear" w:color="auto" w:fill="FFFFFF"/>
        </w:rPr>
      </w:pPr>
    </w:p>
    <w:p w:rsidR="0039203E" w:rsidRPr="002501D3" w:rsidRDefault="0039203E" w:rsidP="0039203E">
      <w:pPr>
        <w:pStyle w:val="ListParagraph"/>
        <w:ind w:left="1440"/>
        <w:jc w:val="both"/>
        <w:rPr>
          <w:rFonts w:ascii="Arial" w:hAnsi="Arial" w:cs="Arial"/>
          <w:sz w:val="28"/>
          <w:szCs w:val="28"/>
        </w:rPr>
      </w:pPr>
    </w:p>
    <w:p w:rsidR="0039203E" w:rsidRPr="002501D3" w:rsidRDefault="0039203E" w:rsidP="0039203E">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Difference between  @Service, @component, @Controller, @Repository.</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@Component</w:t>
      </w:r>
      <w:r w:rsidRPr="002501D3">
        <w:rPr>
          <w:rFonts w:ascii="Arial" w:eastAsia="Times New Roman" w:hAnsi="Arial" w:cs="Arial"/>
          <w:color w:val="303336"/>
          <w:sz w:val="28"/>
          <w:szCs w:val="28"/>
          <w:bdr w:val="none" w:sz="0" w:space="0" w:color="auto" w:frame="1"/>
          <w:shd w:val="clear" w:color="auto" w:fill="EFF0F1"/>
        </w:rPr>
        <w:t xml:space="preserve"> | generic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any </w:t>
      </w:r>
      <w:r w:rsidRPr="002501D3">
        <w:rPr>
          <w:rFonts w:ascii="Arial" w:eastAsia="Times New Roman" w:hAnsi="Arial" w:cs="Arial"/>
          <w:color w:val="2B91AF"/>
          <w:sz w:val="28"/>
          <w:szCs w:val="28"/>
          <w:bdr w:val="none" w:sz="0" w:space="0" w:color="auto" w:frame="1"/>
          <w:shd w:val="clear" w:color="auto" w:fill="EFF0F1"/>
        </w:rPr>
        <w:t>Spring</w:t>
      </w:r>
      <w:r w:rsidRPr="002501D3">
        <w:rPr>
          <w:rFonts w:ascii="Arial" w:eastAsia="Times New Roman" w:hAnsi="Arial" w:cs="Arial"/>
          <w:color w:val="303336"/>
          <w:sz w:val="28"/>
          <w:szCs w:val="28"/>
          <w:bdr w:val="none" w:sz="0" w:space="0" w:color="auto" w:frame="1"/>
          <w:shd w:val="clear" w:color="auto" w:fill="EFF0F1"/>
        </w:rPr>
        <w:t>-managed component |</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303336"/>
          <w:sz w:val="28"/>
          <w:szCs w:val="28"/>
          <w:bdr w:val="none" w:sz="0" w:space="0" w:color="auto" w:frame="1"/>
          <w:shd w:val="clear" w:color="auto" w:fill="EFF0F1"/>
        </w:rPr>
        <w:t xml:space="preserve">| </w:t>
      </w:r>
      <w:r w:rsidRPr="002501D3">
        <w:rPr>
          <w:rFonts w:ascii="Arial" w:eastAsia="Times New Roman" w:hAnsi="Arial" w:cs="Arial"/>
          <w:color w:val="7D2727"/>
          <w:sz w:val="28"/>
          <w:szCs w:val="28"/>
          <w:bdr w:val="none" w:sz="0" w:space="0" w:color="auto" w:frame="1"/>
          <w:shd w:val="clear" w:color="auto" w:fill="EFF0F1"/>
        </w:rPr>
        <w:t>@Repository</w:t>
      </w:r>
      <w:r w:rsidRPr="002501D3">
        <w:rPr>
          <w:rFonts w:ascii="Arial" w:eastAsia="Times New Roman" w:hAnsi="Arial" w:cs="Arial"/>
          <w:color w:val="303336"/>
          <w:sz w:val="28"/>
          <w:szCs w:val="28"/>
          <w:bdr w:val="none" w:sz="0" w:space="0" w:color="auto" w:frame="1"/>
          <w:shd w:val="clear" w:color="auto" w:fill="EFF0F1"/>
        </w:rPr>
        <w:t xml:space="preserve">|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persistence layer                    |</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303336"/>
          <w:sz w:val="28"/>
          <w:szCs w:val="28"/>
          <w:bdr w:val="none" w:sz="0" w:space="0" w:color="auto" w:frame="1"/>
          <w:shd w:val="clear" w:color="auto" w:fill="EFF0F1"/>
        </w:rPr>
        <w:t xml:space="preserve">| </w:t>
      </w:r>
      <w:r w:rsidRPr="002501D3">
        <w:rPr>
          <w:rFonts w:ascii="Arial" w:eastAsia="Times New Roman" w:hAnsi="Arial" w:cs="Arial"/>
          <w:color w:val="7D2727"/>
          <w:sz w:val="28"/>
          <w:szCs w:val="28"/>
          <w:bdr w:val="none" w:sz="0" w:space="0" w:color="auto" w:frame="1"/>
          <w:shd w:val="clear" w:color="auto" w:fill="EFF0F1"/>
        </w:rPr>
        <w:t>@Service</w:t>
      </w:r>
      <w:r w:rsidRPr="002501D3">
        <w:rPr>
          <w:rFonts w:ascii="Arial" w:eastAsia="Times New Roman" w:hAnsi="Arial" w:cs="Arial"/>
          <w:color w:val="303336"/>
          <w:sz w:val="28"/>
          <w:szCs w:val="28"/>
          <w:bdr w:val="none" w:sz="0" w:space="0" w:color="auto" w:frame="1"/>
          <w:shd w:val="clear" w:color="auto" w:fill="EFF0F1"/>
        </w:rPr>
        <w:t xml:space="preserve">   |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service layer                        |</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93318"/>
          <w:sz w:val="28"/>
          <w:szCs w:val="28"/>
        </w:rPr>
      </w:pPr>
      <w:r w:rsidRPr="002501D3">
        <w:rPr>
          <w:rFonts w:ascii="Arial" w:eastAsia="Times New Roman" w:hAnsi="Arial" w:cs="Arial"/>
          <w:color w:val="303336"/>
          <w:sz w:val="28"/>
          <w:szCs w:val="28"/>
          <w:bdr w:val="none" w:sz="0" w:space="0" w:color="auto" w:frame="1"/>
          <w:shd w:val="clear" w:color="auto" w:fill="EFF0F1"/>
        </w:rPr>
        <w:t xml:space="preserve">| </w:t>
      </w:r>
      <w:r w:rsidRPr="002501D3">
        <w:rPr>
          <w:rFonts w:ascii="Arial" w:eastAsia="Times New Roman" w:hAnsi="Arial" w:cs="Arial"/>
          <w:color w:val="7D2727"/>
          <w:sz w:val="28"/>
          <w:szCs w:val="28"/>
          <w:bdr w:val="none" w:sz="0" w:space="0" w:color="auto" w:frame="1"/>
          <w:shd w:val="clear" w:color="auto" w:fill="EFF0F1"/>
        </w:rPr>
        <w:t>@Controller</w:t>
      </w:r>
      <w:r w:rsidRPr="002501D3">
        <w:rPr>
          <w:rFonts w:ascii="Arial" w:eastAsia="Times New Roman" w:hAnsi="Arial" w:cs="Arial"/>
          <w:color w:val="303336"/>
          <w:sz w:val="28"/>
          <w:szCs w:val="28"/>
          <w:bdr w:val="none" w:sz="0" w:space="0" w:color="auto" w:frame="1"/>
          <w:shd w:val="clear" w:color="auto" w:fill="EFF0F1"/>
        </w:rPr>
        <w:t xml:space="preserve">|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presentation layer (spring-</w:t>
      </w:r>
      <w:proofErr w:type="spellStart"/>
      <w:r w:rsidRPr="002501D3">
        <w:rPr>
          <w:rFonts w:ascii="Arial" w:eastAsia="Times New Roman" w:hAnsi="Arial" w:cs="Arial"/>
          <w:color w:val="303336"/>
          <w:sz w:val="28"/>
          <w:szCs w:val="28"/>
          <w:bdr w:val="none" w:sz="0" w:space="0" w:color="auto" w:frame="1"/>
          <w:shd w:val="clear" w:color="auto" w:fill="EFF0F1"/>
        </w:rPr>
        <w:t>mvc</w:t>
      </w:r>
      <w:proofErr w:type="spellEnd"/>
      <w:r w:rsidRPr="002501D3">
        <w:rPr>
          <w:rFonts w:ascii="Arial" w:eastAsia="Times New Roman" w:hAnsi="Arial" w:cs="Arial"/>
          <w:color w:val="303336"/>
          <w:sz w:val="28"/>
          <w:szCs w:val="28"/>
          <w:bdr w:val="none" w:sz="0" w:space="0" w:color="auto" w:frame="1"/>
          <w:shd w:val="clear" w:color="auto" w:fill="EFF0F1"/>
        </w:rPr>
        <w:t>)</w:t>
      </w:r>
    </w:p>
    <w:p w:rsidR="0039203E" w:rsidRPr="002501D3" w:rsidRDefault="0039203E" w:rsidP="0039203E">
      <w:pPr>
        <w:pStyle w:val="ListParagraph"/>
        <w:ind w:left="1440"/>
        <w:jc w:val="both"/>
        <w:rPr>
          <w:rFonts w:ascii="Arial" w:hAnsi="Arial" w:cs="Arial"/>
          <w:sz w:val="28"/>
          <w:szCs w:val="28"/>
        </w:rPr>
      </w:pPr>
    </w:p>
    <w:p w:rsidR="0039203E" w:rsidRPr="002501D3" w:rsidRDefault="0039203E" w:rsidP="0039203E">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Is it possible to use @Repository behalf of @Controller? explain.</w:t>
      </w:r>
    </w:p>
    <w:p w:rsidR="0039203E" w:rsidRPr="002501D3" w:rsidRDefault="0039203E" w:rsidP="0039203E">
      <w:pPr>
        <w:pStyle w:val="ListParagraph"/>
        <w:jc w:val="both"/>
        <w:rPr>
          <w:rFonts w:ascii="Arial" w:hAnsi="Arial" w:cs="Arial"/>
          <w:sz w:val="28"/>
          <w:szCs w:val="28"/>
        </w:rPr>
      </w:pPr>
    </w:p>
    <w:p w:rsidR="0039203E" w:rsidRPr="002501D3" w:rsidRDefault="0039203E" w:rsidP="0039203E">
      <w:pPr>
        <w:pStyle w:val="ListParagraph"/>
        <w:ind w:left="1440"/>
        <w:jc w:val="both"/>
        <w:rPr>
          <w:rFonts w:ascii="Arial" w:hAnsi="Arial" w:cs="Arial"/>
          <w:sz w:val="28"/>
          <w:szCs w:val="28"/>
        </w:rPr>
      </w:pPr>
      <w:proofErr w:type="spellStart"/>
      <w:r w:rsidRPr="002501D3">
        <w:rPr>
          <w:rFonts w:ascii="Arial" w:hAnsi="Arial" w:cs="Arial"/>
          <w:sz w:val="28"/>
          <w:szCs w:val="28"/>
        </w:rPr>
        <w:t>Yes.but</w:t>
      </w:r>
      <w:proofErr w:type="spellEnd"/>
      <w:r w:rsidRPr="002501D3">
        <w:rPr>
          <w:rFonts w:ascii="Arial" w:hAnsi="Arial" w:cs="Arial"/>
          <w:sz w:val="28"/>
          <w:szCs w:val="28"/>
        </w:rPr>
        <w:t xml:space="preserve"> it will be wrong as per convention. @repository, @controller, @service, @component, all serves the same purpose. initializing that bean into container. But they have been given names as per business tiers to avoid the confusion. So that we can use choose the annotation names as per application layers.</w:t>
      </w:r>
    </w:p>
    <w:p w:rsidR="0039203E" w:rsidRPr="002501D3" w:rsidRDefault="0039203E" w:rsidP="00C61C54">
      <w:pPr>
        <w:rPr>
          <w:rFonts w:ascii="Arial" w:hAnsi="Arial" w:cs="Arial"/>
          <w:color w:val="FF0000"/>
          <w:sz w:val="28"/>
          <w:szCs w:val="28"/>
          <w:u w:val="none"/>
        </w:rPr>
      </w:pP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t>“</w:t>
      </w:r>
      <w:proofErr w:type="spellStart"/>
      <w:r w:rsidRPr="002501D3">
        <w:rPr>
          <w:rFonts w:ascii="Arial" w:hAnsi="Arial" w:cs="Arial"/>
          <w:sz w:val="28"/>
          <w:szCs w:val="28"/>
        </w:rPr>
        <w:t>helloWord</w:t>
      </w:r>
      <w:proofErr w:type="spellEnd"/>
      <w:r w:rsidRPr="002501D3">
        <w:rPr>
          <w:rFonts w:ascii="Arial" w:hAnsi="Arial" w:cs="Arial"/>
          <w:sz w:val="28"/>
          <w:szCs w:val="28"/>
        </w:rPr>
        <w:t xml:space="preserve">” program using spring, </w:t>
      </w:r>
      <w:proofErr w:type="spellStart"/>
      <w:r w:rsidRPr="002501D3">
        <w:rPr>
          <w:rFonts w:ascii="Arial" w:hAnsi="Arial" w:cs="Arial"/>
          <w:sz w:val="28"/>
          <w:szCs w:val="28"/>
        </w:rPr>
        <w:t>json</w:t>
      </w:r>
      <w:proofErr w:type="spellEnd"/>
      <w:r w:rsidRPr="002501D3">
        <w:rPr>
          <w:rFonts w:ascii="Arial" w:hAnsi="Arial" w:cs="Arial"/>
          <w:sz w:val="28"/>
          <w:szCs w:val="28"/>
        </w:rPr>
        <w:t xml:space="preserve">  Rest </w:t>
      </w:r>
      <w:proofErr w:type="spellStart"/>
      <w:r w:rsidRPr="002501D3">
        <w:rPr>
          <w:rFonts w:ascii="Arial" w:hAnsi="Arial" w:cs="Arial"/>
          <w:sz w:val="28"/>
          <w:szCs w:val="28"/>
        </w:rPr>
        <w:t>Api</w:t>
      </w:r>
      <w:proofErr w:type="spellEnd"/>
      <w:r w:rsidRPr="002501D3">
        <w:rPr>
          <w:rFonts w:ascii="Arial" w:hAnsi="Arial" w:cs="Arial"/>
          <w:sz w:val="28"/>
          <w:szCs w:val="28"/>
        </w:rPr>
        <w:t>(coding).</w:t>
      </w:r>
    </w:p>
    <w:p w:rsidR="00621675" w:rsidRPr="002501D3" w:rsidRDefault="00621675" w:rsidP="00621675">
      <w:pPr>
        <w:rPr>
          <w:rFonts w:ascii="Arial" w:hAnsi="Arial" w:cs="Arial"/>
          <w:sz w:val="28"/>
          <w:szCs w:val="28"/>
        </w:rPr>
      </w:pPr>
    </w:p>
    <w:p w:rsidR="00621675" w:rsidRPr="002501D3" w:rsidRDefault="00621675" w:rsidP="00621675">
      <w:pPr>
        <w:rPr>
          <w:rFonts w:ascii="Arial" w:hAnsi="Arial" w:cs="Arial"/>
          <w:sz w:val="28"/>
          <w:szCs w:val="28"/>
        </w:rPr>
      </w:pPr>
      <w:r w:rsidRPr="002501D3">
        <w:rPr>
          <w:rFonts w:ascii="Arial" w:hAnsi="Arial" w:cs="Arial"/>
          <w:sz w:val="28"/>
          <w:szCs w:val="28"/>
        </w:rPr>
        <w:t>What type of annotation use in hibernate inheritance?</w:t>
      </w: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Dao layer program of Spring </w:t>
      </w:r>
      <w:proofErr w:type="spellStart"/>
      <w:r w:rsidRPr="002501D3">
        <w:rPr>
          <w:rFonts w:ascii="Arial" w:hAnsi="Arial" w:cs="Arial"/>
          <w:sz w:val="28"/>
          <w:szCs w:val="28"/>
        </w:rPr>
        <w:t>mvc</w:t>
      </w:r>
      <w:proofErr w:type="spellEnd"/>
      <w:r w:rsidRPr="002501D3">
        <w:rPr>
          <w:rFonts w:ascii="Arial" w:hAnsi="Arial" w:cs="Arial"/>
          <w:sz w:val="28"/>
          <w:szCs w:val="28"/>
        </w:rPr>
        <w:t xml:space="preserve">  connection with Hibernate.</w:t>
      </w: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How to connect database using hibernate with spring </w:t>
      </w:r>
      <w:proofErr w:type="spellStart"/>
      <w:r w:rsidRPr="002501D3">
        <w:rPr>
          <w:rFonts w:ascii="Arial" w:hAnsi="Arial" w:cs="Arial"/>
          <w:sz w:val="28"/>
          <w:szCs w:val="28"/>
        </w:rPr>
        <w:t>mvc</w:t>
      </w:r>
      <w:proofErr w:type="spellEnd"/>
      <w:r w:rsidRPr="002501D3">
        <w:rPr>
          <w:rFonts w:ascii="Arial" w:hAnsi="Arial" w:cs="Arial"/>
          <w:sz w:val="28"/>
          <w:szCs w:val="28"/>
        </w:rPr>
        <w:t xml:space="preserve">  ?</w:t>
      </w: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lastRenderedPageBreak/>
        <w:t xml:space="preserve">How and where u make </w:t>
      </w:r>
      <w:proofErr w:type="spellStart"/>
      <w:r w:rsidRPr="002501D3">
        <w:rPr>
          <w:rFonts w:ascii="Arial" w:hAnsi="Arial" w:cs="Arial"/>
          <w:sz w:val="28"/>
          <w:szCs w:val="28"/>
        </w:rPr>
        <w:t>transcation</w:t>
      </w:r>
      <w:proofErr w:type="spellEnd"/>
      <w:r w:rsidRPr="002501D3">
        <w:rPr>
          <w:rFonts w:ascii="Arial" w:hAnsi="Arial" w:cs="Arial"/>
          <w:sz w:val="28"/>
          <w:szCs w:val="28"/>
        </w:rPr>
        <w:t xml:space="preserve"> management in spring </w:t>
      </w:r>
      <w:proofErr w:type="spellStart"/>
      <w:r w:rsidRPr="002501D3">
        <w:rPr>
          <w:rFonts w:ascii="Arial" w:hAnsi="Arial" w:cs="Arial"/>
          <w:sz w:val="28"/>
          <w:szCs w:val="28"/>
        </w:rPr>
        <w:t>mvc</w:t>
      </w:r>
      <w:proofErr w:type="spellEnd"/>
      <w:r w:rsidRPr="002501D3">
        <w:rPr>
          <w:rFonts w:ascii="Arial" w:hAnsi="Arial" w:cs="Arial"/>
          <w:sz w:val="28"/>
          <w:szCs w:val="28"/>
        </w:rPr>
        <w:t xml:space="preserve"> with hibernate?</w:t>
      </w:r>
    </w:p>
    <w:p w:rsidR="00621675" w:rsidRPr="002501D3" w:rsidRDefault="00621675" w:rsidP="00C61C54">
      <w:pPr>
        <w:rPr>
          <w:rFonts w:ascii="Arial" w:hAnsi="Arial" w:cs="Arial"/>
          <w:color w:val="FF0000"/>
          <w:sz w:val="28"/>
          <w:szCs w:val="28"/>
          <w:u w:val="none"/>
        </w:rPr>
      </w:pPr>
    </w:p>
    <w:p w:rsidR="0074703C"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&lt;/spring&gt;</w:t>
      </w: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3F4CA6"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&lt;WEB-SERVICE&gt;</w:t>
      </w:r>
    </w:p>
    <w:p w:rsidR="003F4CA6" w:rsidRPr="002501D3" w:rsidRDefault="003F4CA6" w:rsidP="003F4CA6">
      <w:pPr>
        <w:rPr>
          <w:rFonts w:ascii="Arial" w:hAnsi="Arial" w:cs="Arial"/>
          <w:sz w:val="28"/>
          <w:szCs w:val="28"/>
          <w:u w:val="none"/>
        </w:rPr>
      </w:pPr>
      <w:r w:rsidRPr="002501D3">
        <w:rPr>
          <w:rFonts w:ascii="Arial" w:hAnsi="Arial" w:cs="Arial"/>
          <w:sz w:val="28"/>
          <w:szCs w:val="28"/>
          <w:u w:val="none"/>
        </w:rPr>
        <w:t xml:space="preserve">-web services security? Apache </w:t>
      </w:r>
      <w:proofErr w:type="spellStart"/>
      <w:r w:rsidRPr="002501D3">
        <w:rPr>
          <w:rFonts w:ascii="Arial" w:hAnsi="Arial" w:cs="Arial"/>
          <w:sz w:val="28"/>
          <w:szCs w:val="28"/>
          <w:u w:val="none"/>
        </w:rPr>
        <w:t>cxf</w:t>
      </w:r>
      <w:proofErr w:type="spellEnd"/>
      <w:r w:rsidRPr="002501D3">
        <w:rPr>
          <w:rFonts w:ascii="Arial" w:hAnsi="Arial" w:cs="Arial"/>
          <w:sz w:val="28"/>
          <w:szCs w:val="28"/>
          <w:u w:val="none"/>
        </w:rPr>
        <w:t xml:space="preserve"> wss4j interceptors?</w:t>
      </w:r>
    </w:p>
    <w:p w:rsidR="009D5A00" w:rsidRPr="002501D3" w:rsidRDefault="009D5A00" w:rsidP="009D5A00">
      <w:pPr>
        <w:rPr>
          <w:rFonts w:ascii="Arial" w:hAnsi="Arial" w:cs="Arial"/>
          <w:sz w:val="28"/>
          <w:szCs w:val="28"/>
          <w:u w:val="none"/>
        </w:rPr>
      </w:pPr>
      <w:r w:rsidRPr="002501D3">
        <w:rPr>
          <w:rFonts w:ascii="Arial" w:hAnsi="Arial" w:cs="Arial"/>
          <w:sz w:val="28"/>
          <w:szCs w:val="28"/>
          <w:u w:val="none"/>
        </w:rPr>
        <w:t>-Dynamic method dispatch?</w:t>
      </w:r>
    </w:p>
    <w:p w:rsidR="00733036" w:rsidRPr="002501D3" w:rsidRDefault="00733036" w:rsidP="00733036">
      <w:pPr>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-Which part you worked Provider or consumer? Can you write WSDL?</w:t>
      </w:r>
    </w:p>
    <w:p w:rsidR="00733036" w:rsidRPr="002501D3" w:rsidRDefault="00733036" w:rsidP="00733036">
      <w:pPr>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t>
      </w:r>
      <w:r w:rsidR="00592CC2" w:rsidRPr="002501D3">
        <w:rPr>
          <w:rFonts w:ascii="Arial" w:hAnsi="Arial" w:cs="Arial"/>
          <w:color w:val="3B3838" w:themeColor="background2" w:themeShade="40"/>
          <w:sz w:val="28"/>
          <w:szCs w:val="28"/>
          <w:u w:val="none"/>
        </w:rPr>
        <w:t>Are you aware of</w:t>
      </w:r>
      <w:r w:rsidRPr="002501D3">
        <w:rPr>
          <w:rFonts w:ascii="Arial" w:hAnsi="Arial" w:cs="Arial"/>
          <w:color w:val="3B3838" w:themeColor="background2" w:themeShade="40"/>
          <w:sz w:val="28"/>
          <w:szCs w:val="28"/>
          <w:u w:val="none"/>
        </w:rPr>
        <w:t xml:space="preserve"> WSDL? if yes what are the components of WSDL and its purpose?</w:t>
      </w:r>
    </w:p>
    <w:p w:rsidR="00733036" w:rsidRPr="002501D3" w:rsidRDefault="00733036" w:rsidP="009D5A00">
      <w:pPr>
        <w:rPr>
          <w:rFonts w:ascii="Arial" w:hAnsi="Arial" w:cs="Arial"/>
          <w:sz w:val="28"/>
          <w:szCs w:val="28"/>
          <w:u w:val="none"/>
        </w:rPr>
      </w:pPr>
    </w:p>
    <w:p w:rsidR="003F4CA6" w:rsidRPr="002501D3" w:rsidRDefault="003F4CA6" w:rsidP="00C61C54">
      <w:pPr>
        <w:rPr>
          <w:rFonts w:ascii="Arial" w:hAnsi="Arial" w:cs="Arial"/>
          <w:color w:val="FF0000"/>
          <w:sz w:val="28"/>
          <w:szCs w:val="28"/>
          <w:u w:val="none"/>
        </w:rPr>
      </w:pPr>
    </w:p>
    <w:p w:rsidR="0074703C"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w:t>
      </w:r>
      <w:r w:rsidR="009D5A00" w:rsidRPr="002501D3">
        <w:rPr>
          <w:rFonts w:ascii="Arial" w:hAnsi="Arial" w:cs="Arial"/>
          <w:color w:val="FF0000"/>
          <w:sz w:val="28"/>
          <w:szCs w:val="28"/>
          <w:u w:val="none"/>
        </w:rPr>
        <w:t>/</w:t>
      </w:r>
      <w:r w:rsidRPr="002501D3">
        <w:rPr>
          <w:rFonts w:ascii="Arial" w:hAnsi="Arial" w:cs="Arial"/>
          <w:color w:val="FF0000"/>
          <w:sz w:val="28"/>
          <w:szCs w:val="28"/>
          <w:u w:val="none"/>
        </w:rPr>
        <w:t>WEB-SERVICE&gt;</w:t>
      </w: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r w:rsidRPr="002501D3">
        <w:rPr>
          <w:rFonts w:ascii="Arial" w:hAnsi="Arial" w:cs="Arial"/>
          <w:sz w:val="28"/>
          <w:szCs w:val="28"/>
          <w:u w:val="none"/>
        </w:rPr>
        <w:t xml:space="preserve">-What is </w:t>
      </w:r>
      <w:proofErr w:type="spellStart"/>
      <w:r w:rsidRPr="002501D3">
        <w:rPr>
          <w:rFonts w:ascii="Arial" w:hAnsi="Arial" w:cs="Arial"/>
          <w:sz w:val="28"/>
          <w:szCs w:val="28"/>
          <w:u w:val="none"/>
        </w:rPr>
        <w:t>hystrix</w:t>
      </w:r>
      <w:proofErr w:type="spellEnd"/>
      <w:r w:rsidRPr="002501D3">
        <w:rPr>
          <w:rFonts w:ascii="Arial" w:hAnsi="Arial" w:cs="Arial"/>
          <w:sz w:val="28"/>
          <w:szCs w:val="28"/>
          <w:u w:val="none"/>
        </w:rPr>
        <w:t xml:space="preserve">  circuit breaker design pattern?</w:t>
      </w:r>
    </w:p>
    <w:p w:rsidR="0074703C" w:rsidRPr="002501D3" w:rsidRDefault="00E208B1" w:rsidP="00C61C54">
      <w:pPr>
        <w:rPr>
          <w:rFonts w:ascii="Arial" w:hAnsi="Arial" w:cs="Arial"/>
          <w:color w:val="FF0000"/>
          <w:sz w:val="28"/>
          <w:szCs w:val="28"/>
          <w:u w:val="none"/>
        </w:rPr>
      </w:pPr>
      <w:r w:rsidRPr="002501D3">
        <w:rPr>
          <w:rFonts w:ascii="Arial" w:hAnsi="Arial" w:cs="Arial"/>
          <w:color w:val="FF0000"/>
          <w:sz w:val="28"/>
          <w:szCs w:val="28"/>
          <w:u w:val="none"/>
        </w:rPr>
        <w:t xml:space="preserve">What is JMS? </w:t>
      </w:r>
    </w:p>
    <w:p w:rsidR="006B3E6F" w:rsidRPr="002501D3" w:rsidRDefault="006B3E6F" w:rsidP="00C61C54">
      <w:pPr>
        <w:rPr>
          <w:rFonts w:ascii="Arial" w:hAnsi="Arial" w:cs="Arial"/>
          <w:color w:val="FF0000"/>
          <w:sz w:val="28"/>
          <w:szCs w:val="28"/>
          <w:u w:val="none"/>
        </w:rPr>
      </w:pPr>
      <w:r w:rsidRPr="002501D3">
        <w:rPr>
          <w:rFonts w:ascii="Arial" w:hAnsi="Arial" w:cs="Arial"/>
          <w:color w:val="FF0000"/>
          <w:sz w:val="28"/>
          <w:szCs w:val="28"/>
          <w:u w:val="none"/>
        </w:rPr>
        <w:t>&lt;PROJECT&gt;</w:t>
      </w:r>
    </w:p>
    <w:p w:rsidR="006B3E6F" w:rsidRPr="002501D3" w:rsidRDefault="006B3E6F" w:rsidP="00944351">
      <w:pPr>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Project Description with end to end only the part which u worked</w:t>
      </w:r>
    </w:p>
    <w:p w:rsidR="006B3E6F" w:rsidRPr="002501D3" w:rsidRDefault="006B3E6F" w:rsidP="00C61C54">
      <w:pPr>
        <w:rPr>
          <w:rFonts w:ascii="Arial" w:hAnsi="Arial" w:cs="Arial"/>
          <w:color w:val="FF0000"/>
          <w:sz w:val="28"/>
          <w:szCs w:val="28"/>
          <w:u w:val="none"/>
        </w:rPr>
      </w:pPr>
    </w:p>
    <w:p w:rsidR="00774292" w:rsidRPr="002501D3" w:rsidRDefault="00774292"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-Sort intro about you not project and technology all</w:t>
      </w:r>
    </w:p>
    <w:p w:rsidR="00774292" w:rsidRPr="002501D3" w:rsidRDefault="00774292" w:rsidP="00C61C54">
      <w:pPr>
        <w:rPr>
          <w:rFonts w:ascii="Arial" w:hAnsi="Arial" w:cs="Arial"/>
          <w:color w:val="FF0000"/>
          <w:sz w:val="28"/>
          <w:szCs w:val="28"/>
          <w:u w:val="none"/>
        </w:rPr>
      </w:pPr>
    </w:p>
    <w:p w:rsidR="006B3E6F" w:rsidRPr="002501D3" w:rsidRDefault="006B3E6F" w:rsidP="00C61C54">
      <w:pPr>
        <w:rPr>
          <w:rFonts w:ascii="Arial" w:hAnsi="Arial" w:cs="Arial"/>
          <w:color w:val="FF0000"/>
          <w:sz w:val="28"/>
          <w:szCs w:val="28"/>
          <w:u w:val="none"/>
        </w:rPr>
      </w:pPr>
      <w:r w:rsidRPr="002501D3">
        <w:rPr>
          <w:rFonts w:ascii="Arial" w:hAnsi="Arial" w:cs="Arial"/>
          <w:color w:val="FF0000"/>
          <w:sz w:val="28"/>
          <w:szCs w:val="28"/>
          <w:u w:val="none"/>
        </w:rPr>
        <w:t>&lt;/PROJECT&gt;</w:t>
      </w:r>
    </w:p>
    <w:p w:rsidR="004B2C70" w:rsidRPr="002501D3" w:rsidRDefault="004B2C70" w:rsidP="00C61C54">
      <w:pPr>
        <w:rPr>
          <w:rFonts w:ascii="Arial" w:hAnsi="Arial" w:cs="Arial"/>
          <w:color w:val="FF0000"/>
          <w:sz w:val="28"/>
          <w:szCs w:val="28"/>
          <w:u w:val="none"/>
        </w:rPr>
      </w:pPr>
    </w:p>
    <w:p w:rsidR="00890168" w:rsidRPr="002501D3" w:rsidRDefault="00890168" w:rsidP="00C61C54">
      <w:pPr>
        <w:rPr>
          <w:rFonts w:ascii="Arial" w:hAnsi="Arial" w:cs="Arial"/>
          <w:color w:val="FF0000"/>
          <w:sz w:val="28"/>
          <w:szCs w:val="28"/>
          <w:u w:val="none"/>
        </w:rPr>
      </w:pPr>
    </w:p>
    <w:p w:rsidR="004B2C70" w:rsidRPr="002501D3" w:rsidRDefault="004B2C70" w:rsidP="00C61C54">
      <w:pPr>
        <w:rPr>
          <w:rFonts w:ascii="Arial" w:hAnsi="Arial" w:cs="Arial"/>
          <w:color w:val="FF0000"/>
          <w:sz w:val="28"/>
          <w:szCs w:val="28"/>
          <w:u w:val="none"/>
        </w:rPr>
      </w:pPr>
    </w:p>
    <w:p w:rsidR="004B2C70" w:rsidRPr="002501D3" w:rsidRDefault="004B2C70" w:rsidP="00C61C54">
      <w:pPr>
        <w:rPr>
          <w:rFonts w:ascii="Arial" w:hAnsi="Arial" w:cs="Arial"/>
          <w:color w:val="FF0000"/>
          <w:sz w:val="28"/>
          <w:szCs w:val="28"/>
          <w:u w:val="none"/>
        </w:rPr>
      </w:pPr>
    </w:p>
    <w:p w:rsidR="004B2C70" w:rsidRPr="002501D3" w:rsidRDefault="004B2C70" w:rsidP="00C61C54">
      <w:pPr>
        <w:rPr>
          <w:rFonts w:ascii="Arial" w:hAnsi="Arial" w:cs="Arial"/>
          <w:sz w:val="28"/>
          <w:szCs w:val="28"/>
          <w:u w:val="none"/>
        </w:rPr>
      </w:pPr>
    </w:p>
    <w:p w:rsidR="004B2C70" w:rsidRPr="002501D3" w:rsidRDefault="004B2C70" w:rsidP="00C61C54">
      <w:pPr>
        <w:rPr>
          <w:rFonts w:ascii="Arial" w:hAnsi="Arial" w:cs="Arial"/>
          <w:color w:val="3B3838" w:themeColor="background2" w:themeShade="40"/>
          <w:sz w:val="28"/>
          <w:szCs w:val="28"/>
        </w:rPr>
      </w:pPr>
    </w:p>
    <w:p w:rsidR="004B2C70" w:rsidRPr="002501D3" w:rsidRDefault="004B2C70" w:rsidP="00C61C54">
      <w:pPr>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774292" w:rsidP="00C61C54">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&lt;HIBERNATE&gt;</w:t>
      </w:r>
    </w:p>
    <w:p w:rsidR="004B2C70" w:rsidRPr="002501D3" w:rsidRDefault="00774292"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w:t>
      </w:r>
      <w:r w:rsidR="004B2C70" w:rsidRPr="002501D3">
        <w:rPr>
          <w:rFonts w:ascii="Arial" w:hAnsi="Arial" w:cs="Arial"/>
          <w:color w:val="262626" w:themeColor="text1" w:themeTint="D9"/>
          <w:sz w:val="28"/>
          <w:szCs w:val="28"/>
        </w:rPr>
        <w:t>What is Data Modeling? He Gave one Scenario  and tell me to approach data modeling for same</w:t>
      </w:r>
    </w:p>
    <w:p w:rsidR="004B2C70" w:rsidRPr="002501D3" w:rsidRDefault="004B2C70"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 xml:space="preserve">What is </w:t>
      </w:r>
      <w:proofErr w:type="spellStart"/>
      <w:r w:rsidRPr="002501D3">
        <w:rPr>
          <w:rFonts w:ascii="Arial" w:hAnsi="Arial" w:cs="Arial"/>
          <w:color w:val="262626" w:themeColor="text1" w:themeTint="D9"/>
          <w:sz w:val="28"/>
          <w:szCs w:val="28"/>
        </w:rPr>
        <w:t>NoSQL</w:t>
      </w:r>
      <w:proofErr w:type="spellEnd"/>
      <w:r w:rsidRPr="002501D3">
        <w:rPr>
          <w:rFonts w:ascii="Arial" w:hAnsi="Arial" w:cs="Arial"/>
          <w:color w:val="262626" w:themeColor="text1" w:themeTint="D9"/>
          <w:sz w:val="28"/>
          <w:szCs w:val="28"/>
        </w:rPr>
        <w:t>? Why people are using it .is there any performance improvement?</w:t>
      </w:r>
    </w:p>
    <w:p w:rsidR="004B2C70" w:rsidRPr="002501D3" w:rsidRDefault="004B2C70"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 xml:space="preserve">What is </w:t>
      </w:r>
      <w:proofErr w:type="spellStart"/>
      <w:r w:rsidRPr="002501D3">
        <w:rPr>
          <w:rFonts w:ascii="Arial" w:hAnsi="Arial" w:cs="Arial"/>
          <w:color w:val="262626" w:themeColor="text1" w:themeTint="D9"/>
          <w:sz w:val="28"/>
          <w:szCs w:val="28"/>
        </w:rPr>
        <w:t>Aerospike</w:t>
      </w:r>
      <w:proofErr w:type="spellEnd"/>
      <w:r w:rsidRPr="002501D3">
        <w:rPr>
          <w:rFonts w:ascii="Arial" w:hAnsi="Arial" w:cs="Arial"/>
          <w:color w:val="262626" w:themeColor="text1" w:themeTint="D9"/>
          <w:sz w:val="28"/>
          <w:szCs w:val="28"/>
        </w:rPr>
        <w:t xml:space="preserve"> did u used it? </w:t>
      </w:r>
    </w:p>
    <w:p w:rsidR="004B2C70" w:rsidRPr="002501D3" w:rsidRDefault="004B2C70"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 xml:space="preserve">How can I configure Data source in such a manner that I it will not tightly coupled with my DB. assume today am using Oracle in future I want to move </w:t>
      </w:r>
      <w:proofErr w:type="spellStart"/>
      <w:r w:rsidRPr="002501D3">
        <w:rPr>
          <w:rFonts w:ascii="Arial" w:hAnsi="Arial" w:cs="Arial"/>
          <w:color w:val="262626" w:themeColor="text1" w:themeTint="D9"/>
          <w:sz w:val="28"/>
          <w:szCs w:val="28"/>
        </w:rPr>
        <w:t>MySQL</w:t>
      </w:r>
      <w:proofErr w:type="spellEnd"/>
      <w:r w:rsidRPr="002501D3">
        <w:rPr>
          <w:rFonts w:ascii="Arial" w:hAnsi="Arial" w:cs="Arial"/>
          <w:color w:val="262626" w:themeColor="text1" w:themeTint="D9"/>
          <w:sz w:val="28"/>
          <w:szCs w:val="28"/>
        </w:rPr>
        <w:t xml:space="preserve"> so that time it should not impact to my business.</w:t>
      </w:r>
    </w:p>
    <w:p w:rsidR="00131498" w:rsidRPr="002501D3" w:rsidRDefault="00131498" w:rsidP="00131498">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What is Session Factory and difference between Session factory and Session?</w:t>
      </w:r>
    </w:p>
    <w:p w:rsidR="00131498" w:rsidRPr="002501D3" w:rsidRDefault="00131498" w:rsidP="00131498">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Difference between merge () and update();</w:t>
      </w:r>
    </w:p>
    <w:p w:rsidR="00131498" w:rsidRPr="002501D3" w:rsidRDefault="00131498" w:rsidP="00131498">
      <w:pPr>
        <w:pStyle w:val="ListParagraph"/>
        <w:spacing w:after="200" w:line="276" w:lineRule="auto"/>
        <w:ind w:left="1440"/>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 xml:space="preserve"> many annotation u uses in spring?</w:t>
      </w:r>
    </w:p>
    <w:p w:rsidR="00131498" w:rsidRPr="002501D3" w:rsidRDefault="00131498" w:rsidP="00774292">
      <w:pPr>
        <w:pStyle w:val="ListParagraph"/>
        <w:jc w:val="both"/>
        <w:rPr>
          <w:rFonts w:ascii="Arial" w:hAnsi="Arial" w:cs="Arial"/>
          <w:color w:val="3B3838" w:themeColor="background2" w:themeShade="40"/>
          <w:sz w:val="28"/>
          <w:szCs w:val="28"/>
        </w:rPr>
      </w:pPr>
    </w:p>
    <w:p w:rsidR="00131498" w:rsidRPr="002501D3" w:rsidRDefault="0039203E" w:rsidP="0039203E">
      <w:pPr>
        <w:tabs>
          <w:tab w:val="left" w:pos="1200"/>
        </w:tabs>
        <w:spacing w:after="200" w:line="276" w:lineRule="auto"/>
        <w:rPr>
          <w:rFonts w:ascii="Arial" w:hAnsi="Arial" w:cs="Arial"/>
          <w:sz w:val="28"/>
          <w:szCs w:val="28"/>
        </w:rPr>
      </w:pPr>
      <w:r w:rsidRPr="002501D3">
        <w:rPr>
          <w:rFonts w:ascii="Arial" w:hAnsi="Arial" w:cs="Arial"/>
          <w:sz w:val="28"/>
          <w:szCs w:val="28"/>
        </w:rPr>
        <w:t>-</w:t>
      </w:r>
      <w:r w:rsidR="00131498" w:rsidRPr="002501D3">
        <w:rPr>
          <w:rFonts w:ascii="Arial" w:hAnsi="Arial" w:cs="Arial"/>
          <w:sz w:val="28"/>
          <w:szCs w:val="28"/>
        </w:rPr>
        <w:t>What is invert tag in hibernate?</w:t>
      </w:r>
    </w:p>
    <w:p w:rsidR="00131498" w:rsidRPr="002501D3" w:rsidRDefault="00131498" w:rsidP="00131498">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is configuration in hibernate? program</w:t>
      </w:r>
    </w:p>
    <w:p w:rsidR="00131498" w:rsidRPr="002501D3" w:rsidRDefault="00131498" w:rsidP="00131498">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If I want to connect two database in hibernate , then how I will connect?</w:t>
      </w:r>
    </w:p>
    <w:p w:rsidR="00131498" w:rsidRPr="002501D3" w:rsidRDefault="00131498" w:rsidP="00131498">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is dialect in hibernate ?</w:t>
      </w:r>
    </w:p>
    <w:p w:rsidR="00131498" w:rsidRPr="002501D3" w:rsidRDefault="00131498" w:rsidP="00774292">
      <w:pPr>
        <w:pStyle w:val="ListParagraph"/>
        <w:jc w:val="both"/>
        <w:rPr>
          <w:rFonts w:ascii="Arial" w:hAnsi="Arial" w:cs="Arial"/>
          <w:color w:val="3B3838" w:themeColor="background2" w:themeShade="40"/>
          <w:sz w:val="28"/>
          <w:szCs w:val="28"/>
        </w:rPr>
      </w:pPr>
    </w:p>
    <w:p w:rsidR="0039203E" w:rsidRPr="002501D3" w:rsidRDefault="0039203E" w:rsidP="0039203E">
      <w:pPr>
        <w:spacing w:after="200" w:line="276" w:lineRule="auto"/>
        <w:ind w:left="360"/>
        <w:rPr>
          <w:rFonts w:ascii="Arial" w:hAnsi="Arial" w:cs="Arial"/>
          <w:sz w:val="28"/>
          <w:szCs w:val="28"/>
        </w:rPr>
      </w:pPr>
      <w:r w:rsidRPr="002501D3">
        <w:rPr>
          <w:rFonts w:ascii="Arial" w:hAnsi="Arial" w:cs="Arial"/>
          <w:sz w:val="28"/>
          <w:szCs w:val="28"/>
        </w:rPr>
        <w:t>-How to insert query to the data source?</w:t>
      </w:r>
    </w:p>
    <w:p w:rsidR="0039203E" w:rsidRPr="002501D3" w:rsidRDefault="0039203E" w:rsidP="00774292">
      <w:pPr>
        <w:pStyle w:val="ListParagraph"/>
        <w:jc w:val="both"/>
        <w:rPr>
          <w:rFonts w:ascii="Arial" w:hAnsi="Arial" w:cs="Arial"/>
          <w:color w:val="3B3838" w:themeColor="background2" w:themeShade="40"/>
          <w:sz w:val="28"/>
          <w:szCs w:val="28"/>
        </w:rPr>
      </w:pPr>
    </w:p>
    <w:p w:rsidR="007E3D63" w:rsidRPr="002501D3" w:rsidRDefault="007E3D63" w:rsidP="007E3D63">
      <w:pPr>
        <w:pStyle w:val="ListParagraph"/>
        <w:numPr>
          <w:ilvl w:val="0"/>
          <w:numId w:val="33"/>
        </w:numPr>
        <w:tabs>
          <w:tab w:val="left" w:pos="1200"/>
        </w:tabs>
        <w:spacing w:after="200" w:line="276" w:lineRule="auto"/>
        <w:jc w:val="both"/>
        <w:rPr>
          <w:rFonts w:ascii="Arial" w:hAnsi="Arial" w:cs="Arial"/>
          <w:sz w:val="28"/>
          <w:szCs w:val="28"/>
        </w:rPr>
      </w:pPr>
      <w:r w:rsidRPr="002501D3">
        <w:rPr>
          <w:rFonts w:ascii="Arial" w:hAnsi="Arial" w:cs="Arial"/>
          <w:sz w:val="28"/>
          <w:szCs w:val="28"/>
        </w:rPr>
        <w:t xml:space="preserve">Difference between save and merge method in hibernate? </w:t>
      </w:r>
    </w:p>
    <w:p w:rsidR="007E3D63" w:rsidRPr="002501D3" w:rsidRDefault="00E32862" w:rsidP="00E32862">
      <w:pPr>
        <w:rPr>
          <w:rFonts w:ascii="Arial" w:hAnsi="Arial" w:cs="Arial"/>
          <w:color w:val="FF0000"/>
          <w:sz w:val="28"/>
          <w:szCs w:val="28"/>
        </w:rPr>
      </w:pPr>
      <w:r w:rsidRPr="002501D3">
        <w:rPr>
          <w:rFonts w:ascii="Arial" w:hAnsi="Arial" w:cs="Arial"/>
          <w:color w:val="FF0000"/>
          <w:sz w:val="28"/>
          <w:szCs w:val="28"/>
        </w:rPr>
        <w:t>-Difference between first and second level cache?</w:t>
      </w:r>
    </w:p>
    <w:p w:rsidR="00DC118E" w:rsidRPr="002501D3" w:rsidRDefault="00E32862" w:rsidP="003D502F">
      <w:pPr>
        <w:jc w:val="left"/>
        <w:rPr>
          <w:rFonts w:ascii="Arial" w:hAnsi="Arial" w:cs="Arial"/>
          <w:color w:val="000000"/>
          <w:sz w:val="28"/>
          <w:szCs w:val="28"/>
          <w:u w:val="none"/>
          <w:shd w:val="clear" w:color="auto" w:fill="FFFFFF"/>
        </w:rPr>
      </w:pPr>
      <w:r w:rsidRPr="002501D3">
        <w:rPr>
          <w:rFonts w:ascii="Arial" w:hAnsi="Arial" w:cs="Arial"/>
          <w:color w:val="000000"/>
          <w:sz w:val="28"/>
          <w:szCs w:val="28"/>
          <w:u w:val="none"/>
          <w:shd w:val="clear" w:color="auto" w:fill="FFFFFF"/>
        </w:rPr>
        <w:t>If you have used Hibernate in past then you know that one of the strongest points of Hibernate framework is caching, which can drastically improve the performance of Java application's persistence layer if configured and used correctly. Hibernate provides caching at many levels e.g.</w:t>
      </w:r>
      <w:r w:rsidRPr="002501D3">
        <w:rPr>
          <w:rFonts w:ascii="Arial" w:hAnsi="Arial" w:cs="Arial"/>
          <w:color w:val="000000"/>
          <w:sz w:val="28"/>
          <w:szCs w:val="28"/>
          <w:shd w:val="clear" w:color="auto" w:fill="FFFFFF"/>
        </w:rPr>
        <w:t xml:space="preserve"> </w:t>
      </w:r>
      <w:r w:rsidRPr="002501D3">
        <w:rPr>
          <w:rFonts w:ascii="Arial" w:hAnsi="Arial" w:cs="Arial"/>
          <w:color w:val="000000"/>
          <w:sz w:val="28"/>
          <w:szCs w:val="28"/>
          <w:u w:val="none"/>
          <w:shd w:val="clear" w:color="auto" w:fill="FFFFFF"/>
        </w:rPr>
        <w:t>first level cache at </w:t>
      </w:r>
      <w:r w:rsidRPr="002501D3">
        <w:rPr>
          <w:rFonts w:ascii="Arial" w:hAnsi="Arial" w:cs="Arial"/>
          <w:color w:val="000000"/>
          <w:sz w:val="28"/>
          <w:szCs w:val="28"/>
          <w:u w:val="none"/>
        </w:rPr>
        <w:t>Session</w:t>
      </w:r>
      <w:r w:rsidRPr="002501D3">
        <w:rPr>
          <w:rFonts w:ascii="Arial" w:hAnsi="Arial" w:cs="Arial"/>
          <w:color w:val="000000"/>
          <w:sz w:val="28"/>
          <w:szCs w:val="28"/>
          <w:u w:val="none"/>
          <w:shd w:val="clear" w:color="auto" w:fill="FFFFFF"/>
        </w:rPr>
        <w:t> level, second level cache at the </w:t>
      </w:r>
      <w:proofErr w:type="spellStart"/>
      <w:r w:rsidRPr="002501D3">
        <w:rPr>
          <w:rFonts w:ascii="Arial" w:hAnsi="Arial" w:cs="Arial"/>
          <w:color w:val="000000"/>
          <w:sz w:val="28"/>
          <w:szCs w:val="28"/>
          <w:u w:val="none"/>
        </w:rPr>
        <w:t>SessionFactory</w:t>
      </w:r>
      <w:proofErr w:type="spellEnd"/>
      <w:r w:rsidRPr="002501D3">
        <w:rPr>
          <w:rFonts w:ascii="Arial" w:hAnsi="Arial" w:cs="Arial"/>
          <w:color w:val="000000"/>
          <w:sz w:val="28"/>
          <w:szCs w:val="28"/>
          <w:u w:val="none"/>
          <w:shd w:val="clear" w:color="auto" w:fill="FFFFFF"/>
        </w:rPr>
        <w:t> level, and query cache to cache frequently executed </w:t>
      </w:r>
      <w:hyperlink r:id="rId17" w:tgtFrame="_blank" w:history="1">
        <w:r w:rsidRPr="002501D3">
          <w:rPr>
            <w:rStyle w:val="Hyperlink"/>
            <w:rFonts w:ascii="Arial" w:hAnsi="Arial" w:cs="Arial"/>
            <w:color w:val="660099"/>
            <w:sz w:val="28"/>
            <w:szCs w:val="28"/>
            <w:u w:val="none"/>
          </w:rPr>
          <w:t>SQL queries</w:t>
        </w:r>
      </w:hyperlink>
      <w:r w:rsidRPr="002501D3">
        <w:rPr>
          <w:rFonts w:ascii="Arial" w:hAnsi="Arial" w:cs="Arial"/>
          <w:color w:val="000000"/>
          <w:sz w:val="28"/>
          <w:szCs w:val="28"/>
          <w:u w:val="none"/>
          <w:shd w:val="clear" w:color="auto" w:fill="FFFFFF"/>
        </w:rPr>
        <w:t>. The first level cache minimizes database access for the same object. For example, if you call the </w:t>
      </w:r>
      <w:r w:rsidRPr="002501D3">
        <w:rPr>
          <w:rFonts w:ascii="Arial" w:hAnsi="Arial" w:cs="Arial"/>
          <w:color w:val="000000"/>
          <w:sz w:val="28"/>
          <w:szCs w:val="28"/>
          <w:u w:val="none"/>
        </w:rPr>
        <w:t>get()</w:t>
      </w:r>
      <w:r w:rsidRPr="002501D3">
        <w:rPr>
          <w:rFonts w:ascii="Arial" w:hAnsi="Arial" w:cs="Arial"/>
          <w:color w:val="000000"/>
          <w:sz w:val="28"/>
          <w:szCs w:val="28"/>
          <w:u w:val="none"/>
          <w:shd w:val="clear" w:color="auto" w:fill="FFFFFF"/>
        </w:rPr>
        <w:t> method to access Employee object with id = 1 from one session, it will go the database and load the object into memory, but it will also cache the object in the first level cache.</w:t>
      </w:r>
      <w:r w:rsidRPr="002501D3">
        <w:rPr>
          <w:rFonts w:ascii="Arial" w:hAnsi="Arial" w:cs="Arial"/>
          <w:color w:val="000000"/>
          <w:sz w:val="28"/>
          <w:szCs w:val="28"/>
        </w:rPr>
        <w:br/>
      </w:r>
      <w:bookmarkStart w:id="0" w:name="more"/>
      <w:bookmarkEnd w:id="0"/>
      <w:r w:rsidRPr="002501D3">
        <w:rPr>
          <w:rFonts w:ascii="Arial" w:hAnsi="Arial" w:cs="Arial"/>
          <w:color w:val="000000"/>
          <w:sz w:val="28"/>
          <w:szCs w:val="28"/>
        </w:rPr>
        <w:br/>
      </w:r>
      <w:r w:rsidRPr="002501D3">
        <w:rPr>
          <w:rFonts w:ascii="Arial" w:hAnsi="Arial" w:cs="Arial"/>
          <w:color w:val="000000"/>
          <w:sz w:val="28"/>
          <w:szCs w:val="28"/>
          <w:u w:val="none"/>
          <w:shd w:val="clear" w:color="auto" w:fill="FFFFFF"/>
        </w:rPr>
        <w:t>When you will call the </w:t>
      </w:r>
      <w:r w:rsidRPr="002501D3">
        <w:rPr>
          <w:rFonts w:ascii="Arial" w:hAnsi="Arial" w:cs="Arial"/>
          <w:color w:val="000000"/>
          <w:sz w:val="28"/>
          <w:szCs w:val="28"/>
          <w:u w:val="none"/>
        </w:rPr>
        <w:t>get()</w:t>
      </w:r>
      <w:r w:rsidRPr="002501D3">
        <w:rPr>
          <w:rFonts w:ascii="Arial" w:hAnsi="Arial" w:cs="Arial"/>
          <w:color w:val="000000"/>
          <w:sz w:val="28"/>
          <w:szCs w:val="28"/>
          <w:u w:val="none"/>
          <w:shd w:val="clear" w:color="auto" w:fill="FFFFFF"/>
        </w:rPr>
        <w:t xml:space="preserve"> method again for the same object from the same session, even after doing some updates on the object, it will return the object from the cache without accessing the database. You can confirm this from </w:t>
      </w:r>
      <w:proofErr w:type="spellStart"/>
      <w:r w:rsidRPr="002501D3">
        <w:rPr>
          <w:rFonts w:ascii="Arial" w:hAnsi="Arial" w:cs="Arial"/>
          <w:color w:val="000000"/>
          <w:sz w:val="28"/>
          <w:szCs w:val="28"/>
          <w:u w:val="none"/>
          <w:shd w:val="clear" w:color="auto" w:fill="FFFFFF"/>
        </w:rPr>
        <w:t>Hibernate's</w:t>
      </w:r>
      <w:proofErr w:type="spellEnd"/>
      <w:r w:rsidRPr="002501D3">
        <w:rPr>
          <w:rFonts w:ascii="Arial" w:hAnsi="Arial" w:cs="Arial"/>
          <w:color w:val="000000"/>
          <w:sz w:val="28"/>
          <w:szCs w:val="28"/>
          <w:u w:val="none"/>
          <w:shd w:val="clear" w:color="auto" w:fill="FFFFFF"/>
        </w:rPr>
        <w:t xml:space="preserve"> log file by observing how many queries are executed. This is also one of the frequently asked </w:t>
      </w:r>
      <w:hyperlink r:id="rId18" w:tgtFrame="_blank" w:history="1">
        <w:r w:rsidRPr="002501D3">
          <w:rPr>
            <w:rStyle w:val="Hyperlink"/>
            <w:rFonts w:ascii="Arial" w:hAnsi="Arial" w:cs="Arial"/>
            <w:color w:val="660099"/>
            <w:sz w:val="28"/>
            <w:szCs w:val="28"/>
            <w:u w:val="none"/>
          </w:rPr>
          <w:t>Hibernate Interview Questions</w:t>
        </w:r>
      </w:hyperlink>
      <w:r w:rsidRPr="002501D3">
        <w:rPr>
          <w:rFonts w:ascii="Arial" w:hAnsi="Arial" w:cs="Arial"/>
          <w:color w:val="000000"/>
          <w:sz w:val="28"/>
          <w:szCs w:val="28"/>
          <w:u w:val="none"/>
          <w:shd w:val="clear" w:color="auto" w:fill="FFFFFF"/>
        </w:rPr>
        <w:t>, so it will not only help to improve the performance of your Java application but also help you to do well on your next interview.</w:t>
      </w:r>
      <w:r w:rsidRPr="002501D3">
        <w:rPr>
          <w:rFonts w:ascii="Arial" w:hAnsi="Arial" w:cs="Arial"/>
          <w:color w:val="000000"/>
          <w:sz w:val="28"/>
          <w:szCs w:val="28"/>
        </w:rPr>
        <w:br/>
      </w:r>
      <w:r w:rsidRPr="002501D3">
        <w:rPr>
          <w:rFonts w:ascii="Arial" w:hAnsi="Arial" w:cs="Arial"/>
          <w:color w:val="000000"/>
          <w:sz w:val="28"/>
          <w:szCs w:val="28"/>
        </w:rPr>
        <w:br/>
      </w:r>
      <w:r w:rsidRPr="002501D3">
        <w:rPr>
          <w:rFonts w:ascii="Arial" w:hAnsi="Arial" w:cs="Arial"/>
          <w:color w:val="000000"/>
          <w:sz w:val="28"/>
          <w:szCs w:val="28"/>
          <w:u w:val="none"/>
          <w:shd w:val="clear" w:color="auto" w:fill="FFFFFF"/>
        </w:rPr>
        <w:t>This session level cache greatly improves the performance of Java application by minimizing database roundtrips and executing less number of queries. For example, if an object is modified several times within the same transaction, then Hibernate will only generate one SQL UPDATE statement at the end of the transaction, containing all the modification.</w:t>
      </w:r>
    </w:p>
    <w:p w:rsidR="00DC118E" w:rsidRPr="002501D3" w:rsidRDefault="00DC118E" w:rsidP="003D502F">
      <w:pPr>
        <w:jc w:val="left"/>
        <w:rPr>
          <w:rFonts w:ascii="Arial" w:hAnsi="Arial" w:cs="Arial"/>
          <w:color w:val="000000"/>
          <w:sz w:val="28"/>
          <w:szCs w:val="28"/>
          <w:u w:val="none"/>
          <w:shd w:val="clear" w:color="auto" w:fill="FFFFFF"/>
        </w:rPr>
      </w:pPr>
      <w:r w:rsidRPr="002501D3">
        <w:rPr>
          <w:rFonts w:ascii="Arial" w:hAnsi="Arial" w:cs="Arial"/>
          <w:color w:val="000000"/>
          <w:sz w:val="28"/>
          <w:szCs w:val="28"/>
          <w:u w:val="none"/>
          <w:shd w:val="clear" w:color="auto" w:fill="FFFFFF"/>
        </w:rPr>
        <w:t>But, since this cache is associated with the </w:t>
      </w:r>
      <w:r w:rsidRPr="002501D3">
        <w:rPr>
          <w:rFonts w:ascii="Arial" w:hAnsi="Arial" w:cs="Arial"/>
          <w:color w:val="000000"/>
          <w:sz w:val="28"/>
          <w:szCs w:val="28"/>
          <w:u w:val="none"/>
        </w:rPr>
        <w:t>Session</w:t>
      </w:r>
      <w:r w:rsidRPr="002501D3">
        <w:rPr>
          <w:rFonts w:ascii="Arial" w:hAnsi="Arial" w:cs="Arial"/>
          <w:color w:val="000000"/>
          <w:sz w:val="28"/>
          <w:szCs w:val="28"/>
          <w:u w:val="none"/>
          <w:shd w:val="clear" w:color="auto" w:fill="FFFFFF"/>
        </w:rPr>
        <w:t> object, which is a short-lived object in Hibernate, as soon as you close the session, all the information held in the cache is lost. So, if you try to load the same object using the </w:t>
      </w:r>
      <w:r w:rsidRPr="002501D3">
        <w:rPr>
          <w:rFonts w:ascii="Arial" w:hAnsi="Arial" w:cs="Arial"/>
          <w:color w:val="000000"/>
          <w:sz w:val="28"/>
          <w:szCs w:val="28"/>
          <w:u w:val="none"/>
        </w:rPr>
        <w:t>get()</w:t>
      </w:r>
      <w:r w:rsidRPr="002501D3">
        <w:rPr>
          <w:rFonts w:ascii="Arial" w:hAnsi="Arial" w:cs="Arial"/>
          <w:color w:val="000000"/>
          <w:sz w:val="28"/>
          <w:szCs w:val="28"/>
          <w:u w:val="none"/>
          <w:shd w:val="clear" w:color="auto" w:fill="FFFFFF"/>
        </w:rPr>
        <w:t> method, Hibernate will go to the database again and fetch the record.</w:t>
      </w:r>
    </w:p>
    <w:p w:rsidR="003D502F" w:rsidRPr="002501D3" w:rsidRDefault="00DC118E" w:rsidP="003D502F">
      <w:pPr>
        <w:jc w:val="left"/>
        <w:rPr>
          <w:rFonts w:ascii="Arial" w:hAnsi="Arial" w:cs="Arial"/>
          <w:color w:val="3A4A64"/>
          <w:sz w:val="28"/>
          <w:szCs w:val="28"/>
          <w:u w:val="none"/>
        </w:rPr>
      </w:pPr>
      <w:r w:rsidRPr="002501D3">
        <w:rPr>
          <w:rFonts w:ascii="Arial" w:hAnsi="Arial" w:cs="Arial"/>
          <w:color w:val="000000"/>
          <w:sz w:val="28"/>
          <w:szCs w:val="28"/>
          <w:u w:val="none"/>
          <w:shd w:val="clear" w:color="auto" w:fill="FFFFFF"/>
        </w:rPr>
        <w:t>The second level cache is maintained at the </w:t>
      </w:r>
      <w:proofErr w:type="spellStart"/>
      <w:r w:rsidRPr="002501D3">
        <w:rPr>
          <w:rFonts w:ascii="Arial" w:hAnsi="Arial" w:cs="Arial"/>
          <w:color w:val="000000"/>
          <w:sz w:val="28"/>
          <w:szCs w:val="28"/>
          <w:u w:val="none"/>
        </w:rPr>
        <w:t>SessionFactory</w:t>
      </w:r>
      <w:proofErr w:type="spellEnd"/>
      <w:r w:rsidRPr="002501D3">
        <w:rPr>
          <w:rFonts w:ascii="Arial" w:hAnsi="Arial" w:cs="Arial"/>
          <w:color w:val="000000"/>
          <w:sz w:val="28"/>
          <w:szCs w:val="28"/>
          <w:u w:val="none"/>
          <w:shd w:val="clear" w:color="auto" w:fill="FFFFFF"/>
        </w:rPr>
        <w:t> level, which is used to open sessions, hence every session is linked to </w:t>
      </w:r>
      <w:proofErr w:type="spellStart"/>
      <w:r w:rsidRPr="002501D3">
        <w:rPr>
          <w:rFonts w:ascii="Arial" w:hAnsi="Arial" w:cs="Arial"/>
          <w:color w:val="000000"/>
          <w:sz w:val="28"/>
          <w:szCs w:val="28"/>
          <w:u w:val="none"/>
        </w:rPr>
        <w:t>SessionFactory</w:t>
      </w:r>
      <w:proofErr w:type="spellEnd"/>
      <w:r w:rsidRPr="002501D3">
        <w:rPr>
          <w:rFonts w:ascii="Arial" w:hAnsi="Arial" w:cs="Arial"/>
          <w:color w:val="000000"/>
          <w:sz w:val="28"/>
          <w:szCs w:val="28"/>
          <w:u w:val="none"/>
          <w:shd w:val="clear" w:color="auto" w:fill="FFFFFF"/>
        </w:rPr>
        <w:t xml:space="preserve">. </w:t>
      </w:r>
      <w:r w:rsidRPr="002501D3">
        <w:rPr>
          <w:rFonts w:ascii="Arial" w:hAnsi="Arial" w:cs="Arial"/>
          <w:color w:val="000000"/>
          <w:sz w:val="28"/>
          <w:szCs w:val="28"/>
          <w:u w:val="none"/>
          <w:shd w:val="clear" w:color="auto" w:fill="FFFFFF"/>
        </w:rPr>
        <w:lastRenderedPageBreak/>
        <w:t>This cache is opposite to first level cache which is by default enabled in Hibernate, this one is by default disabled and you need to configure the second level cache in Hibernate configuration file to enable it.</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The second level cache is provided with the help of caching providers e.g. </w:t>
      </w:r>
      <w:proofErr w:type="spellStart"/>
      <w:r w:rsidRPr="002501D3">
        <w:rPr>
          <w:rFonts w:ascii="Arial" w:hAnsi="Arial" w:cs="Arial"/>
          <w:color w:val="8EAADB" w:themeColor="accent5" w:themeTint="99"/>
          <w:sz w:val="28"/>
          <w:szCs w:val="28"/>
          <w:u w:val="none"/>
        </w:rPr>
        <w:t>EhCache</w:t>
      </w:r>
      <w:proofErr w:type="spellEnd"/>
      <w:r w:rsidRPr="002501D3">
        <w:rPr>
          <w:rFonts w:ascii="Arial" w:hAnsi="Arial" w:cs="Arial"/>
          <w:color w:val="8EAADB" w:themeColor="accent5" w:themeTint="99"/>
          <w:sz w:val="28"/>
          <w:szCs w:val="28"/>
          <w:u w:val="none"/>
          <w:shd w:val="clear" w:color="auto" w:fill="FFFFFF"/>
        </w:rPr>
        <w:t> and </w:t>
      </w:r>
      <w:proofErr w:type="spellStart"/>
      <w:r w:rsidRPr="002501D3">
        <w:rPr>
          <w:rFonts w:ascii="Arial" w:hAnsi="Arial" w:cs="Arial"/>
          <w:color w:val="8EAADB" w:themeColor="accent5" w:themeTint="99"/>
          <w:sz w:val="28"/>
          <w:szCs w:val="28"/>
          <w:u w:val="none"/>
        </w:rPr>
        <w:t>OSCache</w:t>
      </w:r>
      <w:proofErr w:type="spellEnd"/>
      <w:r w:rsidRPr="002501D3">
        <w:rPr>
          <w:rFonts w:ascii="Arial" w:hAnsi="Arial" w:cs="Arial"/>
          <w:color w:val="8EAADB" w:themeColor="accent5" w:themeTint="99"/>
          <w:sz w:val="28"/>
          <w:szCs w:val="28"/>
          <w:u w:val="none"/>
          <w:shd w:val="clear" w:color="auto" w:fill="FFFFFF"/>
        </w:rPr>
        <w:t>.</w:t>
      </w:r>
      <w:r w:rsidRPr="002501D3">
        <w:rPr>
          <w:rFonts w:ascii="Arial" w:hAnsi="Arial" w:cs="Arial"/>
          <w:color w:val="000000"/>
          <w:sz w:val="28"/>
          <w:szCs w:val="28"/>
          <w:u w:val="none"/>
          <w:shd w:val="clear" w:color="auto" w:fill="FFFFFF"/>
        </w:rPr>
        <w:t xml:space="preserve"> If you look at the cache package in Hibernate, you can see the implementation of Caching related interfaces by these providers. Depending upon which cache you want to use, you can configure them in the Hibernate Configuration file.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Once configured, every request for an object will go to the second level cache if it is not found in the </w:t>
      </w:r>
      <w:hyperlink r:id="rId19" w:tgtFrame="_blank" w:history="1">
        <w:r w:rsidRPr="002501D3">
          <w:rPr>
            <w:rStyle w:val="Hyperlink"/>
            <w:rFonts w:ascii="Arial" w:hAnsi="Arial" w:cs="Arial"/>
            <w:color w:val="660099"/>
            <w:sz w:val="28"/>
            <w:szCs w:val="28"/>
            <w:u w:val="none"/>
          </w:rPr>
          <w:t>first level cache</w:t>
        </w:r>
      </w:hyperlink>
      <w:r w:rsidRPr="002501D3">
        <w:rPr>
          <w:rFonts w:ascii="Arial" w:hAnsi="Arial" w:cs="Arial"/>
          <w:color w:val="000000"/>
          <w:sz w:val="28"/>
          <w:szCs w:val="28"/>
          <w:u w:val="none"/>
          <w:shd w:val="clear" w:color="auto" w:fill="FFFFFF"/>
        </w:rPr>
        <w:t>. It won't hit the database without consulting second level cache, which means improved performance.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It's very important for a Java and Hibernate developer to know about Caching in Hibernate. It's not just important from Interview point of view but also from the application development and performance improvement point of view. You will often face performance related challenges in a real world application which contain millions of records, by correctly configuring Hibernate sessions and writing code which make use of caching, your Java application can float above water even in the case of a significant load</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Now that we know what is first level and second level cache in Hibernate, let's revise some key differences between them from interview point of view.</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bCs/>
          <w:color w:val="000000"/>
          <w:sz w:val="28"/>
          <w:szCs w:val="28"/>
          <w:u w:val="none"/>
        </w:rPr>
        <w:t>Scope</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 xml:space="preserve">First level cache is associated with Session Object, while the Second level cache is associated with the </w:t>
      </w:r>
      <w:proofErr w:type="spellStart"/>
      <w:r w:rsidRPr="002501D3">
        <w:rPr>
          <w:rFonts w:ascii="Arial" w:hAnsi="Arial" w:cs="Arial"/>
          <w:color w:val="000000"/>
          <w:sz w:val="28"/>
          <w:szCs w:val="28"/>
          <w:u w:val="none"/>
          <w:shd w:val="clear" w:color="auto" w:fill="FFFFFF"/>
        </w:rPr>
        <w:t>SessionFactory</w:t>
      </w:r>
      <w:proofErr w:type="spellEnd"/>
      <w:r w:rsidRPr="002501D3">
        <w:rPr>
          <w:rFonts w:ascii="Arial" w:hAnsi="Arial" w:cs="Arial"/>
          <w:color w:val="000000"/>
          <w:sz w:val="28"/>
          <w:szCs w:val="28"/>
          <w:u w:val="none"/>
          <w:shd w:val="clear" w:color="auto" w:fill="FFFFFF"/>
        </w:rPr>
        <w:t xml:space="preserve"> object. This means first level cache's scope is limited to session level while second level cache's scope is at the application level. Since </w:t>
      </w:r>
      <w:r w:rsidRPr="002501D3">
        <w:rPr>
          <w:rFonts w:ascii="Arial" w:hAnsi="Arial" w:cs="Arial"/>
          <w:color w:val="000000"/>
          <w:sz w:val="28"/>
          <w:szCs w:val="28"/>
          <w:u w:val="none"/>
        </w:rPr>
        <w:t>Session</w:t>
      </w:r>
      <w:r w:rsidRPr="002501D3">
        <w:rPr>
          <w:rFonts w:ascii="Arial" w:hAnsi="Arial" w:cs="Arial"/>
          <w:color w:val="000000"/>
          <w:sz w:val="28"/>
          <w:szCs w:val="28"/>
          <w:u w:val="none"/>
          <w:shd w:val="clear" w:color="auto" w:fill="FFFFFF"/>
        </w:rPr>
        <w:t> object is created on demand from the </w:t>
      </w:r>
      <w:proofErr w:type="spellStart"/>
      <w:r w:rsidRPr="002501D3">
        <w:rPr>
          <w:rFonts w:ascii="Arial" w:hAnsi="Arial" w:cs="Arial"/>
          <w:color w:val="000000"/>
          <w:sz w:val="28"/>
          <w:szCs w:val="28"/>
          <w:u w:val="none"/>
        </w:rPr>
        <w:t>SessionFactory</w:t>
      </w:r>
      <w:proofErr w:type="spellEnd"/>
      <w:r w:rsidRPr="002501D3">
        <w:rPr>
          <w:rFonts w:ascii="Arial" w:hAnsi="Arial" w:cs="Arial"/>
          <w:color w:val="000000"/>
          <w:sz w:val="28"/>
          <w:szCs w:val="28"/>
          <w:u w:val="none"/>
          <w:shd w:val="clear" w:color="auto" w:fill="FFFFFF"/>
        </w:rPr>
        <w:t xml:space="preserve"> and </w:t>
      </w:r>
      <w:proofErr w:type="spellStart"/>
      <w:r w:rsidRPr="002501D3">
        <w:rPr>
          <w:rFonts w:ascii="Arial" w:hAnsi="Arial" w:cs="Arial"/>
          <w:color w:val="000000"/>
          <w:sz w:val="28"/>
          <w:szCs w:val="28"/>
          <w:u w:val="none"/>
          <w:shd w:val="clear" w:color="auto" w:fill="FFFFFF"/>
        </w:rPr>
        <w:t>it's</w:t>
      </w:r>
      <w:proofErr w:type="spellEnd"/>
      <w:r w:rsidRPr="002501D3">
        <w:rPr>
          <w:rFonts w:ascii="Arial" w:hAnsi="Arial" w:cs="Arial"/>
          <w:color w:val="000000"/>
          <w:sz w:val="28"/>
          <w:szCs w:val="28"/>
          <w:u w:val="none"/>
          <w:shd w:val="clear" w:color="auto" w:fill="FFFFFF"/>
        </w:rPr>
        <w:t xml:space="preserve"> destroyed once the session is closed, the same query if run from two different sessions will hit the database twice if the second level cache is not configured. On the other hand, second level cache remains available throughout the application's life-cycle.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bCs/>
          <w:color w:val="000000"/>
          <w:sz w:val="28"/>
          <w:szCs w:val="28"/>
          <w:u w:val="none"/>
        </w:rPr>
        <w:t>Configuration</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 xml:space="preserve">First level cache is by default enabled in Hibernate, while the second level cache is optional. If you need it then you need to explicitly enable the second level cache on Hibernate configuration file i.e. </w:t>
      </w:r>
      <w:r w:rsidRPr="002501D3">
        <w:rPr>
          <w:rFonts w:ascii="Arial" w:hAnsi="Arial" w:cs="Arial"/>
          <w:color w:val="000000"/>
          <w:sz w:val="28"/>
          <w:szCs w:val="28"/>
          <w:u w:val="none"/>
          <w:shd w:val="clear" w:color="auto" w:fill="FFFFFF"/>
        </w:rPr>
        <w:lastRenderedPageBreak/>
        <w:t>the </w:t>
      </w:r>
      <w:proofErr w:type="spellStart"/>
      <w:r w:rsidRPr="002501D3">
        <w:rPr>
          <w:rFonts w:ascii="Arial" w:hAnsi="Arial" w:cs="Arial"/>
          <w:color w:val="000000"/>
          <w:sz w:val="28"/>
          <w:szCs w:val="28"/>
          <w:u w:val="none"/>
        </w:rPr>
        <w:t>hibernate.cfg.xml</w:t>
      </w:r>
      <w:proofErr w:type="spellEnd"/>
      <w:r w:rsidRPr="002501D3">
        <w:rPr>
          <w:rFonts w:ascii="Arial" w:hAnsi="Arial" w:cs="Arial"/>
          <w:color w:val="000000"/>
          <w:sz w:val="28"/>
          <w:szCs w:val="28"/>
          <w:u w:val="none"/>
          <w:shd w:val="clear" w:color="auto" w:fill="FFFFFF"/>
        </w:rPr>
        <w:t> file.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You can use the </w:t>
      </w:r>
      <w:r w:rsidRPr="002501D3">
        <w:rPr>
          <w:rFonts w:ascii="Arial" w:hAnsi="Arial" w:cs="Arial"/>
          <w:color w:val="000000"/>
          <w:sz w:val="28"/>
          <w:szCs w:val="28"/>
          <w:u w:val="none"/>
        </w:rPr>
        <w:t>hibernate.cache.provider_class</w:t>
      </w:r>
      <w:r w:rsidRPr="002501D3">
        <w:rPr>
          <w:rFonts w:ascii="Arial" w:hAnsi="Arial" w:cs="Arial"/>
          <w:color w:val="000000"/>
          <w:sz w:val="28"/>
          <w:szCs w:val="28"/>
          <w:u w:val="none"/>
          <w:shd w:val="clear" w:color="auto" w:fill="FFFFFF"/>
        </w:rPr>
        <w:t> and </w:t>
      </w:r>
      <w:r w:rsidRPr="002501D3">
        <w:rPr>
          <w:rFonts w:ascii="Arial" w:hAnsi="Arial" w:cs="Arial"/>
          <w:color w:val="000000"/>
          <w:sz w:val="28"/>
          <w:szCs w:val="28"/>
          <w:u w:val="none"/>
        </w:rPr>
        <w:t>hibernate.cache.use_second_level_cache</w:t>
      </w:r>
      <w:r w:rsidRPr="002501D3">
        <w:rPr>
          <w:rFonts w:ascii="Arial" w:hAnsi="Arial" w:cs="Arial"/>
          <w:color w:val="000000"/>
          <w:sz w:val="28"/>
          <w:szCs w:val="28"/>
          <w:u w:val="none"/>
          <w:shd w:val="clear" w:color="auto" w:fill="FFFFFF"/>
        </w:rPr>
        <w:t> properties to enable the second level cache in Hibernate. The first one is the name of the class which implements Second level cache and could be different, depending upon which cache you use e.g. </w:t>
      </w:r>
      <w:proofErr w:type="spellStart"/>
      <w:r w:rsidRPr="002501D3">
        <w:rPr>
          <w:rFonts w:ascii="Arial" w:hAnsi="Arial" w:cs="Arial"/>
          <w:bCs/>
          <w:color w:val="000000"/>
          <w:sz w:val="28"/>
          <w:szCs w:val="28"/>
          <w:u w:val="none"/>
        </w:rPr>
        <w:t>EhCache</w:t>
      </w:r>
      <w:proofErr w:type="spellEnd"/>
      <w:r w:rsidRPr="002501D3">
        <w:rPr>
          <w:rFonts w:ascii="Arial" w:hAnsi="Arial" w:cs="Arial"/>
          <w:color w:val="000000"/>
          <w:sz w:val="28"/>
          <w:szCs w:val="28"/>
          <w:u w:val="none"/>
          <w:shd w:val="clear" w:color="auto" w:fill="FFFFFF"/>
        </w:rPr>
        <w:t> or </w:t>
      </w:r>
      <w:proofErr w:type="spellStart"/>
      <w:r w:rsidRPr="002501D3">
        <w:rPr>
          <w:rFonts w:ascii="Arial" w:hAnsi="Arial" w:cs="Arial"/>
          <w:bCs/>
          <w:color w:val="000000"/>
          <w:sz w:val="28"/>
          <w:szCs w:val="28"/>
          <w:u w:val="none"/>
        </w:rPr>
        <w:t>OSCache</w:t>
      </w:r>
      <w:proofErr w:type="spellEnd"/>
      <w:r w:rsidRPr="002501D3">
        <w:rPr>
          <w:rFonts w:ascii="Arial" w:hAnsi="Arial" w:cs="Arial"/>
          <w:color w:val="000000"/>
          <w:sz w:val="28"/>
          <w:szCs w:val="28"/>
          <w:u w:val="none"/>
          <w:shd w:val="clear" w:color="auto" w:fill="FFFFFF"/>
        </w:rPr>
        <w:t>.</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By default,  </w:t>
      </w:r>
      <w:proofErr w:type="spellStart"/>
      <w:r w:rsidRPr="002501D3">
        <w:rPr>
          <w:rFonts w:ascii="Arial" w:hAnsi="Arial" w:cs="Arial"/>
          <w:color w:val="000000"/>
          <w:sz w:val="28"/>
          <w:szCs w:val="28"/>
          <w:u w:val="none"/>
        </w:rPr>
        <w:t>hibernate.cache.provider_class</w:t>
      </w:r>
      <w:proofErr w:type="spellEnd"/>
      <w:r w:rsidRPr="002501D3">
        <w:rPr>
          <w:rFonts w:ascii="Arial" w:hAnsi="Arial" w:cs="Arial"/>
          <w:color w:val="000000"/>
          <w:sz w:val="28"/>
          <w:szCs w:val="28"/>
          <w:u w:val="none"/>
        </w:rPr>
        <w:t> </w:t>
      </w:r>
      <w:r w:rsidRPr="002501D3">
        <w:rPr>
          <w:rFonts w:ascii="Arial" w:hAnsi="Arial" w:cs="Arial"/>
          <w:color w:val="000000"/>
          <w:sz w:val="28"/>
          <w:szCs w:val="28"/>
          <w:u w:val="none"/>
          <w:shd w:val="clear" w:color="auto" w:fill="FFFFFF"/>
        </w:rPr>
        <w:t>is set to </w:t>
      </w:r>
      <w:proofErr w:type="spellStart"/>
      <w:r w:rsidRPr="002501D3">
        <w:rPr>
          <w:rFonts w:ascii="Arial" w:hAnsi="Arial" w:cs="Arial"/>
          <w:color w:val="000000"/>
          <w:sz w:val="28"/>
          <w:szCs w:val="28"/>
          <w:u w:val="none"/>
        </w:rPr>
        <w:t>org.hibernate.cache.NoCacheProvider</w:t>
      </w:r>
      <w:proofErr w:type="spellEnd"/>
      <w:r w:rsidRPr="002501D3">
        <w:rPr>
          <w:rFonts w:ascii="Arial" w:hAnsi="Arial" w:cs="Arial"/>
          <w:color w:val="000000"/>
          <w:sz w:val="28"/>
          <w:szCs w:val="28"/>
          <w:u w:val="none"/>
          <w:shd w:val="clear" w:color="auto" w:fill="FFFFFF"/>
        </w:rPr>
        <w:t> class, which means the second level cache is disabled. You can enable it by setting something like </w:t>
      </w:r>
      <w:proofErr w:type="spellStart"/>
      <w:r w:rsidRPr="002501D3">
        <w:rPr>
          <w:rFonts w:ascii="Arial" w:hAnsi="Arial" w:cs="Arial"/>
          <w:color w:val="000000"/>
          <w:sz w:val="28"/>
          <w:szCs w:val="28"/>
          <w:u w:val="none"/>
        </w:rPr>
        <w:t>org.hibernate.cache.EhCacheProvider</w:t>
      </w:r>
      <w:proofErr w:type="spellEnd"/>
      <w:r w:rsidRPr="002501D3">
        <w:rPr>
          <w:rFonts w:ascii="Arial" w:hAnsi="Arial" w:cs="Arial"/>
          <w:color w:val="000000"/>
          <w:sz w:val="28"/>
          <w:szCs w:val="28"/>
          <w:u w:val="none"/>
          <w:shd w:val="clear" w:color="auto" w:fill="FFFFFF"/>
        </w:rPr>
        <w:t xml:space="preserve"> if you want to use </w:t>
      </w:r>
      <w:proofErr w:type="spellStart"/>
      <w:r w:rsidRPr="002501D3">
        <w:rPr>
          <w:rFonts w:ascii="Arial" w:hAnsi="Arial" w:cs="Arial"/>
          <w:color w:val="000000"/>
          <w:sz w:val="28"/>
          <w:szCs w:val="28"/>
          <w:u w:val="none"/>
          <w:shd w:val="clear" w:color="auto" w:fill="FFFFFF"/>
        </w:rPr>
        <w:t>EhCache</w:t>
      </w:r>
      <w:proofErr w:type="spellEnd"/>
      <w:r w:rsidRPr="002501D3">
        <w:rPr>
          <w:rFonts w:ascii="Arial" w:hAnsi="Arial" w:cs="Arial"/>
          <w:color w:val="000000"/>
          <w:sz w:val="28"/>
          <w:szCs w:val="28"/>
          <w:u w:val="none"/>
          <w:shd w:val="clear" w:color="auto" w:fill="FFFFFF"/>
        </w:rPr>
        <w:t xml:space="preserve"> as the second level cache.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 xml:space="preserve">Here is a sample configuration to configure Second level cache with </w:t>
      </w:r>
      <w:proofErr w:type="spellStart"/>
      <w:r w:rsidRPr="002501D3">
        <w:rPr>
          <w:rFonts w:ascii="Arial" w:hAnsi="Arial" w:cs="Arial"/>
          <w:color w:val="000000"/>
          <w:sz w:val="28"/>
          <w:szCs w:val="28"/>
          <w:u w:val="none"/>
          <w:shd w:val="clear" w:color="auto" w:fill="FFFFFF"/>
        </w:rPr>
        <w:t>EhCache</w:t>
      </w:r>
      <w:proofErr w:type="spellEnd"/>
      <w:r w:rsidRPr="002501D3">
        <w:rPr>
          <w:rFonts w:ascii="Arial" w:hAnsi="Arial" w:cs="Arial"/>
          <w:color w:val="000000"/>
          <w:sz w:val="28"/>
          <w:szCs w:val="28"/>
          <w:u w:val="none"/>
          <w:shd w:val="clear" w:color="auto" w:fill="FFFFFF"/>
        </w:rPr>
        <w:t>:</w:t>
      </w:r>
      <w:r w:rsidRPr="002501D3">
        <w:rPr>
          <w:rFonts w:ascii="Arial" w:hAnsi="Arial" w:cs="Arial"/>
          <w:color w:val="000000"/>
          <w:sz w:val="28"/>
          <w:szCs w:val="28"/>
          <w:u w:val="none"/>
        </w:rPr>
        <w:br/>
      </w:r>
      <w:r w:rsidRPr="002501D3">
        <w:rPr>
          <w:rFonts w:ascii="Arial" w:hAnsi="Arial" w:cs="Arial"/>
          <w:color w:val="000000"/>
          <w:sz w:val="28"/>
          <w:szCs w:val="28"/>
          <w:u w:val="none"/>
        </w:rPr>
        <w:br/>
      </w:r>
      <w:r w:rsidR="003D502F" w:rsidRPr="002501D3">
        <w:rPr>
          <w:rFonts w:ascii="Arial" w:hAnsi="Arial" w:cs="Arial"/>
          <w:bCs/>
          <w:color w:val="000000"/>
          <w:sz w:val="28"/>
          <w:szCs w:val="28"/>
          <w:u w:val="none"/>
        </w:rPr>
        <w:t>Availability</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First level cache is available only until the session is open, once the session is closed, the first level cache is destroyed. On the other hand, second level cache is available through the application's life-cycle, it is only destroyed and recreated when you restart your application.</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bCs/>
          <w:color w:val="000000"/>
          <w:sz w:val="28"/>
          <w:szCs w:val="28"/>
          <w:u w:val="none"/>
        </w:rPr>
        <w:t>Order</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If an entity or object is loaded by calling the </w:t>
      </w:r>
      <w:hyperlink r:id="rId20" w:history="1">
        <w:r w:rsidR="003D502F" w:rsidRPr="002501D3">
          <w:rPr>
            <w:rStyle w:val="Hyperlink"/>
            <w:rFonts w:ascii="Arial" w:hAnsi="Arial" w:cs="Arial"/>
            <w:color w:val="660099"/>
            <w:sz w:val="28"/>
            <w:szCs w:val="28"/>
            <w:u w:val="none"/>
          </w:rPr>
          <w:t>get()</w:t>
        </w:r>
      </w:hyperlink>
      <w:r w:rsidR="003D502F" w:rsidRPr="002501D3">
        <w:rPr>
          <w:rFonts w:ascii="Arial" w:hAnsi="Arial" w:cs="Arial"/>
          <w:color w:val="000000"/>
          <w:sz w:val="28"/>
          <w:szCs w:val="28"/>
          <w:u w:val="none"/>
          <w:shd w:val="clear" w:color="auto" w:fill="FFFFFF"/>
        </w:rPr>
        <w:t> method then Hibernate first checked the first level cache, if it doesn't found the object then it goes to the second level cache if configured. If the object is not found then it finally goes to the database and returns the object, if there is no corresponding row in the table then it return </w:t>
      </w:r>
      <w:hyperlink r:id="rId21" w:tgtFrame="_blank" w:history="1">
        <w:r w:rsidR="003D502F" w:rsidRPr="002501D3">
          <w:rPr>
            <w:rStyle w:val="Hyperlink"/>
            <w:rFonts w:ascii="Arial" w:hAnsi="Arial" w:cs="Arial"/>
            <w:color w:val="660099"/>
            <w:sz w:val="28"/>
            <w:szCs w:val="28"/>
            <w:u w:val="none"/>
          </w:rPr>
          <w:t>null</w:t>
        </w:r>
      </w:hyperlink>
      <w:r w:rsidR="003D502F" w:rsidRPr="002501D3">
        <w:rPr>
          <w:rFonts w:ascii="Arial" w:hAnsi="Arial" w:cs="Arial"/>
          <w:color w:val="000000"/>
          <w:sz w:val="28"/>
          <w:szCs w:val="28"/>
          <w:u w:val="none"/>
          <w:shd w:val="clear" w:color="auto" w:fill="FFFFFF"/>
        </w:rPr>
        <w:t>. When an object is loaded from the database is put on both second level and first level cache, so that other session who request the same object can now get it from the second level cache.</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 xml:space="preserve">In case if the object is not found in the first level cache but found in the second level cache because some other sessions have loaded the object before then it is not only returned from first level cache but also </w:t>
      </w:r>
      <w:proofErr w:type="spellStart"/>
      <w:r w:rsidR="003D502F" w:rsidRPr="002501D3">
        <w:rPr>
          <w:rFonts w:ascii="Arial" w:hAnsi="Arial" w:cs="Arial"/>
          <w:color w:val="000000"/>
          <w:sz w:val="28"/>
          <w:szCs w:val="28"/>
          <w:u w:val="none"/>
          <w:shd w:val="clear" w:color="auto" w:fill="FFFFFF"/>
        </w:rPr>
        <w:t>cached</w:t>
      </w:r>
      <w:proofErr w:type="spellEnd"/>
      <w:r w:rsidR="003D502F" w:rsidRPr="002501D3">
        <w:rPr>
          <w:rFonts w:ascii="Arial" w:hAnsi="Arial" w:cs="Arial"/>
          <w:color w:val="000000"/>
          <w:sz w:val="28"/>
          <w:szCs w:val="28"/>
          <w:u w:val="none"/>
          <w:shd w:val="clear" w:color="auto" w:fill="FFFFFF"/>
        </w:rPr>
        <w:t xml:space="preserve"> at first level cache, so that next time if your code request the same object, it should be returned from 1st level cache rather than going to the 2nd level </w:t>
      </w:r>
      <w:r w:rsidR="003D502F" w:rsidRPr="002501D3">
        <w:rPr>
          <w:rFonts w:ascii="Arial" w:hAnsi="Arial" w:cs="Arial"/>
          <w:color w:val="000000"/>
          <w:sz w:val="28"/>
          <w:szCs w:val="28"/>
          <w:u w:val="none"/>
          <w:shd w:val="clear" w:color="auto" w:fill="FFFFFF"/>
        </w:rPr>
        <w:lastRenderedPageBreak/>
        <w:t>cache.</w:t>
      </w:r>
      <w:r w:rsidR="003D502F" w:rsidRPr="002501D3">
        <w:rPr>
          <w:rFonts w:ascii="Arial" w:hAnsi="Arial" w:cs="Arial"/>
          <w:color w:val="000000"/>
          <w:sz w:val="28"/>
          <w:szCs w:val="28"/>
          <w:u w:val="none"/>
        </w:rPr>
        <w:br/>
      </w:r>
    </w:p>
    <w:p w:rsidR="00DC118E" w:rsidRPr="002501D3" w:rsidRDefault="00DC118E" w:rsidP="003D502F">
      <w:pPr>
        <w:jc w:val="left"/>
        <w:rPr>
          <w:rFonts w:ascii="Arial" w:hAnsi="Arial" w:cs="Arial"/>
          <w:color w:val="000000"/>
          <w:sz w:val="28"/>
          <w:szCs w:val="28"/>
          <w:u w:val="none"/>
        </w:rPr>
      </w:pPr>
      <w:r w:rsidRPr="002501D3">
        <w:rPr>
          <w:rFonts w:ascii="Arial" w:hAnsi="Arial" w:cs="Arial"/>
          <w:color w:val="3A4A64"/>
          <w:sz w:val="28"/>
          <w:szCs w:val="28"/>
          <w:u w:val="none"/>
        </w:rPr>
        <w:t>&lt;prop key=</w:t>
      </w:r>
      <w:r w:rsidRPr="002501D3">
        <w:rPr>
          <w:rFonts w:ascii="Arial" w:hAnsi="Arial" w:cs="Arial"/>
          <w:color w:val="409B1C"/>
          <w:sz w:val="28"/>
          <w:szCs w:val="28"/>
          <w:u w:val="none"/>
        </w:rPr>
        <w:t>"</w:t>
      </w:r>
      <w:proofErr w:type="spellStart"/>
      <w:r w:rsidRPr="002501D3">
        <w:rPr>
          <w:rFonts w:ascii="Arial" w:hAnsi="Arial" w:cs="Arial"/>
          <w:color w:val="409B1C"/>
          <w:sz w:val="28"/>
          <w:szCs w:val="28"/>
          <w:u w:val="none"/>
        </w:rPr>
        <w:t>hibernate.cache.use_second_level_cache</w:t>
      </w:r>
      <w:proofErr w:type="spellEnd"/>
      <w:r w:rsidRPr="002501D3">
        <w:rPr>
          <w:rFonts w:ascii="Arial" w:hAnsi="Arial" w:cs="Arial"/>
          <w:color w:val="409B1C"/>
          <w:sz w:val="28"/>
          <w:szCs w:val="28"/>
          <w:u w:val="none"/>
        </w:rPr>
        <w:t>"</w:t>
      </w:r>
      <w:r w:rsidRPr="002501D3">
        <w:rPr>
          <w:rFonts w:ascii="Arial" w:hAnsi="Arial" w:cs="Arial"/>
          <w:color w:val="3A4A64"/>
          <w:sz w:val="28"/>
          <w:szCs w:val="28"/>
          <w:u w:val="none"/>
        </w:rPr>
        <w:t>&gt;</w:t>
      </w:r>
      <w:r w:rsidRPr="002501D3">
        <w:rPr>
          <w:rFonts w:ascii="Arial" w:hAnsi="Arial" w:cs="Arial"/>
          <w:color w:val="000000"/>
          <w:sz w:val="28"/>
          <w:szCs w:val="28"/>
          <w:u w:val="none"/>
        </w:rPr>
        <w:t>true</w:t>
      </w:r>
      <w:r w:rsidRPr="002501D3">
        <w:rPr>
          <w:rFonts w:ascii="Arial" w:hAnsi="Arial" w:cs="Arial"/>
          <w:color w:val="3A4A64"/>
          <w:sz w:val="28"/>
          <w:szCs w:val="28"/>
          <w:u w:val="none"/>
        </w:rPr>
        <w:t>&lt;/prop&gt;</w:t>
      </w:r>
    </w:p>
    <w:p w:rsidR="00DC118E" w:rsidRPr="002501D3" w:rsidRDefault="00DC118E" w:rsidP="003D502F">
      <w:pPr>
        <w:pStyle w:val="HTMLPreformatted"/>
        <w:shd w:val="clear" w:color="auto" w:fill="FFFFFF"/>
        <w:spacing w:line="360" w:lineRule="atLeast"/>
        <w:rPr>
          <w:rFonts w:ascii="Arial" w:hAnsi="Arial" w:cs="Arial"/>
          <w:color w:val="000000"/>
          <w:sz w:val="28"/>
          <w:szCs w:val="28"/>
        </w:rPr>
      </w:pPr>
      <w:r w:rsidRPr="002501D3">
        <w:rPr>
          <w:rFonts w:ascii="Arial" w:hAnsi="Arial" w:cs="Arial"/>
          <w:color w:val="3A4A64"/>
          <w:sz w:val="28"/>
          <w:szCs w:val="28"/>
        </w:rPr>
        <w:t>&lt;prop key=</w:t>
      </w:r>
      <w:r w:rsidRPr="002501D3">
        <w:rPr>
          <w:rFonts w:ascii="Arial" w:hAnsi="Arial" w:cs="Arial"/>
          <w:color w:val="409B1C"/>
          <w:sz w:val="28"/>
          <w:szCs w:val="28"/>
        </w:rPr>
        <w:t>"hibernate.cache.provider_class"</w:t>
      </w:r>
      <w:r w:rsidRPr="002501D3">
        <w:rPr>
          <w:rFonts w:ascii="Arial" w:hAnsi="Arial" w:cs="Arial"/>
          <w:color w:val="3A4A64"/>
          <w:sz w:val="28"/>
          <w:szCs w:val="28"/>
        </w:rPr>
        <w:t>&gt;</w:t>
      </w:r>
      <w:r w:rsidRPr="002501D3">
        <w:rPr>
          <w:rFonts w:ascii="Arial" w:hAnsi="Arial" w:cs="Arial"/>
          <w:color w:val="000000"/>
          <w:sz w:val="28"/>
          <w:szCs w:val="28"/>
        </w:rPr>
        <w:t>org.hibernate.cache.EhCacheProvider</w:t>
      </w:r>
      <w:r w:rsidRPr="002501D3">
        <w:rPr>
          <w:rFonts w:ascii="Arial" w:hAnsi="Arial" w:cs="Arial"/>
          <w:color w:val="3A4A64"/>
          <w:sz w:val="28"/>
          <w:szCs w:val="28"/>
        </w:rPr>
        <w:t>&lt;/prop&gt;</w:t>
      </w:r>
    </w:p>
    <w:p w:rsidR="00E32862" w:rsidRPr="002501D3" w:rsidRDefault="00DC118E" w:rsidP="003D502F">
      <w:pPr>
        <w:jc w:val="left"/>
        <w:rPr>
          <w:ins w:id="1" w:author="Unknown"/>
          <w:rFonts w:ascii="Arial" w:hAnsi="Arial" w:cs="Arial"/>
          <w:color w:val="000000"/>
          <w:sz w:val="28"/>
          <w:szCs w:val="28"/>
        </w:rPr>
      </w:pP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 xml:space="preserve">Don't forget to include hibernate-ehcache.jar into your </w:t>
      </w:r>
      <w:proofErr w:type="spellStart"/>
      <w:r w:rsidRPr="002501D3">
        <w:rPr>
          <w:rFonts w:ascii="Arial" w:hAnsi="Arial" w:cs="Arial"/>
          <w:color w:val="000000"/>
          <w:sz w:val="28"/>
          <w:szCs w:val="28"/>
          <w:u w:val="none"/>
          <w:shd w:val="clear" w:color="auto" w:fill="FFFFFF"/>
        </w:rPr>
        <w:t>classpath</w:t>
      </w:r>
      <w:proofErr w:type="spellEnd"/>
      <w:r w:rsidRPr="002501D3">
        <w:rPr>
          <w:rFonts w:ascii="Arial" w:hAnsi="Arial" w:cs="Arial"/>
          <w:color w:val="000000"/>
          <w:sz w:val="28"/>
          <w:szCs w:val="28"/>
          <w:u w:val="none"/>
          <w:shd w:val="clear" w:color="auto" w:fill="FFFFFF"/>
        </w:rPr>
        <w:t>. This class comes from that JAR. You can also see </w:t>
      </w:r>
      <w:hyperlink r:id="rId22" w:tgtFrame="_blank" w:history="1">
        <w:r w:rsidRPr="002501D3">
          <w:rPr>
            <w:rStyle w:val="Hyperlink"/>
            <w:rFonts w:ascii="Arial" w:hAnsi="Arial" w:cs="Arial"/>
            <w:color w:val="660099"/>
            <w:sz w:val="28"/>
            <w:szCs w:val="28"/>
            <w:u w:val="none"/>
          </w:rPr>
          <w:t>Java Persistence with Hibernate</w:t>
        </w:r>
      </w:hyperlink>
      <w:r w:rsidRPr="002501D3">
        <w:rPr>
          <w:rFonts w:ascii="Arial" w:hAnsi="Arial" w:cs="Arial"/>
          <w:color w:val="000000"/>
          <w:sz w:val="28"/>
          <w:szCs w:val="28"/>
          <w:u w:val="none"/>
          <w:shd w:val="clear" w:color="auto" w:fill="FFFFFF"/>
        </w:rPr>
        <w:t>, 2nd edition to learn more about other configuration options available to second level cache.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In general. When an object is pass to </w:t>
      </w:r>
      <w:hyperlink r:id="rId23" w:history="1">
        <w:r w:rsidR="003D502F" w:rsidRPr="002501D3">
          <w:rPr>
            <w:rStyle w:val="Hyperlink"/>
            <w:rFonts w:ascii="Arial" w:hAnsi="Arial" w:cs="Arial"/>
            <w:color w:val="660099"/>
            <w:sz w:val="28"/>
            <w:szCs w:val="28"/>
            <w:u w:val="none"/>
          </w:rPr>
          <w:t>save()</w:t>
        </w:r>
      </w:hyperlink>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update()</w:t>
      </w:r>
      <w:r w:rsidR="003D502F" w:rsidRPr="002501D3">
        <w:rPr>
          <w:rFonts w:ascii="Arial" w:hAnsi="Arial" w:cs="Arial"/>
          <w:color w:val="000000"/>
          <w:sz w:val="28"/>
          <w:szCs w:val="28"/>
          <w:u w:val="none"/>
          <w:shd w:val="clear" w:color="auto" w:fill="FFFFFF"/>
        </w:rPr>
        <w:t>, or </w:t>
      </w:r>
      <w:proofErr w:type="spellStart"/>
      <w:r w:rsidR="00CE6B03" w:rsidRPr="002501D3">
        <w:rPr>
          <w:rFonts w:ascii="Arial" w:hAnsi="Arial" w:cs="Arial"/>
          <w:sz w:val="28"/>
          <w:szCs w:val="28"/>
        </w:rPr>
        <w:fldChar w:fldCharType="begin"/>
      </w:r>
      <w:r w:rsidR="00E37CA3" w:rsidRPr="002501D3">
        <w:rPr>
          <w:rFonts w:ascii="Arial" w:hAnsi="Arial" w:cs="Arial"/>
          <w:sz w:val="28"/>
          <w:szCs w:val="28"/>
        </w:rPr>
        <w:instrText>HYPERLINK "http://javarevisited.blogspot.sg/2012/09/difference-hibernate-save-vs-persist-and-saveOrUpdate.html"</w:instrText>
      </w:r>
      <w:r w:rsidR="00CE6B03" w:rsidRPr="002501D3">
        <w:rPr>
          <w:rFonts w:ascii="Arial" w:hAnsi="Arial" w:cs="Arial"/>
          <w:sz w:val="28"/>
          <w:szCs w:val="28"/>
        </w:rPr>
        <w:fldChar w:fldCharType="separate"/>
      </w:r>
      <w:r w:rsidR="003D502F" w:rsidRPr="002501D3">
        <w:rPr>
          <w:rStyle w:val="Hyperlink"/>
          <w:rFonts w:ascii="Arial" w:hAnsi="Arial" w:cs="Arial"/>
          <w:color w:val="660099"/>
          <w:sz w:val="28"/>
          <w:szCs w:val="28"/>
          <w:u w:val="none"/>
        </w:rPr>
        <w:t>saveOrUpdate</w:t>
      </w:r>
      <w:proofErr w:type="spellEnd"/>
      <w:r w:rsidR="003D502F" w:rsidRPr="002501D3">
        <w:rPr>
          <w:rStyle w:val="Hyperlink"/>
          <w:rFonts w:ascii="Arial" w:hAnsi="Arial" w:cs="Arial"/>
          <w:color w:val="660099"/>
          <w:sz w:val="28"/>
          <w:szCs w:val="28"/>
          <w:u w:val="none"/>
        </w:rPr>
        <w:t>()</w:t>
      </w:r>
      <w:r w:rsidR="00CE6B03" w:rsidRPr="002501D3">
        <w:rPr>
          <w:rFonts w:ascii="Arial" w:hAnsi="Arial" w:cs="Arial"/>
          <w:sz w:val="28"/>
          <w:szCs w:val="28"/>
        </w:rPr>
        <w:fldChar w:fldCharType="end"/>
      </w:r>
      <w:r w:rsidR="003D502F" w:rsidRPr="002501D3">
        <w:rPr>
          <w:rFonts w:ascii="Arial" w:hAnsi="Arial" w:cs="Arial"/>
          <w:color w:val="000000"/>
          <w:sz w:val="28"/>
          <w:szCs w:val="28"/>
          <w:u w:val="none"/>
          <w:shd w:val="clear" w:color="auto" w:fill="FFFFFF"/>
        </w:rPr>
        <w:t> method and retrieved by </w:t>
      </w:r>
      <w:r w:rsidR="003D502F" w:rsidRPr="002501D3">
        <w:rPr>
          <w:rFonts w:ascii="Arial" w:hAnsi="Arial" w:cs="Arial"/>
          <w:color w:val="000000"/>
          <w:sz w:val="28"/>
          <w:szCs w:val="28"/>
          <w:u w:val="none"/>
        </w:rPr>
        <w:t>load()</w:t>
      </w:r>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get()</w:t>
      </w:r>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list()</w:t>
      </w:r>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iterate(),</w:t>
      </w:r>
      <w:r w:rsidR="003D502F" w:rsidRPr="002501D3">
        <w:rPr>
          <w:rFonts w:ascii="Arial" w:hAnsi="Arial" w:cs="Arial"/>
          <w:color w:val="000000"/>
          <w:sz w:val="28"/>
          <w:szCs w:val="28"/>
          <w:u w:val="none"/>
          <w:shd w:val="clear" w:color="auto" w:fill="FFFFFF"/>
        </w:rPr>
        <w:t> or </w:t>
      </w:r>
      <w:r w:rsidR="003D502F" w:rsidRPr="002501D3">
        <w:rPr>
          <w:rFonts w:ascii="Arial" w:hAnsi="Arial" w:cs="Arial"/>
          <w:color w:val="000000"/>
          <w:sz w:val="28"/>
          <w:szCs w:val="28"/>
          <w:u w:val="none"/>
        </w:rPr>
        <w:t>scroll()</w:t>
      </w:r>
      <w:r w:rsidR="003D502F" w:rsidRPr="002501D3">
        <w:rPr>
          <w:rFonts w:ascii="Arial" w:hAnsi="Arial" w:cs="Arial"/>
          <w:color w:val="000000"/>
          <w:sz w:val="28"/>
          <w:szCs w:val="28"/>
          <w:u w:val="none"/>
          <w:shd w:val="clear" w:color="auto" w:fill="FFFFFF"/>
        </w:rPr>
        <w:t> method, that object is added to the internal cache of the Session and when the </w:t>
      </w:r>
      <w:r w:rsidR="003D502F" w:rsidRPr="002501D3">
        <w:rPr>
          <w:rFonts w:ascii="Arial" w:hAnsi="Arial" w:cs="Arial"/>
          <w:color w:val="000000"/>
          <w:sz w:val="28"/>
          <w:szCs w:val="28"/>
          <w:u w:val="none"/>
        </w:rPr>
        <w:t>flush()</w:t>
      </w:r>
      <w:r w:rsidR="003D502F" w:rsidRPr="002501D3">
        <w:rPr>
          <w:rFonts w:ascii="Arial" w:hAnsi="Arial" w:cs="Arial"/>
          <w:color w:val="000000"/>
          <w:sz w:val="28"/>
          <w:szCs w:val="28"/>
          <w:u w:val="none"/>
          <w:shd w:val="clear" w:color="auto" w:fill="FFFFFF"/>
        </w:rPr>
        <w:t xml:space="preserve"> is subsequently called, the state of the object is </w:t>
      </w:r>
      <w:proofErr w:type="spellStart"/>
      <w:r w:rsidR="003D502F" w:rsidRPr="002501D3">
        <w:rPr>
          <w:rFonts w:ascii="Arial" w:hAnsi="Arial" w:cs="Arial"/>
          <w:color w:val="000000"/>
          <w:sz w:val="28"/>
          <w:szCs w:val="28"/>
          <w:u w:val="none"/>
          <w:shd w:val="clear" w:color="auto" w:fill="FFFFFF"/>
        </w:rPr>
        <w:t>sychronized</w:t>
      </w:r>
      <w:proofErr w:type="spellEnd"/>
      <w:r w:rsidR="003D502F" w:rsidRPr="002501D3">
        <w:rPr>
          <w:rFonts w:ascii="Arial" w:hAnsi="Arial" w:cs="Arial"/>
          <w:color w:val="000000"/>
          <w:sz w:val="28"/>
          <w:szCs w:val="28"/>
          <w:u w:val="none"/>
          <w:shd w:val="clear" w:color="auto" w:fill="FFFFFF"/>
        </w:rPr>
        <w:t xml:space="preserve"> with the database.</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 xml:space="preserve">Second level cache can also be configured on a per-class and per-collection basis, which means it can cache a class or a collection. You can use class-cache and </w:t>
      </w:r>
      <w:proofErr w:type="spellStart"/>
      <w:r w:rsidR="003D502F" w:rsidRPr="002501D3">
        <w:rPr>
          <w:rFonts w:ascii="Arial" w:hAnsi="Arial" w:cs="Arial"/>
          <w:color w:val="000000"/>
          <w:sz w:val="28"/>
          <w:szCs w:val="28"/>
          <w:u w:val="none"/>
          <w:shd w:val="clear" w:color="auto" w:fill="FFFFFF"/>
        </w:rPr>
        <w:t>colleection</w:t>
      </w:r>
      <w:proofErr w:type="spellEnd"/>
      <w:r w:rsidR="003D502F" w:rsidRPr="002501D3">
        <w:rPr>
          <w:rFonts w:ascii="Arial" w:hAnsi="Arial" w:cs="Arial"/>
          <w:color w:val="000000"/>
          <w:sz w:val="28"/>
          <w:szCs w:val="28"/>
          <w:u w:val="none"/>
          <w:shd w:val="clear" w:color="auto" w:fill="FFFFFF"/>
        </w:rPr>
        <w:t>-cache elements in </w:t>
      </w:r>
      <w:proofErr w:type="spellStart"/>
      <w:r w:rsidR="003D502F" w:rsidRPr="002501D3">
        <w:rPr>
          <w:rFonts w:ascii="Arial" w:hAnsi="Arial" w:cs="Arial"/>
          <w:color w:val="000000"/>
          <w:sz w:val="28"/>
          <w:szCs w:val="28"/>
          <w:u w:val="none"/>
        </w:rPr>
        <w:t>hibernate.cfg.xml</w:t>
      </w:r>
      <w:proofErr w:type="spellEnd"/>
      <w:r w:rsidR="003D502F" w:rsidRPr="002501D3">
        <w:rPr>
          <w:rFonts w:ascii="Arial" w:hAnsi="Arial" w:cs="Arial"/>
          <w:color w:val="000000"/>
          <w:sz w:val="28"/>
          <w:szCs w:val="28"/>
          <w:u w:val="none"/>
          <w:shd w:val="clear" w:color="auto" w:fill="FFFFFF"/>
        </w:rPr>
        <w:t xml:space="preserve"> to specify which class or collection to cache at 2nd level cache. You should remember that second level cache by default doesn't cache any </w:t>
      </w:r>
      <w:proofErr w:type="spellStart"/>
      <w:r w:rsidR="003D502F" w:rsidRPr="002501D3">
        <w:rPr>
          <w:rFonts w:ascii="Arial" w:hAnsi="Arial" w:cs="Arial"/>
          <w:color w:val="000000"/>
          <w:sz w:val="28"/>
          <w:szCs w:val="28"/>
          <w:u w:val="none"/>
          <w:shd w:val="clear" w:color="auto" w:fill="FFFFFF"/>
        </w:rPr>
        <w:t>entitty</w:t>
      </w:r>
      <w:proofErr w:type="spellEnd"/>
      <w:r w:rsidR="003D502F" w:rsidRPr="002501D3">
        <w:rPr>
          <w:rFonts w:ascii="Arial" w:hAnsi="Arial" w:cs="Arial"/>
          <w:color w:val="000000"/>
          <w:sz w:val="28"/>
          <w:szCs w:val="28"/>
          <w:u w:val="none"/>
          <w:shd w:val="clear" w:color="auto" w:fill="FFFFFF"/>
        </w:rPr>
        <w:t xml:space="preserve"> until you configure it.</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 xml:space="preserve">You can also use JPA </w:t>
      </w:r>
      <w:proofErr w:type="spellStart"/>
      <w:r w:rsidR="003D502F" w:rsidRPr="002501D3">
        <w:rPr>
          <w:rFonts w:ascii="Arial" w:hAnsi="Arial" w:cs="Arial"/>
          <w:color w:val="000000"/>
          <w:sz w:val="28"/>
          <w:szCs w:val="28"/>
          <w:u w:val="none"/>
          <w:shd w:val="clear" w:color="auto" w:fill="FFFFFF"/>
        </w:rPr>
        <w:t>Annoation</w:t>
      </w:r>
      <w:proofErr w:type="spellEnd"/>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@Cacheable</w:t>
      </w:r>
      <w:r w:rsidR="003D502F" w:rsidRPr="002501D3">
        <w:rPr>
          <w:rFonts w:ascii="Arial" w:hAnsi="Arial" w:cs="Arial"/>
          <w:color w:val="000000"/>
          <w:sz w:val="28"/>
          <w:szCs w:val="28"/>
          <w:u w:val="none"/>
          <w:shd w:val="clear" w:color="auto" w:fill="FFFFFF"/>
        </w:rPr>
        <w:t> to specify which </w:t>
      </w:r>
      <w:hyperlink r:id="rId24" w:tgtFrame="_blank" w:history="1">
        <w:r w:rsidR="003D502F" w:rsidRPr="002501D3">
          <w:rPr>
            <w:rStyle w:val="Hyperlink"/>
            <w:rFonts w:ascii="Arial" w:hAnsi="Arial" w:cs="Arial"/>
            <w:color w:val="660099"/>
            <w:sz w:val="28"/>
            <w:szCs w:val="28"/>
            <w:u w:val="none"/>
          </w:rPr>
          <w:t>entity</w:t>
        </w:r>
      </w:hyperlink>
      <w:r w:rsidR="003D502F" w:rsidRPr="002501D3">
        <w:rPr>
          <w:rFonts w:ascii="Arial" w:hAnsi="Arial" w:cs="Arial"/>
          <w:color w:val="000000"/>
          <w:sz w:val="28"/>
          <w:szCs w:val="28"/>
          <w:u w:val="none"/>
          <w:shd w:val="clear" w:color="auto" w:fill="FFFFFF"/>
        </w:rPr>
        <w:t xml:space="preserve"> is cacheable. and Hibernate </w:t>
      </w:r>
      <w:proofErr w:type="spellStart"/>
      <w:r w:rsidR="003D502F" w:rsidRPr="002501D3">
        <w:rPr>
          <w:rFonts w:ascii="Arial" w:hAnsi="Arial" w:cs="Arial"/>
          <w:color w:val="000000"/>
          <w:sz w:val="28"/>
          <w:szCs w:val="28"/>
          <w:u w:val="none"/>
          <w:shd w:val="clear" w:color="auto" w:fill="FFFFFF"/>
        </w:rPr>
        <w:t>annoation</w:t>
      </w:r>
      <w:proofErr w:type="spellEnd"/>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@Cache</w:t>
      </w:r>
      <w:r w:rsidR="003D502F" w:rsidRPr="002501D3">
        <w:rPr>
          <w:rFonts w:ascii="Arial" w:hAnsi="Arial" w:cs="Arial"/>
          <w:color w:val="000000"/>
          <w:sz w:val="28"/>
          <w:szCs w:val="28"/>
          <w:u w:val="none"/>
          <w:shd w:val="clear" w:color="auto" w:fill="FFFFFF"/>
        </w:rPr>
        <w:t xml:space="preserve"> to specify caching </w:t>
      </w:r>
      <w:proofErr w:type="spellStart"/>
      <w:r w:rsidR="003D502F" w:rsidRPr="002501D3">
        <w:rPr>
          <w:rFonts w:ascii="Arial" w:hAnsi="Arial" w:cs="Arial"/>
          <w:color w:val="000000"/>
          <w:sz w:val="28"/>
          <w:szCs w:val="28"/>
          <w:u w:val="none"/>
          <w:shd w:val="clear" w:color="auto" w:fill="FFFFFF"/>
        </w:rPr>
        <w:t>startegy</w:t>
      </w:r>
      <w:proofErr w:type="spellEnd"/>
      <w:r w:rsidR="003D502F" w:rsidRPr="002501D3">
        <w:rPr>
          <w:rFonts w:ascii="Arial" w:hAnsi="Arial" w:cs="Arial"/>
          <w:color w:val="000000"/>
          <w:sz w:val="28"/>
          <w:szCs w:val="28"/>
          <w:u w:val="none"/>
          <w:shd w:val="clear" w:color="auto" w:fill="FFFFFF"/>
        </w:rPr>
        <w:t xml:space="preserve"> e.g. </w:t>
      </w:r>
      <w:proofErr w:type="spellStart"/>
      <w:r w:rsidR="003D502F" w:rsidRPr="002501D3">
        <w:rPr>
          <w:rFonts w:ascii="Arial" w:hAnsi="Arial" w:cs="Arial"/>
          <w:color w:val="000000"/>
          <w:sz w:val="28"/>
          <w:szCs w:val="28"/>
          <w:u w:val="none"/>
        </w:rPr>
        <w:t>CacheConcurrencyStrategies</w:t>
      </w:r>
      <w:proofErr w:type="spellEnd"/>
      <w:r w:rsidR="003D502F" w:rsidRPr="002501D3">
        <w:rPr>
          <w:rFonts w:ascii="Arial" w:hAnsi="Arial" w:cs="Arial"/>
          <w:color w:val="000000"/>
          <w:sz w:val="28"/>
          <w:szCs w:val="28"/>
          <w:u w:val="none"/>
          <w:shd w:val="clear" w:color="auto" w:fill="FFFFFF"/>
        </w:rPr>
        <w:t> like </w:t>
      </w:r>
      <w:r w:rsidR="003D502F" w:rsidRPr="002501D3">
        <w:rPr>
          <w:rFonts w:ascii="Arial" w:hAnsi="Arial" w:cs="Arial"/>
          <w:color w:val="000000"/>
          <w:sz w:val="28"/>
          <w:szCs w:val="28"/>
          <w:u w:val="none"/>
        </w:rPr>
        <w:t>READ_WRITE</w:t>
      </w:r>
      <w:r w:rsidR="003D502F" w:rsidRPr="002501D3">
        <w:rPr>
          <w:rFonts w:ascii="Arial" w:hAnsi="Arial" w:cs="Arial"/>
          <w:color w:val="000000"/>
          <w:sz w:val="28"/>
          <w:szCs w:val="28"/>
          <w:u w:val="none"/>
          <w:shd w:val="clear" w:color="auto" w:fill="FFFFFF"/>
        </w:rPr>
        <w:t> or </w:t>
      </w:r>
      <w:r w:rsidR="003D502F" w:rsidRPr="002501D3">
        <w:rPr>
          <w:rFonts w:ascii="Arial" w:hAnsi="Arial" w:cs="Arial"/>
          <w:color w:val="000000"/>
          <w:sz w:val="28"/>
          <w:szCs w:val="28"/>
          <w:u w:val="none"/>
        </w:rPr>
        <w:t>READ_ONLY</w:t>
      </w:r>
      <w:r w:rsidR="003D502F" w:rsidRPr="002501D3">
        <w:rPr>
          <w:rFonts w:ascii="Arial" w:hAnsi="Arial" w:cs="Arial"/>
          <w:color w:val="000000"/>
          <w:sz w:val="28"/>
          <w:szCs w:val="28"/>
          <w:u w:val="none"/>
          <w:shd w:val="clear" w:color="auto" w:fill="FFFFFF"/>
        </w:rPr>
        <w:t xml:space="preserve"> to </w:t>
      </w:r>
      <w:r w:rsidR="003D502F" w:rsidRPr="002501D3">
        <w:rPr>
          <w:rFonts w:ascii="Arial" w:hAnsi="Arial" w:cs="Arial"/>
          <w:color w:val="000000"/>
          <w:sz w:val="28"/>
          <w:szCs w:val="28"/>
          <w:u w:val="none"/>
          <w:shd w:val="clear" w:color="auto" w:fill="FFFFFF"/>
        </w:rPr>
        <w:lastRenderedPageBreak/>
        <w:t>tell Hibernate how the second level cache should behave.</w:t>
      </w:r>
      <w:r w:rsidR="003D502F" w:rsidRPr="002501D3">
        <w:rPr>
          <w:rFonts w:ascii="Arial" w:hAnsi="Arial" w:cs="Arial"/>
          <w:color w:val="000000"/>
          <w:sz w:val="28"/>
          <w:szCs w:val="28"/>
        </w:rPr>
        <w:br/>
      </w:r>
      <w:r w:rsidR="00E32862" w:rsidRPr="002501D3">
        <w:rPr>
          <w:rFonts w:ascii="Arial" w:hAnsi="Arial" w:cs="Arial"/>
          <w:noProof/>
          <w:color w:val="660099"/>
          <w:sz w:val="28"/>
          <w:szCs w:val="28"/>
          <w:lang w:val="en-US"/>
        </w:rPr>
        <w:drawing>
          <wp:inline distT="0" distB="0" distL="0" distR="0">
            <wp:extent cx="3808730" cy="2051685"/>
            <wp:effectExtent l="19050" t="0" r="1270" b="0"/>
            <wp:docPr id="3" name="Picture 3" descr="Difference between First and Second Level Cache in Hibernat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First and Second Level Cache in Hibernate">
                      <a:hlinkClick r:id="rId25" tgtFrame="&quot;_blank&quot;"/>
                    </pic:cNvPr>
                    <pic:cNvPicPr>
                      <a:picLocks noChangeAspect="1" noChangeArrowheads="1"/>
                    </pic:cNvPicPr>
                  </pic:nvPicPr>
                  <pic:blipFill>
                    <a:blip r:embed="rId26"/>
                    <a:srcRect/>
                    <a:stretch>
                      <a:fillRect/>
                    </a:stretch>
                  </pic:blipFill>
                  <pic:spPr bwMode="auto">
                    <a:xfrm>
                      <a:off x="0" y="0"/>
                      <a:ext cx="3808730" cy="2051685"/>
                    </a:xfrm>
                    <a:prstGeom prst="rect">
                      <a:avLst/>
                    </a:prstGeom>
                    <a:noFill/>
                    <a:ln w="9525">
                      <a:noFill/>
                      <a:miter lim="800000"/>
                      <a:headEnd/>
                      <a:tailEnd/>
                    </a:ln>
                  </pic:spPr>
                </pic:pic>
              </a:graphicData>
            </a:graphic>
          </wp:inline>
        </w:drawing>
      </w:r>
    </w:p>
    <w:p w:rsidR="00F30475" w:rsidRPr="002501D3" w:rsidRDefault="00F30475" w:rsidP="003D502F">
      <w:pPr>
        <w:pStyle w:val="ListParagraph"/>
        <w:rPr>
          <w:rFonts w:ascii="Arial" w:hAnsi="Arial" w:cs="Arial"/>
          <w:color w:val="C00000"/>
          <w:sz w:val="28"/>
          <w:szCs w:val="28"/>
        </w:rPr>
      </w:pPr>
      <w:r w:rsidRPr="002501D3">
        <w:rPr>
          <w:rFonts w:ascii="Arial" w:hAnsi="Arial" w:cs="Arial"/>
          <w:color w:val="C00000"/>
          <w:sz w:val="28"/>
          <w:szCs w:val="28"/>
          <w:shd w:val="clear" w:color="auto" w:fill="FFFFFF"/>
        </w:rPr>
        <w:t>What is the use of cascade and inverse in Hibernate?</w:t>
      </w:r>
    </w:p>
    <w:p w:rsidR="00774292" w:rsidRPr="002501D3" w:rsidRDefault="00774292" w:rsidP="003D502F">
      <w:pPr>
        <w:pStyle w:val="ListParagraph"/>
        <w:rPr>
          <w:rFonts w:ascii="Arial" w:hAnsi="Arial" w:cs="Arial"/>
          <w:color w:val="FF0000"/>
          <w:sz w:val="28"/>
          <w:szCs w:val="28"/>
        </w:rPr>
      </w:pPr>
      <w:r w:rsidRPr="002501D3">
        <w:rPr>
          <w:rFonts w:ascii="Arial" w:hAnsi="Arial" w:cs="Arial"/>
          <w:color w:val="FF0000"/>
          <w:sz w:val="28"/>
          <w:szCs w:val="28"/>
        </w:rPr>
        <w:t>&lt;/HIBERNATE&gt;</w:t>
      </w:r>
    </w:p>
    <w:p w:rsidR="00774292" w:rsidRPr="002501D3" w:rsidRDefault="00774292" w:rsidP="00774292">
      <w:pPr>
        <w:pStyle w:val="ListParagraph"/>
        <w:jc w:val="both"/>
        <w:rPr>
          <w:rFonts w:ascii="Arial" w:hAnsi="Arial" w:cs="Arial"/>
          <w:color w:val="262626" w:themeColor="text1" w:themeTint="D9"/>
          <w:sz w:val="28"/>
          <w:szCs w:val="28"/>
        </w:rPr>
      </w:pPr>
    </w:p>
    <w:p w:rsidR="004B2C70" w:rsidRPr="002501D3" w:rsidRDefault="004B2C70" w:rsidP="00C61C54">
      <w:pPr>
        <w:pStyle w:val="ListParagraph"/>
        <w:numPr>
          <w:ilvl w:val="0"/>
          <w:numId w:val="3"/>
        </w:numPr>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 xml:space="preserve">Why spring boot why not spring .give point to point answer </w:t>
      </w:r>
    </w:p>
    <w:p w:rsidR="004B2C70" w:rsidRPr="002501D3" w:rsidRDefault="004B2C70" w:rsidP="00C61C54">
      <w:pPr>
        <w:pStyle w:val="ListParagraph"/>
        <w:numPr>
          <w:ilvl w:val="0"/>
          <w:numId w:val="3"/>
        </w:numPr>
        <w:jc w:val="both"/>
        <w:rPr>
          <w:rFonts w:ascii="Arial" w:hAnsi="Arial" w:cs="Arial"/>
          <w:color w:val="3B3838" w:themeColor="background2" w:themeShade="40"/>
          <w:sz w:val="28"/>
          <w:szCs w:val="28"/>
        </w:rPr>
      </w:pPr>
      <w:r w:rsidRPr="002501D3">
        <w:rPr>
          <w:rFonts w:ascii="Arial" w:hAnsi="Arial" w:cs="Arial"/>
          <w:color w:val="262626" w:themeColor="text1" w:themeTint="D9"/>
          <w:sz w:val="28"/>
          <w:szCs w:val="28"/>
        </w:rPr>
        <w:t xml:space="preserve">Assume I have an interface </w:t>
      </w:r>
      <w:proofErr w:type="spellStart"/>
      <w:r w:rsidRPr="002501D3">
        <w:rPr>
          <w:rFonts w:ascii="Arial" w:hAnsi="Arial" w:cs="Arial"/>
          <w:color w:val="262626" w:themeColor="text1" w:themeTint="D9"/>
          <w:sz w:val="28"/>
          <w:szCs w:val="28"/>
        </w:rPr>
        <w:t>ECurrency</w:t>
      </w:r>
      <w:proofErr w:type="spellEnd"/>
      <w:r w:rsidRPr="002501D3">
        <w:rPr>
          <w:rFonts w:ascii="Arial" w:hAnsi="Arial" w:cs="Arial"/>
          <w:color w:val="262626" w:themeColor="text1" w:themeTint="D9"/>
          <w:sz w:val="28"/>
          <w:szCs w:val="28"/>
        </w:rPr>
        <w:t xml:space="preserve"> with </w:t>
      </w:r>
      <w:proofErr w:type="spellStart"/>
      <w:r w:rsidRPr="002501D3">
        <w:rPr>
          <w:rFonts w:ascii="Arial" w:hAnsi="Arial" w:cs="Arial"/>
          <w:color w:val="262626" w:themeColor="text1" w:themeTint="D9"/>
          <w:sz w:val="28"/>
          <w:szCs w:val="28"/>
        </w:rPr>
        <w:t>getCurrencyInfo</w:t>
      </w:r>
      <w:proofErr w:type="spellEnd"/>
      <w:r w:rsidRPr="002501D3">
        <w:rPr>
          <w:rFonts w:ascii="Arial" w:hAnsi="Arial" w:cs="Arial"/>
          <w:color w:val="262626" w:themeColor="text1" w:themeTint="D9"/>
          <w:sz w:val="28"/>
          <w:szCs w:val="28"/>
        </w:rPr>
        <w:t xml:space="preserve"> (Locale locale) and I have multiple concert implementation I have like </w:t>
      </w:r>
      <w:proofErr w:type="spellStart"/>
      <w:r w:rsidRPr="002501D3">
        <w:rPr>
          <w:rFonts w:ascii="Arial" w:hAnsi="Arial" w:cs="Arial"/>
          <w:color w:val="262626" w:themeColor="text1" w:themeTint="D9"/>
          <w:sz w:val="28"/>
          <w:szCs w:val="28"/>
        </w:rPr>
        <w:t>INCurrencyFactory</w:t>
      </w:r>
      <w:proofErr w:type="spellEnd"/>
      <w:r w:rsidRPr="002501D3">
        <w:rPr>
          <w:rFonts w:ascii="Arial" w:hAnsi="Arial" w:cs="Arial"/>
          <w:color w:val="262626" w:themeColor="text1" w:themeTint="D9"/>
          <w:sz w:val="28"/>
          <w:szCs w:val="28"/>
        </w:rPr>
        <w:t xml:space="preserve">, </w:t>
      </w:r>
      <w:proofErr w:type="spellStart"/>
      <w:r w:rsidRPr="002501D3">
        <w:rPr>
          <w:rFonts w:ascii="Arial" w:hAnsi="Arial" w:cs="Arial"/>
          <w:color w:val="262626" w:themeColor="text1" w:themeTint="D9"/>
          <w:sz w:val="28"/>
          <w:szCs w:val="28"/>
        </w:rPr>
        <w:t>USCurrencyFactory</w:t>
      </w:r>
      <w:proofErr w:type="spellEnd"/>
      <w:r w:rsidRPr="002501D3">
        <w:rPr>
          <w:rFonts w:ascii="Arial" w:hAnsi="Arial" w:cs="Arial"/>
          <w:color w:val="262626" w:themeColor="text1" w:themeTint="D9"/>
          <w:sz w:val="28"/>
          <w:szCs w:val="28"/>
        </w:rPr>
        <w:t xml:space="preserve"> like this I injected both in my services .but I want to inject both as a single instance how can I approach to this use case.</w:t>
      </w:r>
    </w:p>
    <w:p w:rsidR="004B2C70" w:rsidRPr="002501D3" w:rsidRDefault="004B2C70" w:rsidP="00C61C54">
      <w:pPr>
        <w:rPr>
          <w:rFonts w:ascii="Arial" w:hAnsi="Arial" w:cs="Arial"/>
          <w:color w:val="3B3838" w:themeColor="background2" w:themeShade="40"/>
          <w:sz w:val="28"/>
          <w:szCs w:val="28"/>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r w:rsidRPr="002501D3">
        <w:rPr>
          <w:rFonts w:ascii="Arial" w:hAnsi="Arial" w:cs="Arial"/>
          <w:sz w:val="28"/>
          <w:szCs w:val="28"/>
          <w:u w:val="none"/>
        </w:rPr>
        <w:t>&lt;</w:t>
      </w:r>
      <w:proofErr w:type="spellStart"/>
      <w:r w:rsidRPr="002501D3">
        <w:rPr>
          <w:rFonts w:ascii="Arial" w:hAnsi="Arial" w:cs="Arial"/>
          <w:sz w:val="28"/>
          <w:szCs w:val="28"/>
          <w:u w:val="none"/>
        </w:rPr>
        <w:t>servlet</w:t>
      </w:r>
      <w:proofErr w:type="spellEnd"/>
      <w:r w:rsidRPr="002501D3">
        <w:rPr>
          <w:rFonts w:ascii="Arial" w:hAnsi="Arial" w:cs="Arial"/>
          <w:sz w:val="28"/>
          <w:szCs w:val="28"/>
          <w:u w:val="none"/>
        </w:rPr>
        <w:t>&gt;</w:t>
      </w:r>
    </w:p>
    <w:p w:rsidR="00F636E8" w:rsidRPr="002501D3" w:rsidRDefault="00F636E8" w:rsidP="00C61C54">
      <w:pPr>
        <w:rPr>
          <w:rFonts w:ascii="Arial" w:hAnsi="Arial" w:cs="Arial"/>
          <w:color w:val="FF0000"/>
          <w:sz w:val="28"/>
          <w:szCs w:val="28"/>
          <w:u w:val="none"/>
        </w:rPr>
      </w:pPr>
      <w:r w:rsidRPr="002501D3">
        <w:rPr>
          <w:rFonts w:ascii="Arial" w:hAnsi="Arial" w:cs="Arial"/>
          <w:color w:val="FF0000"/>
          <w:sz w:val="28"/>
          <w:szCs w:val="28"/>
          <w:u w:val="none"/>
        </w:rPr>
        <w:t>JSP implicit Objects::</w:t>
      </w:r>
    </w:p>
    <w:p w:rsidR="00F636E8" w:rsidRPr="002501D3" w:rsidRDefault="00F636E8" w:rsidP="00C61C54">
      <w:pPr>
        <w:rPr>
          <w:rFonts w:ascii="Arial" w:hAnsi="Arial" w:cs="Arial"/>
          <w:sz w:val="28"/>
          <w:szCs w:val="28"/>
          <w:u w:val="none"/>
        </w:rPr>
      </w:pPr>
      <w:r w:rsidRPr="002501D3">
        <w:rPr>
          <w:rFonts w:ascii="Arial" w:hAnsi="Arial" w:cs="Arial"/>
          <w:noProof/>
          <w:sz w:val="28"/>
          <w:szCs w:val="28"/>
          <w:u w:val="none"/>
          <w:lang w:val="en-US"/>
        </w:rPr>
        <w:drawing>
          <wp:inline distT="0" distB="0" distL="0" distR="0">
            <wp:extent cx="5943600" cy="354519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43600" cy="3545193"/>
                    </a:xfrm>
                    <a:prstGeom prst="rect">
                      <a:avLst/>
                    </a:prstGeom>
                    <a:noFill/>
                    <a:ln w="9525">
                      <a:noFill/>
                      <a:miter lim="800000"/>
                      <a:headEnd/>
                      <a:tailEnd/>
                    </a:ln>
                  </pic:spPr>
                </pic:pic>
              </a:graphicData>
            </a:graphic>
          </wp:inline>
        </w:drawing>
      </w:r>
    </w:p>
    <w:p w:rsidR="00F636E8" w:rsidRPr="002501D3" w:rsidRDefault="00F636E8" w:rsidP="00C61C54">
      <w:pPr>
        <w:rPr>
          <w:rFonts w:ascii="Arial" w:hAnsi="Arial" w:cs="Arial"/>
          <w:sz w:val="28"/>
          <w:szCs w:val="28"/>
          <w:u w:val="none"/>
        </w:rPr>
      </w:pPr>
      <w:r w:rsidRPr="002501D3">
        <w:rPr>
          <w:rStyle w:val="Strong"/>
          <w:rFonts w:ascii="Arial" w:hAnsi="Arial" w:cs="Arial"/>
          <w:b w:val="0"/>
          <w:color w:val="222426"/>
          <w:sz w:val="28"/>
          <w:szCs w:val="28"/>
          <w:u w:val="none"/>
          <w:shd w:val="clear" w:color="auto" w:fill="FFFFFF"/>
        </w:rPr>
        <w:t>Out</w:t>
      </w:r>
      <w:r w:rsidRPr="002501D3">
        <w:rPr>
          <w:rFonts w:ascii="Arial" w:hAnsi="Arial" w:cs="Arial"/>
          <w:color w:val="222426"/>
          <w:sz w:val="28"/>
          <w:szCs w:val="28"/>
          <w:u w:val="none"/>
          <w:shd w:val="clear" w:color="auto" w:fill="FFFFFF"/>
        </w:rPr>
        <w:t>: This is used for writing content to the client (browser).</w:t>
      </w:r>
      <w:proofErr w:type="spellStart"/>
      <w:r w:rsidRPr="002501D3">
        <w:rPr>
          <w:rFonts w:ascii="Arial" w:hAnsi="Arial" w:cs="Arial"/>
          <w:color w:val="222426"/>
          <w:sz w:val="28"/>
          <w:szCs w:val="28"/>
          <w:u w:val="none"/>
          <w:shd w:val="clear" w:color="auto" w:fill="FFFFFF"/>
        </w:rPr>
        <w:t>out.print</w:t>
      </w:r>
      <w:proofErr w:type="spellEnd"/>
      <w:r w:rsidRPr="002501D3">
        <w:rPr>
          <w:rFonts w:ascii="Arial" w:hAnsi="Arial" w:cs="Arial"/>
          <w:color w:val="222426"/>
          <w:sz w:val="28"/>
          <w:szCs w:val="28"/>
          <w:u w:val="none"/>
          <w:shd w:val="clear" w:color="auto" w:fill="FFFFFF"/>
        </w:rPr>
        <w:t xml:space="preserve">(); </w:t>
      </w:r>
      <w:proofErr w:type="spellStart"/>
      <w:r w:rsidRPr="002501D3">
        <w:rPr>
          <w:rFonts w:ascii="Arial" w:hAnsi="Arial" w:cs="Arial"/>
          <w:color w:val="222426"/>
          <w:sz w:val="28"/>
          <w:szCs w:val="28"/>
          <w:u w:val="none"/>
          <w:shd w:val="clear" w:color="auto" w:fill="FFFFFF"/>
        </w:rPr>
        <w:t>out.println</w:t>
      </w:r>
      <w:proofErr w:type="spellEnd"/>
      <w:r w:rsidRPr="002501D3">
        <w:rPr>
          <w:rFonts w:ascii="Arial" w:hAnsi="Arial" w:cs="Arial"/>
          <w:color w:val="222426"/>
          <w:sz w:val="28"/>
          <w:szCs w:val="28"/>
          <w:u w:val="none"/>
          <w:shd w:val="clear" w:color="auto" w:fill="FFFFFF"/>
        </w:rPr>
        <w:t>();</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t>Request</w:t>
      </w:r>
      <w:r w:rsidRPr="002501D3">
        <w:rPr>
          <w:rFonts w:ascii="Arial" w:hAnsi="Arial" w:cs="Arial"/>
          <w:color w:val="222426"/>
          <w:sz w:val="28"/>
          <w:szCs w:val="28"/>
          <w:u w:val="none"/>
          <w:shd w:val="clear" w:color="auto" w:fill="FFFFFF"/>
        </w:rPr>
        <w:t xml:space="preserve">: The main purpose of request implicit object is to get the data on a JSP page which has been entered by user on the previous JSP page. While dealing with login and signup forms in JSP we often prompts user to fill in those details, this object is then used to get those entered details on an another JSP page (action page) for validation and other purposes. </w:t>
      </w:r>
      <w:proofErr w:type="spellStart"/>
      <w:r w:rsidRPr="002501D3">
        <w:rPr>
          <w:rFonts w:ascii="Arial" w:hAnsi="Arial" w:cs="Arial"/>
          <w:color w:val="222426"/>
          <w:sz w:val="28"/>
          <w:szCs w:val="28"/>
          <w:u w:val="none"/>
          <w:shd w:val="clear" w:color="auto" w:fill="FFFFFF"/>
        </w:rPr>
        <w:t>Request.getParameter</w:t>
      </w:r>
      <w:proofErr w:type="spellEnd"/>
      <w:r w:rsidRPr="002501D3">
        <w:rPr>
          <w:rFonts w:ascii="Arial" w:hAnsi="Arial" w:cs="Arial"/>
          <w:color w:val="222426"/>
          <w:sz w:val="28"/>
          <w:szCs w:val="28"/>
          <w:u w:val="none"/>
          <w:shd w:val="clear" w:color="auto" w:fill="FFFFFF"/>
        </w:rPr>
        <w:t>(“</w:t>
      </w:r>
      <w:proofErr w:type="spellStart"/>
      <w:r w:rsidRPr="002501D3">
        <w:rPr>
          <w:rFonts w:ascii="Arial" w:hAnsi="Arial" w:cs="Arial"/>
          <w:color w:val="222426"/>
          <w:sz w:val="28"/>
          <w:szCs w:val="28"/>
          <w:u w:val="none"/>
          <w:shd w:val="clear" w:color="auto" w:fill="FFFFFF"/>
        </w:rPr>
        <w:t>userId</w:t>
      </w:r>
      <w:proofErr w:type="spellEnd"/>
      <w:r w:rsidRPr="002501D3">
        <w:rPr>
          <w:rFonts w:ascii="Arial" w:hAnsi="Arial" w:cs="Arial"/>
          <w:color w:val="222426"/>
          <w:sz w:val="28"/>
          <w:szCs w:val="28"/>
          <w:u w:val="none"/>
          <w:shd w:val="clear" w:color="auto" w:fill="FFFFFF"/>
        </w:rPr>
        <w:t xml:space="preserve">”); </w:t>
      </w:r>
      <w:proofErr w:type="spellStart"/>
      <w:r w:rsidRPr="002501D3">
        <w:rPr>
          <w:rFonts w:ascii="Arial" w:hAnsi="Arial" w:cs="Arial"/>
          <w:color w:val="222426"/>
          <w:sz w:val="28"/>
          <w:szCs w:val="28"/>
          <w:u w:val="none"/>
          <w:shd w:val="clear" w:color="auto" w:fill="FFFFFF"/>
        </w:rPr>
        <w:t>request.getParameter</w:t>
      </w:r>
      <w:proofErr w:type="spellEnd"/>
      <w:r w:rsidRPr="002501D3">
        <w:rPr>
          <w:rFonts w:ascii="Arial" w:hAnsi="Arial" w:cs="Arial"/>
          <w:color w:val="222426"/>
          <w:sz w:val="28"/>
          <w:szCs w:val="28"/>
          <w:u w:val="none"/>
          <w:shd w:val="clear" w:color="auto" w:fill="FFFFFF"/>
        </w:rPr>
        <w:t>(“password”);</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t>Response</w:t>
      </w:r>
      <w:r w:rsidRPr="002501D3">
        <w:rPr>
          <w:rFonts w:ascii="Arial" w:hAnsi="Arial" w:cs="Arial"/>
          <w:color w:val="222426"/>
          <w:sz w:val="28"/>
          <w:szCs w:val="28"/>
          <w:u w:val="none"/>
          <w:shd w:val="clear" w:color="auto" w:fill="FFFFFF"/>
        </w:rPr>
        <w:t xml:space="preserve">: It is basically used for </w:t>
      </w:r>
      <w:proofErr w:type="spellStart"/>
      <w:r w:rsidRPr="002501D3">
        <w:rPr>
          <w:rFonts w:ascii="Arial" w:hAnsi="Arial" w:cs="Arial"/>
          <w:color w:val="222426"/>
          <w:sz w:val="28"/>
          <w:szCs w:val="28"/>
          <w:u w:val="none"/>
          <w:shd w:val="clear" w:color="auto" w:fill="FFFFFF"/>
        </w:rPr>
        <w:t>modfying</w:t>
      </w:r>
      <w:proofErr w:type="spellEnd"/>
      <w:r w:rsidRPr="002501D3">
        <w:rPr>
          <w:rFonts w:ascii="Arial" w:hAnsi="Arial" w:cs="Arial"/>
          <w:color w:val="222426"/>
          <w:sz w:val="28"/>
          <w:szCs w:val="28"/>
          <w:u w:val="none"/>
          <w:shd w:val="clear" w:color="auto" w:fill="FFFFFF"/>
        </w:rPr>
        <w:t xml:space="preserve"> or </w:t>
      </w:r>
      <w:proofErr w:type="spellStart"/>
      <w:r w:rsidRPr="002501D3">
        <w:rPr>
          <w:rFonts w:ascii="Arial" w:hAnsi="Arial" w:cs="Arial"/>
          <w:color w:val="222426"/>
          <w:sz w:val="28"/>
          <w:szCs w:val="28"/>
          <w:u w:val="none"/>
          <w:shd w:val="clear" w:color="auto" w:fill="FFFFFF"/>
        </w:rPr>
        <w:t>delaing</w:t>
      </w:r>
      <w:proofErr w:type="spellEnd"/>
      <w:r w:rsidRPr="002501D3">
        <w:rPr>
          <w:rFonts w:ascii="Arial" w:hAnsi="Arial" w:cs="Arial"/>
          <w:color w:val="222426"/>
          <w:sz w:val="28"/>
          <w:szCs w:val="28"/>
          <w:u w:val="none"/>
          <w:shd w:val="clear" w:color="auto" w:fill="FFFFFF"/>
        </w:rPr>
        <w:t xml:space="preserve"> with the response which is being sent to the client(browser) after processing the </w:t>
      </w:r>
      <w:proofErr w:type="spellStart"/>
      <w:r w:rsidRPr="002501D3">
        <w:rPr>
          <w:rFonts w:ascii="Arial" w:hAnsi="Arial" w:cs="Arial"/>
          <w:color w:val="222426"/>
          <w:sz w:val="28"/>
          <w:szCs w:val="28"/>
          <w:u w:val="none"/>
          <w:shd w:val="clear" w:color="auto" w:fill="FFFFFF"/>
        </w:rPr>
        <w:t>request.response.setContentType</w:t>
      </w:r>
      <w:proofErr w:type="spellEnd"/>
      <w:r w:rsidRPr="002501D3">
        <w:rPr>
          <w:rFonts w:ascii="Arial" w:hAnsi="Arial" w:cs="Arial"/>
          <w:color w:val="222426"/>
          <w:sz w:val="28"/>
          <w:szCs w:val="28"/>
          <w:u w:val="none"/>
          <w:shd w:val="clear" w:color="auto" w:fill="FFFFFF"/>
        </w:rPr>
        <w:t>(“-”),</w:t>
      </w:r>
      <w:proofErr w:type="spellStart"/>
      <w:r w:rsidRPr="002501D3">
        <w:rPr>
          <w:rFonts w:ascii="Arial" w:hAnsi="Arial" w:cs="Arial"/>
          <w:color w:val="222426"/>
          <w:sz w:val="28"/>
          <w:szCs w:val="28"/>
          <w:u w:val="none"/>
          <w:shd w:val="clear" w:color="auto" w:fill="FFFFFF"/>
        </w:rPr>
        <w:t>response.sendRedirect</w:t>
      </w:r>
      <w:proofErr w:type="spellEnd"/>
      <w:r w:rsidRPr="002501D3">
        <w:rPr>
          <w:rFonts w:ascii="Arial" w:hAnsi="Arial" w:cs="Arial"/>
          <w:color w:val="222426"/>
          <w:sz w:val="28"/>
          <w:szCs w:val="28"/>
          <w:u w:val="none"/>
          <w:shd w:val="clear" w:color="auto" w:fill="FFFFFF"/>
        </w:rPr>
        <w:t>(“-”);</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lastRenderedPageBreak/>
        <w:t>Session:</w:t>
      </w:r>
      <w:r w:rsidRPr="002501D3">
        <w:rPr>
          <w:rFonts w:ascii="Arial" w:hAnsi="Arial" w:cs="Arial"/>
          <w:color w:val="222426"/>
          <w:sz w:val="28"/>
          <w:szCs w:val="28"/>
          <w:u w:val="none"/>
          <w:shd w:val="clear" w:color="auto" w:fill="FFFFFF"/>
        </w:rPr>
        <w:t> It is most frequently used implicit object, which is used for storing the user’s data to make it available on other JSP pages till the user session is active.</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t>Application:</w:t>
      </w:r>
      <w:r w:rsidRPr="002501D3">
        <w:rPr>
          <w:rFonts w:ascii="Arial" w:hAnsi="Arial" w:cs="Arial"/>
          <w:color w:val="222426"/>
          <w:sz w:val="28"/>
          <w:szCs w:val="28"/>
          <w:u w:val="none"/>
          <w:shd w:val="clear" w:color="auto" w:fill="FFFFFF"/>
        </w:rPr>
        <w:t> This is used for getting application-wide initialization parameters and to maintain useful data across whole JSP application.</w:t>
      </w:r>
      <w:r w:rsidR="00C716E1" w:rsidRPr="002501D3">
        <w:rPr>
          <w:rFonts w:ascii="Arial" w:hAnsi="Arial" w:cs="Arial"/>
          <w:color w:val="222426"/>
          <w:sz w:val="28"/>
          <w:szCs w:val="28"/>
          <w:u w:val="none"/>
          <w:shd w:val="clear" w:color="auto" w:fill="FFFFFF"/>
        </w:rPr>
        <w:t xml:space="preserve"> </w:t>
      </w:r>
      <w:proofErr w:type="spellStart"/>
      <w:r w:rsidR="00C716E1" w:rsidRPr="002501D3">
        <w:rPr>
          <w:rFonts w:ascii="Arial" w:hAnsi="Arial" w:cs="Arial"/>
          <w:color w:val="222426"/>
          <w:sz w:val="28"/>
          <w:szCs w:val="28"/>
          <w:u w:val="none"/>
          <w:shd w:val="clear" w:color="auto" w:fill="FFFFFF"/>
        </w:rPr>
        <w:t>Application.getAttribute</w:t>
      </w:r>
      <w:proofErr w:type="spellEnd"/>
      <w:r w:rsidR="00C716E1" w:rsidRPr="002501D3">
        <w:rPr>
          <w:rFonts w:ascii="Arial" w:hAnsi="Arial" w:cs="Arial"/>
          <w:color w:val="222426"/>
          <w:sz w:val="28"/>
          <w:szCs w:val="28"/>
          <w:u w:val="none"/>
          <w:shd w:val="clear" w:color="auto" w:fill="FFFFFF"/>
        </w:rPr>
        <w:t xml:space="preserve">(“-”), </w:t>
      </w:r>
      <w:proofErr w:type="spellStart"/>
      <w:r w:rsidR="00C716E1" w:rsidRPr="002501D3">
        <w:rPr>
          <w:rFonts w:ascii="Arial" w:hAnsi="Arial" w:cs="Arial"/>
          <w:color w:val="222426"/>
          <w:sz w:val="28"/>
          <w:szCs w:val="28"/>
          <w:u w:val="none"/>
          <w:shd w:val="clear" w:color="auto" w:fill="FFFFFF"/>
        </w:rPr>
        <w:t>application.setAttribute</w:t>
      </w:r>
      <w:proofErr w:type="spellEnd"/>
      <w:r w:rsidR="00C716E1" w:rsidRPr="002501D3">
        <w:rPr>
          <w:rFonts w:ascii="Arial" w:hAnsi="Arial" w:cs="Arial"/>
          <w:color w:val="222426"/>
          <w:sz w:val="28"/>
          <w:szCs w:val="28"/>
          <w:u w:val="none"/>
          <w:shd w:val="clear" w:color="auto" w:fill="FFFFFF"/>
        </w:rPr>
        <w:t>(“-”).</w:t>
      </w:r>
    </w:p>
    <w:p w:rsidR="00C716E1" w:rsidRPr="002501D3" w:rsidRDefault="00C716E1" w:rsidP="00C716E1">
      <w:pPr>
        <w:shd w:val="clear" w:color="auto" w:fill="FFFFFF"/>
        <w:spacing w:before="100" w:beforeAutospacing="1" w:after="100" w:afterAutospacing="1"/>
        <w:jc w:val="left"/>
        <w:rPr>
          <w:rStyle w:val="Strong"/>
          <w:rFonts w:ascii="Arial" w:hAnsi="Arial" w:cs="Arial"/>
          <w:b w:val="0"/>
          <w:color w:val="222426"/>
          <w:sz w:val="28"/>
          <w:szCs w:val="28"/>
          <w:u w:val="none"/>
        </w:rPr>
      </w:pPr>
      <w:r w:rsidRPr="002501D3">
        <w:rPr>
          <w:rStyle w:val="Strong"/>
          <w:rFonts w:ascii="Arial" w:hAnsi="Arial" w:cs="Arial"/>
          <w:b w:val="0"/>
          <w:color w:val="222426"/>
          <w:sz w:val="28"/>
          <w:szCs w:val="28"/>
          <w:u w:val="none"/>
        </w:rPr>
        <w:t>Exception:</w:t>
      </w:r>
      <w:r w:rsidRPr="002501D3">
        <w:rPr>
          <w:rFonts w:ascii="Arial" w:hAnsi="Arial" w:cs="Arial"/>
          <w:color w:val="222426"/>
          <w:sz w:val="28"/>
          <w:szCs w:val="28"/>
          <w:u w:val="none"/>
        </w:rPr>
        <w:t xml:space="preserve"> Exception implicit object is used in exception handling for displaying the error messages. This object is only available to the JSP pages, which has </w:t>
      </w:r>
      <w:proofErr w:type="spellStart"/>
      <w:r w:rsidRPr="002501D3">
        <w:rPr>
          <w:rFonts w:ascii="Arial" w:hAnsi="Arial" w:cs="Arial"/>
          <w:color w:val="222426"/>
          <w:sz w:val="28"/>
          <w:szCs w:val="28"/>
          <w:u w:val="none"/>
        </w:rPr>
        <w:t>isErrorPage</w:t>
      </w:r>
      <w:proofErr w:type="spellEnd"/>
      <w:r w:rsidRPr="002501D3">
        <w:rPr>
          <w:rFonts w:ascii="Arial" w:hAnsi="Arial" w:cs="Arial"/>
          <w:color w:val="222426"/>
          <w:sz w:val="28"/>
          <w:szCs w:val="28"/>
          <w:u w:val="none"/>
        </w:rPr>
        <w:t xml:space="preserve"> set to true.</w:t>
      </w:r>
      <w:r w:rsidRPr="002501D3">
        <w:rPr>
          <w:rFonts w:ascii="Arial" w:hAnsi="Arial" w:cs="Arial"/>
          <w:color w:val="222426"/>
          <w:sz w:val="28"/>
          <w:szCs w:val="28"/>
          <w:u w:val="none"/>
        </w:rPr>
        <w:br/>
      </w:r>
    </w:p>
    <w:p w:rsidR="00C716E1" w:rsidRPr="002501D3" w:rsidRDefault="00C716E1" w:rsidP="00C716E1">
      <w:pPr>
        <w:shd w:val="clear" w:color="auto" w:fill="FFFFFF"/>
        <w:spacing w:before="100" w:beforeAutospacing="1" w:after="100" w:afterAutospacing="1"/>
        <w:jc w:val="left"/>
        <w:rPr>
          <w:rFonts w:ascii="Arial" w:hAnsi="Arial" w:cs="Arial"/>
          <w:color w:val="222426"/>
          <w:sz w:val="28"/>
          <w:szCs w:val="28"/>
          <w:u w:val="none"/>
        </w:rPr>
      </w:pPr>
      <w:r w:rsidRPr="002501D3">
        <w:rPr>
          <w:rStyle w:val="Strong"/>
          <w:rFonts w:ascii="Arial" w:hAnsi="Arial" w:cs="Arial"/>
          <w:b w:val="0"/>
          <w:color w:val="222426"/>
          <w:sz w:val="28"/>
          <w:szCs w:val="28"/>
          <w:u w:val="none"/>
        </w:rPr>
        <w:t>Page:</w:t>
      </w:r>
      <w:r w:rsidRPr="002501D3">
        <w:rPr>
          <w:rFonts w:ascii="Arial" w:hAnsi="Arial" w:cs="Arial"/>
          <w:color w:val="222426"/>
          <w:sz w:val="28"/>
          <w:szCs w:val="28"/>
          <w:u w:val="none"/>
        </w:rPr>
        <w:t xml:space="preserve"> Page implicit object is a reference to the current </w:t>
      </w:r>
      <w:proofErr w:type="spellStart"/>
      <w:r w:rsidRPr="002501D3">
        <w:rPr>
          <w:rFonts w:ascii="Arial" w:hAnsi="Arial" w:cs="Arial"/>
          <w:color w:val="222426"/>
          <w:sz w:val="28"/>
          <w:szCs w:val="28"/>
          <w:u w:val="none"/>
        </w:rPr>
        <w:t>Servlet</w:t>
      </w:r>
      <w:proofErr w:type="spellEnd"/>
      <w:r w:rsidRPr="002501D3">
        <w:rPr>
          <w:rFonts w:ascii="Arial" w:hAnsi="Arial" w:cs="Arial"/>
          <w:color w:val="222426"/>
          <w:sz w:val="28"/>
          <w:szCs w:val="28"/>
          <w:u w:val="none"/>
        </w:rPr>
        <w:t xml:space="preserve"> instance (Converted </w:t>
      </w:r>
      <w:proofErr w:type="spellStart"/>
      <w:r w:rsidRPr="002501D3">
        <w:rPr>
          <w:rFonts w:ascii="Arial" w:hAnsi="Arial" w:cs="Arial"/>
          <w:color w:val="222426"/>
          <w:sz w:val="28"/>
          <w:szCs w:val="28"/>
          <w:u w:val="none"/>
        </w:rPr>
        <w:t>Servlet</w:t>
      </w:r>
      <w:proofErr w:type="spellEnd"/>
      <w:r w:rsidRPr="002501D3">
        <w:rPr>
          <w:rFonts w:ascii="Arial" w:hAnsi="Arial" w:cs="Arial"/>
          <w:color w:val="222426"/>
          <w:sz w:val="28"/>
          <w:szCs w:val="28"/>
          <w:u w:val="none"/>
        </w:rPr>
        <w:t>, generated during translation phase from a JSP page). We can simply use </w:t>
      </w:r>
      <w:r w:rsidRPr="002501D3">
        <w:rPr>
          <w:rFonts w:ascii="Arial" w:hAnsi="Arial" w:cs="Arial"/>
          <w:bCs/>
          <w:color w:val="222426"/>
          <w:sz w:val="28"/>
          <w:szCs w:val="28"/>
          <w:u w:val="none"/>
        </w:rPr>
        <w:t>this</w:t>
      </w:r>
      <w:r w:rsidRPr="002501D3">
        <w:rPr>
          <w:rFonts w:ascii="Arial" w:hAnsi="Arial" w:cs="Arial"/>
          <w:color w:val="222426"/>
          <w:sz w:val="28"/>
          <w:szCs w:val="28"/>
          <w:u w:val="none"/>
        </w:rPr>
        <w:t> in place of it. I’m not covering it in detail as it is rarely used and not a useful implicit object while building a JSP application.</w:t>
      </w:r>
    </w:p>
    <w:p w:rsidR="00C716E1" w:rsidRPr="002501D3" w:rsidRDefault="00C716E1" w:rsidP="00C716E1">
      <w:pPr>
        <w:shd w:val="clear" w:color="auto" w:fill="FFFFFF"/>
        <w:spacing w:before="100" w:beforeAutospacing="1" w:after="100" w:afterAutospacing="1"/>
        <w:jc w:val="left"/>
        <w:rPr>
          <w:rStyle w:val="Strong"/>
          <w:rFonts w:ascii="Arial" w:hAnsi="Arial" w:cs="Arial"/>
          <w:b w:val="0"/>
          <w:color w:val="222426"/>
          <w:sz w:val="28"/>
          <w:szCs w:val="28"/>
          <w:u w:val="none"/>
        </w:rPr>
      </w:pPr>
      <w:proofErr w:type="spellStart"/>
      <w:r w:rsidRPr="002501D3">
        <w:rPr>
          <w:rStyle w:val="Strong"/>
          <w:rFonts w:ascii="Arial" w:hAnsi="Arial" w:cs="Arial"/>
          <w:b w:val="0"/>
          <w:color w:val="222426"/>
          <w:sz w:val="28"/>
          <w:szCs w:val="28"/>
          <w:u w:val="none"/>
        </w:rPr>
        <w:t>pageContext</w:t>
      </w:r>
      <w:proofErr w:type="spellEnd"/>
      <w:r w:rsidRPr="002501D3">
        <w:rPr>
          <w:rFonts w:ascii="Arial" w:hAnsi="Arial" w:cs="Arial"/>
          <w:color w:val="222426"/>
          <w:sz w:val="28"/>
          <w:szCs w:val="28"/>
          <w:u w:val="none"/>
        </w:rPr>
        <w:t>: It is used for accessing page, request, application and session attributes.</w:t>
      </w:r>
      <w:r w:rsidRPr="002501D3">
        <w:rPr>
          <w:rFonts w:ascii="Arial" w:hAnsi="Arial" w:cs="Arial"/>
          <w:color w:val="222426"/>
          <w:sz w:val="28"/>
          <w:szCs w:val="28"/>
          <w:u w:val="none"/>
        </w:rPr>
        <w:br/>
      </w:r>
    </w:p>
    <w:p w:rsidR="00C716E1" w:rsidRPr="002501D3" w:rsidRDefault="00C716E1" w:rsidP="00C716E1">
      <w:pPr>
        <w:shd w:val="clear" w:color="auto" w:fill="FFFFFF"/>
        <w:spacing w:before="100" w:beforeAutospacing="1" w:after="100" w:afterAutospacing="1"/>
        <w:jc w:val="left"/>
        <w:rPr>
          <w:rFonts w:ascii="Arial" w:hAnsi="Arial" w:cs="Arial"/>
          <w:sz w:val="28"/>
          <w:szCs w:val="28"/>
          <w:u w:val="none"/>
        </w:rPr>
      </w:pPr>
      <w:proofErr w:type="spellStart"/>
      <w:r w:rsidRPr="002501D3">
        <w:rPr>
          <w:rStyle w:val="Strong"/>
          <w:rFonts w:ascii="Arial" w:hAnsi="Arial" w:cs="Arial"/>
          <w:b w:val="0"/>
          <w:color w:val="222426"/>
          <w:sz w:val="28"/>
          <w:szCs w:val="28"/>
          <w:u w:val="none"/>
        </w:rPr>
        <w:t>Config</w:t>
      </w:r>
      <w:proofErr w:type="spellEnd"/>
      <w:r w:rsidRPr="002501D3">
        <w:rPr>
          <w:rStyle w:val="Strong"/>
          <w:rFonts w:ascii="Arial" w:hAnsi="Arial" w:cs="Arial"/>
          <w:b w:val="0"/>
          <w:color w:val="222426"/>
          <w:sz w:val="28"/>
          <w:szCs w:val="28"/>
          <w:u w:val="none"/>
        </w:rPr>
        <w:t>:</w:t>
      </w:r>
      <w:r w:rsidRPr="002501D3">
        <w:rPr>
          <w:rFonts w:ascii="Arial" w:hAnsi="Arial" w:cs="Arial"/>
          <w:color w:val="222426"/>
          <w:sz w:val="28"/>
          <w:szCs w:val="28"/>
          <w:u w:val="none"/>
        </w:rPr>
        <w:t xml:space="preserve"> This is a </w:t>
      </w:r>
      <w:proofErr w:type="spellStart"/>
      <w:r w:rsidRPr="002501D3">
        <w:rPr>
          <w:rFonts w:ascii="Arial" w:hAnsi="Arial" w:cs="Arial"/>
          <w:color w:val="222426"/>
          <w:sz w:val="28"/>
          <w:szCs w:val="28"/>
          <w:u w:val="none"/>
        </w:rPr>
        <w:t>Servlet</w:t>
      </w:r>
      <w:proofErr w:type="spellEnd"/>
      <w:r w:rsidRPr="002501D3">
        <w:rPr>
          <w:rFonts w:ascii="Arial" w:hAnsi="Arial" w:cs="Arial"/>
          <w:color w:val="222426"/>
          <w:sz w:val="28"/>
          <w:szCs w:val="28"/>
          <w:u w:val="none"/>
        </w:rPr>
        <w:t xml:space="preserve"> configuration object and mainly used for accessing getting configuration information such as </w:t>
      </w:r>
      <w:proofErr w:type="spellStart"/>
      <w:r w:rsidRPr="002501D3">
        <w:rPr>
          <w:rFonts w:ascii="Arial" w:hAnsi="Arial" w:cs="Arial"/>
          <w:color w:val="222426"/>
          <w:sz w:val="28"/>
          <w:szCs w:val="28"/>
          <w:u w:val="none"/>
        </w:rPr>
        <w:t>servlet</w:t>
      </w:r>
      <w:proofErr w:type="spellEnd"/>
      <w:r w:rsidRPr="002501D3">
        <w:rPr>
          <w:rFonts w:ascii="Arial" w:hAnsi="Arial" w:cs="Arial"/>
          <w:color w:val="222426"/>
          <w:sz w:val="28"/>
          <w:szCs w:val="28"/>
          <w:u w:val="none"/>
        </w:rPr>
        <w:t xml:space="preserve"> context, </w:t>
      </w:r>
      <w:proofErr w:type="spellStart"/>
      <w:r w:rsidRPr="002501D3">
        <w:rPr>
          <w:rFonts w:ascii="Arial" w:hAnsi="Arial" w:cs="Arial"/>
          <w:color w:val="222426"/>
          <w:sz w:val="28"/>
          <w:szCs w:val="28"/>
          <w:u w:val="none"/>
        </w:rPr>
        <w:t>servlet</w:t>
      </w:r>
      <w:proofErr w:type="spellEnd"/>
      <w:r w:rsidRPr="002501D3">
        <w:rPr>
          <w:rFonts w:ascii="Arial" w:hAnsi="Arial" w:cs="Arial"/>
          <w:color w:val="222426"/>
          <w:sz w:val="28"/>
          <w:szCs w:val="28"/>
          <w:u w:val="none"/>
        </w:rPr>
        <w:t xml:space="preserve"> name, configuration parameters etc.</w:t>
      </w:r>
      <w:r w:rsidRPr="002501D3">
        <w:rPr>
          <w:rFonts w:ascii="Arial" w:hAnsi="Arial" w:cs="Arial"/>
          <w:color w:val="222426"/>
          <w:sz w:val="28"/>
          <w:szCs w:val="28"/>
          <w:u w:val="none"/>
        </w:rPr>
        <w:br/>
      </w:r>
    </w:p>
    <w:p w:rsidR="008D601B" w:rsidRPr="002501D3" w:rsidRDefault="00F636E8" w:rsidP="00C716E1">
      <w:pPr>
        <w:shd w:val="clear" w:color="auto" w:fill="FFFFFF"/>
        <w:spacing w:before="100" w:beforeAutospacing="1" w:after="100" w:afterAutospacing="1"/>
        <w:jc w:val="left"/>
        <w:rPr>
          <w:rFonts w:ascii="Arial" w:hAnsi="Arial" w:cs="Arial"/>
          <w:sz w:val="28"/>
          <w:szCs w:val="28"/>
          <w:u w:val="none"/>
        </w:rPr>
      </w:pPr>
      <w:r w:rsidRPr="002501D3">
        <w:rPr>
          <w:rFonts w:ascii="Arial" w:hAnsi="Arial" w:cs="Arial"/>
          <w:sz w:val="28"/>
          <w:szCs w:val="28"/>
          <w:u w:val="none"/>
        </w:rPr>
        <w:t>&lt;/</w:t>
      </w:r>
      <w:proofErr w:type="spellStart"/>
      <w:r w:rsidRPr="002501D3">
        <w:rPr>
          <w:rFonts w:ascii="Arial" w:hAnsi="Arial" w:cs="Arial"/>
          <w:sz w:val="28"/>
          <w:szCs w:val="28"/>
          <w:u w:val="none"/>
        </w:rPr>
        <w:t>servlet</w:t>
      </w:r>
      <w:proofErr w:type="spellEnd"/>
      <w:r w:rsidRPr="002501D3">
        <w:rPr>
          <w:rFonts w:ascii="Arial" w:hAnsi="Arial" w:cs="Arial"/>
          <w:sz w:val="28"/>
          <w:szCs w:val="28"/>
          <w:u w:val="none"/>
        </w:rPr>
        <w:t>&gt;</w:t>
      </w:r>
    </w:p>
    <w:p w:rsidR="008D601B" w:rsidRPr="002501D3" w:rsidRDefault="008D601B" w:rsidP="00C61C54">
      <w:pPr>
        <w:rPr>
          <w:rFonts w:ascii="Arial" w:hAnsi="Arial" w:cs="Arial"/>
          <w:sz w:val="28"/>
          <w:szCs w:val="28"/>
        </w:rPr>
      </w:pPr>
    </w:p>
    <w:p w:rsidR="008D601B" w:rsidRPr="002501D3" w:rsidRDefault="008D601B" w:rsidP="00C61C54">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t xml:space="preserve">What is the different between </w:t>
      </w:r>
      <w:proofErr w:type="spellStart"/>
      <w:r w:rsidRPr="002501D3">
        <w:rPr>
          <w:rFonts w:ascii="Arial" w:hAnsi="Arial" w:cs="Arial"/>
          <w:sz w:val="28"/>
          <w:szCs w:val="28"/>
        </w:rPr>
        <w:t>ServletConfig</w:t>
      </w:r>
      <w:proofErr w:type="spellEnd"/>
      <w:r w:rsidRPr="002501D3">
        <w:rPr>
          <w:rFonts w:ascii="Arial" w:hAnsi="Arial" w:cs="Arial"/>
          <w:sz w:val="28"/>
          <w:szCs w:val="28"/>
        </w:rPr>
        <w:t xml:space="preserve"> and </w:t>
      </w:r>
      <w:proofErr w:type="spellStart"/>
      <w:r w:rsidRPr="002501D3">
        <w:rPr>
          <w:rFonts w:ascii="Arial" w:hAnsi="Arial" w:cs="Arial"/>
          <w:sz w:val="28"/>
          <w:szCs w:val="28"/>
        </w:rPr>
        <w:t>ServletContext</w:t>
      </w:r>
      <w:proofErr w:type="spellEnd"/>
      <w:r w:rsidRPr="002501D3">
        <w:rPr>
          <w:rFonts w:ascii="Arial" w:hAnsi="Arial" w:cs="Arial"/>
          <w:sz w:val="28"/>
          <w:szCs w:val="28"/>
        </w:rPr>
        <w:t>?</w:t>
      </w:r>
    </w:p>
    <w:p w:rsidR="008D601B" w:rsidRPr="002501D3" w:rsidRDefault="008D601B" w:rsidP="00C61C54">
      <w:pPr>
        <w:pStyle w:val="ListParagraph"/>
        <w:jc w:val="both"/>
        <w:rPr>
          <w:rFonts w:ascii="Arial" w:hAnsi="Arial" w:cs="Arial"/>
          <w:sz w:val="28"/>
          <w:szCs w:val="28"/>
        </w:rPr>
      </w:pPr>
      <w:proofErr w:type="spellStart"/>
      <w:r w:rsidRPr="002501D3">
        <w:rPr>
          <w:rFonts w:ascii="Arial" w:hAnsi="Arial" w:cs="Arial"/>
          <w:sz w:val="28"/>
          <w:szCs w:val="28"/>
        </w:rPr>
        <w:t>Ans</w:t>
      </w:r>
      <w:proofErr w:type="spellEnd"/>
      <w:r w:rsidRPr="002501D3">
        <w:rPr>
          <w:rFonts w:ascii="Arial" w:hAnsi="Arial" w:cs="Arial"/>
          <w:sz w:val="28"/>
          <w:szCs w:val="28"/>
        </w:rPr>
        <w:t>=</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proofErr w:type="spellStart"/>
      <w:r w:rsidRPr="002501D3">
        <w:rPr>
          <w:rFonts w:ascii="Arial" w:eastAsia="Times New Roman" w:hAnsi="Arial" w:cs="Arial"/>
          <w:color w:val="242729"/>
          <w:sz w:val="28"/>
          <w:szCs w:val="28"/>
          <w:u w:val="none"/>
          <w:bdr w:val="none" w:sz="0" w:space="0" w:color="auto" w:frame="1"/>
          <w:shd w:val="clear" w:color="auto" w:fill="EFF0F1"/>
        </w:rPr>
        <w:t>ServletConfig</w:t>
      </w:r>
      <w:proofErr w:type="spellEnd"/>
      <w:r w:rsidRPr="002501D3">
        <w:rPr>
          <w:rFonts w:ascii="Arial" w:eastAsia="Times New Roman" w:hAnsi="Arial" w:cs="Arial"/>
          <w:color w:val="242729"/>
          <w:sz w:val="28"/>
          <w:szCs w:val="28"/>
          <w:u w:val="none"/>
        </w:rPr>
        <w:t> available in </w:t>
      </w:r>
      <w:proofErr w:type="spellStart"/>
      <w:r w:rsidRPr="002501D3">
        <w:rPr>
          <w:rFonts w:ascii="Arial" w:eastAsia="Times New Roman" w:hAnsi="Arial" w:cs="Arial"/>
          <w:color w:val="242729"/>
          <w:sz w:val="28"/>
          <w:szCs w:val="28"/>
          <w:u w:val="none"/>
          <w:bdr w:val="none" w:sz="0" w:space="0" w:color="auto" w:frame="1"/>
          <w:shd w:val="clear" w:color="auto" w:fill="EFF0F1"/>
        </w:rPr>
        <w:t>javax.servlet</w:t>
      </w:r>
      <w:proofErr w:type="spellEnd"/>
      <w:r w:rsidRPr="002501D3">
        <w:rPr>
          <w:rFonts w:ascii="Arial" w:eastAsia="Times New Roman" w:hAnsi="Arial" w:cs="Arial"/>
          <w:color w:val="242729"/>
          <w:sz w:val="28"/>
          <w:szCs w:val="28"/>
          <w:u w:val="none"/>
          <w:bdr w:val="none" w:sz="0" w:space="0" w:color="auto" w:frame="1"/>
          <w:shd w:val="clear" w:color="auto" w:fill="EFF0F1"/>
        </w:rPr>
        <w:t>.*;</w:t>
      </w:r>
      <w:r w:rsidRPr="002501D3">
        <w:rPr>
          <w:rFonts w:ascii="Arial" w:eastAsia="Times New Roman" w:hAnsi="Arial" w:cs="Arial"/>
          <w:color w:val="242729"/>
          <w:sz w:val="28"/>
          <w:szCs w:val="28"/>
          <w:u w:val="none"/>
        </w:rPr>
        <w:t> package</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proofErr w:type="spellStart"/>
      <w:r w:rsidRPr="002501D3">
        <w:rPr>
          <w:rFonts w:ascii="Arial" w:eastAsia="Times New Roman" w:hAnsi="Arial" w:cs="Arial"/>
          <w:color w:val="242729"/>
          <w:sz w:val="28"/>
          <w:szCs w:val="28"/>
          <w:u w:val="none"/>
          <w:bdr w:val="none" w:sz="0" w:space="0" w:color="auto" w:frame="1"/>
          <w:shd w:val="clear" w:color="auto" w:fill="EFF0F1"/>
        </w:rPr>
        <w:t>ServletConfig</w:t>
      </w:r>
      <w:proofErr w:type="spellEnd"/>
      <w:r w:rsidRPr="002501D3">
        <w:rPr>
          <w:rFonts w:ascii="Arial" w:eastAsia="Times New Roman" w:hAnsi="Arial" w:cs="Arial"/>
          <w:color w:val="242729"/>
          <w:sz w:val="28"/>
          <w:szCs w:val="28"/>
          <w:u w:val="none"/>
        </w:rPr>
        <w:t xml:space="preserve"> object is one per </w:t>
      </w:r>
      <w:proofErr w:type="spellStart"/>
      <w:r w:rsidRPr="002501D3">
        <w:rPr>
          <w:rFonts w:ascii="Arial" w:eastAsia="Times New Roman" w:hAnsi="Arial" w:cs="Arial"/>
          <w:color w:val="242729"/>
          <w:sz w:val="28"/>
          <w:szCs w:val="28"/>
          <w:u w:val="none"/>
        </w:rPr>
        <w:t>servlet</w:t>
      </w:r>
      <w:proofErr w:type="spellEnd"/>
      <w:r w:rsidRPr="002501D3">
        <w:rPr>
          <w:rFonts w:ascii="Arial" w:eastAsia="Times New Roman" w:hAnsi="Arial" w:cs="Arial"/>
          <w:color w:val="242729"/>
          <w:sz w:val="28"/>
          <w:szCs w:val="28"/>
          <w:u w:val="none"/>
        </w:rPr>
        <w:t xml:space="preserve"> class</w:t>
      </w:r>
      <w:r w:rsidR="00C7600A" w:rsidRPr="002501D3">
        <w:rPr>
          <w:rFonts w:ascii="Arial" w:eastAsia="Times New Roman" w:hAnsi="Arial" w:cs="Arial"/>
          <w:color w:val="242729"/>
          <w:sz w:val="28"/>
          <w:szCs w:val="28"/>
          <w:u w:val="none"/>
        </w:rPr>
        <w:t>.</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Object of </w:t>
      </w:r>
      <w:proofErr w:type="spellStart"/>
      <w:r w:rsidRPr="002501D3">
        <w:rPr>
          <w:rFonts w:ascii="Arial" w:eastAsia="Times New Roman" w:hAnsi="Arial" w:cs="Arial"/>
          <w:color w:val="242729"/>
          <w:sz w:val="28"/>
          <w:szCs w:val="28"/>
          <w:u w:val="none"/>
          <w:bdr w:val="none" w:sz="0" w:space="0" w:color="auto" w:frame="1"/>
          <w:shd w:val="clear" w:color="auto" w:fill="EFF0F1"/>
        </w:rPr>
        <w:t>ServletConfig</w:t>
      </w:r>
      <w:proofErr w:type="spellEnd"/>
      <w:r w:rsidRPr="002501D3">
        <w:rPr>
          <w:rFonts w:ascii="Arial" w:eastAsia="Times New Roman" w:hAnsi="Arial" w:cs="Arial"/>
          <w:color w:val="242729"/>
          <w:sz w:val="28"/>
          <w:szCs w:val="28"/>
          <w:u w:val="none"/>
        </w:rPr>
        <w:t xml:space="preserve"> will be created during initialization process of the </w:t>
      </w:r>
      <w:proofErr w:type="spellStart"/>
      <w:r w:rsidRPr="002501D3">
        <w:rPr>
          <w:rFonts w:ascii="Arial" w:eastAsia="Times New Roman" w:hAnsi="Arial" w:cs="Arial"/>
          <w:color w:val="242729"/>
          <w:sz w:val="28"/>
          <w:szCs w:val="28"/>
          <w:u w:val="none"/>
        </w:rPr>
        <w:t>servlet</w:t>
      </w:r>
      <w:proofErr w:type="spellEnd"/>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 xml:space="preserve">This </w:t>
      </w:r>
      <w:proofErr w:type="spellStart"/>
      <w:r w:rsidRPr="002501D3">
        <w:rPr>
          <w:rFonts w:ascii="Arial" w:eastAsia="Times New Roman" w:hAnsi="Arial" w:cs="Arial"/>
          <w:color w:val="242729"/>
          <w:sz w:val="28"/>
          <w:szCs w:val="28"/>
          <w:u w:val="none"/>
        </w:rPr>
        <w:t>Config</w:t>
      </w:r>
      <w:proofErr w:type="spellEnd"/>
      <w:r w:rsidRPr="002501D3">
        <w:rPr>
          <w:rFonts w:ascii="Arial" w:eastAsia="Times New Roman" w:hAnsi="Arial" w:cs="Arial"/>
          <w:color w:val="242729"/>
          <w:sz w:val="28"/>
          <w:szCs w:val="28"/>
          <w:u w:val="none"/>
        </w:rPr>
        <w:t xml:space="preserve"> object is public to a particular </w:t>
      </w:r>
      <w:proofErr w:type="spellStart"/>
      <w:r w:rsidRPr="002501D3">
        <w:rPr>
          <w:rFonts w:ascii="Arial" w:eastAsia="Times New Roman" w:hAnsi="Arial" w:cs="Arial"/>
          <w:color w:val="242729"/>
          <w:sz w:val="28"/>
          <w:szCs w:val="28"/>
          <w:u w:val="none"/>
        </w:rPr>
        <w:t>servlet</w:t>
      </w:r>
      <w:proofErr w:type="spellEnd"/>
      <w:r w:rsidRPr="002501D3">
        <w:rPr>
          <w:rFonts w:ascii="Arial" w:eastAsia="Times New Roman" w:hAnsi="Arial" w:cs="Arial"/>
          <w:color w:val="242729"/>
          <w:sz w:val="28"/>
          <w:szCs w:val="28"/>
          <w:u w:val="none"/>
        </w:rPr>
        <w:t xml:space="preserve"> only</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 xml:space="preserve">Scope: As long as a </w:t>
      </w:r>
      <w:proofErr w:type="spellStart"/>
      <w:r w:rsidRPr="002501D3">
        <w:rPr>
          <w:rFonts w:ascii="Arial" w:eastAsia="Times New Roman" w:hAnsi="Arial" w:cs="Arial"/>
          <w:color w:val="242729"/>
          <w:sz w:val="28"/>
          <w:szCs w:val="28"/>
          <w:u w:val="none"/>
        </w:rPr>
        <w:t>servlet</w:t>
      </w:r>
      <w:proofErr w:type="spellEnd"/>
      <w:r w:rsidRPr="002501D3">
        <w:rPr>
          <w:rFonts w:ascii="Arial" w:eastAsia="Times New Roman" w:hAnsi="Arial" w:cs="Arial"/>
          <w:color w:val="242729"/>
          <w:sz w:val="28"/>
          <w:szCs w:val="28"/>
          <w:u w:val="none"/>
        </w:rPr>
        <w:t xml:space="preserve"> is executing, </w:t>
      </w:r>
      <w:proofErr w:type="spellStart"/>
      <w:r w:rsidRPr="002501D3">
        <w:rPr>
          <w:rFonts w:ascii="Arial" w:eastAsia="Times New Roman" w:hAnsi="Arial" w:cs="Arial"/>
          <w:color w:val="242729"/>
          <w:sz w:val="28"/>
          <w:szCs w:val="28"/>
          <w:u w:val="none"/>
          <w:bdr w:val="none" w:sz="0" w:space="0" w:color="auto" w:frame="1"/>
          <w:shd w:val="clear" w:color="auto" w:fill="EFF0F1"/>
        </w:rPr>
        <w:t>ServletConfig</w:t>
      </w:r>
      <w:proofErr w:type="spellEnd"/>
      <w:r w:rsidRPr="002501D3">
        <w:rPr>
          <w:rFonts w:ascii="Arial" w:eastAsia="Times New Roman" w:hAnsi="Arial" w:cs="Arial"/>
          <w:color w:val="242729"/>
          <w:sz w:val="28"/>
          <w:szCs w:val="28"/>
          <w:u w:val="none"/>
        </w:rPr>
        <w:t xml:space="preserve"> object will be available, it will be destroyed once the </w:t>
      </w:r>
      <w:proofErr w:type="spellStart"/>
      <w:r w:rsidRPr="002501D3">
        <w:rPr>
          <w:rFonts w:ascii="Arial" w:eastAsia="Times New Roman" w:hAnsi="Arial" w:cs="Arial"/>
          <w:color w:val="242729"/>
          <w:sz w:val="28"/>
          <w:szCs w:val="28"/>
          <w:u w:val="none"/>
        </w:rPr>
        <w:t>servlet</w:t>
      </w:r>
      <w:proofErr w:type="spellEnd"/>
      <w:r w:rsidRPr="002501D3">
        <w:rPr>
          <w:rFonts w:ascii="Arial" w:eastAsia="Times New Roman" w:hAnsi="Arial" w:cs="Arial"/>
          <w:color w:val="242729"/>
          <w:sz w:val="28"/>
          <w:szCs w:val="28"/>
          <w:u w:val="none"/>
        </w:rPr>
        <w:t xml:space="preserve"> execution is completed.</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lastRenderedPageBreak/>
        <w:t>We should give request explicitly, in order to create </w:t>
      </w:r>
      <w:proofErr w:type="spellStart"/>
      <w:r w:rsidRPr="002501D3">
        <w:rPr>
          <w:rFonts w:ascii="Arial" w:eastAsia="Times New Roman" w:hAnsi="Arial" w:cs="Arial"/>
          <w:color w:val="242729"/>
          <w:sz w:val="28"/>
          <w:szCs w:val="28"/>
          <w:u w:val="none"/>
          <w:bdr w:val="none" w:sz="0" w:space="0" w:color="auto" w:frame="1"/>
          <w:shd w:val="clear" w:color="auto" w:fill="EFF0F1"/>
        </w:rPr>
        <w:t>ServletConfig</w:t>
      </w:r>
      <w:proofErr w:type="spellEnd"/>
      <w:r w:rsidRPr="002501D3">
        <w:rPr>
          <w:rFonts w:ascii="Arial" w:eastAsia="Times New Roman" w:hAnsi="Arial" w:cs="Arial"/>
          <w:color w:val="242729"/>
          <w:sz w:val="28"/>
          <w:szCs w:val="28"/>
          <w:u w:val="none"/>
        </w:rPr>
        <w:t> object for the first time</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In web.xml – </w:t>
      </w:r>
      <w:r w:rsidRPr="002501D3">
        <w:rPr>
          <w:rFonts w:ascii="Arial" w:eastAsia="Times New Roman" w:hAnsi="Arial" w:cs="Arial"/>
          <w:color w:val="242729"/>
          <w:sz w:val="28"/>
          <w:szCs w:val="28"/>
          <w:u w:val="none"/>
          <w:bdr w:val="none" w:sz="0" w:space="0" w:color="auto" w:frame="1"/>
          <w:shd w:val="clear" w:color="auto" w:fill="EFF0F1"/>
        </w:rPr>
        <w:t>&lt;init-</w:t>
      </w:r>
      <w:proofErr w:type="spellStart"/>
      <w:r w:rsidRPr="002501D3">
        <w:rPr>
          <w:rFonts w:ascii="Arial" w:eastAsia="Times New Roman" w:hAnsi="Arial" w:cs="Arial"/>
          <w:color w:val="242729"/>
          <w:sz w:val="28"/>
          <w:szCs w:val="28"/>
          <w:u w:val="none"/>
          <w:bdr w:val="none" w:sz="0" w:space="0" w:color="auto" w:frame="1"/>
          <w:shd w:val="clear" w:color="auto" w:fill="EFF0F1"/>
        </w:rPr>
        <w:t>param</w:t>
      </w:r>
      <w:proofErr w:type="spellEnd"/>
      <w:r w:rsidRPr="002501D3">
        <w:rPr>
          <w:rFonts w:ascii="Arial" w:eastAsia="Times New Roman" w:hAnsi="Arial" w:cs="Arial"/>
          <w:color w:val="242729"/>
          <w:sz w:val="28"/>
          <w:szCs w:val="28"/>
          <w:u w:val="none"/>
          <w:bdr w:val="none" w:sz="0" w:space="0" w:color="auto" w:frame="1"/>
          <w:shd w:val="clear" w:color="auto" w:fill="EFF0F1"/>
        </w:rPr>
        <w:t>&gt;</w:t>
      </w:r>
      <w:r w:rsidRPr="002501D3">
        <w:rPr>
          <w:rFonts w:ascii="Arial" w:eastAsia="Times New Roman" w:hAnsi="Arial" w:cs="Arial"/>
          <w:color w:val="242729"/>
          <w:sz w:val="28"/>
          <w:szCs w:val="28"/>
          <w:u w:val="none"/>
        </w:rPr>
        <w:t> tag will be appear under </w:t>
      </w:r>
      <w:r w:rsidRPr="002501D3">
        <w:rPr>
          <w:rFonts w:ascii="Arial" w:eastAsia="Times New Roman" w:hAnsi="Arial" w:cs="Arial"/>
          <w:color w:val="242729"/>
          <w:sz w:val="28"/>
          <w:szCs w:val="28"/>
          <w:u w:val="none"/>
          <w:bdr w:val="none" w:sz="0" w:space="0" w:color="auto" w:frame="1"/>
          <w:shd w:val="clear" w:color="auto" w:fill="EFF0F1"/>
        </w:rPr>
        <w:t>&lt;</w:t>
      </w:r>
      <w:proofErr w:type="spellStart"/>
      <w:r w:rsidRPr="002501D3">
        <w:rPr>
          <w:rFonts w:ascii="Arial" w:eastAsia="Times New Roman" w:hAnsi="Arial" w:cs="Arial"/>
          <w:color w:val="242729"/>
          <w:sz w:val="28"/>
          <w:szCs w:val="28"/>
          <w:u w:val="none"/>
          <w:bdr w:val="none" w:sz="0" w:space="0" w:color="auto" w:frame="1"/>
          <w:shd w:val="clear" w:color="auto" w:fill="EFF0F1"/>
        </w:rPr>
        <w:t>servlet</w:t>
      </w:r>
      <w:proofErr w:type="spellEnd"/>
      <w:r w:rsidRPr="002501D3">
        <w:rPr>
          <w:rFonts w:ascii="Arial" w:eastAsia="Times New Roman" w:hAnsi="Arial" w:cs="Arial"/>
          <w:color w:val="242729"/>
          <w:sz w:val="28"/>
          <w:szCs w:val="28"/>
          <w:u w:val="none"/>
          <w:bdr w:val="none" w:sz="0" w:space="0" w:color="auto" w:frame="1"/>
          <w:shd w:val="clear" w:color="auto" w:fill="EFF0F1"/>
        </w:rPr>
        <w:t>-class&gt;</w:t>
      </w:r>
      <w:r w:rsidRPr="002501D3">
        <w:rPr>
          <w:rFonts w:ascii="Arial" w:eastAsia="Times New Roman" w:hAnsi="Arial" w:cs="Arial"/>
          <w:color w:val="242729"/>
          <w:sz w:val="28"/>
          <w:szCs w:val="28"/>
          <w:u w:val="none"/>
        </w:rPr>
        <w:t> tag</w:t>
      </w:r>
    </w:p>
    <w:p w:rsidR="008D601B" w:rsidRPr="002501D3" w:rsidRDefault="008D601B" w:rsidP="00C61C54">
      <w:pPr>
        <w:shd w:val="clear" w:color="auto" w:fill="FFFFFF"/>
        <w:spacing w:after="0"/>
        <w:textAlignment w:val="baseline"/>
        <w:rPr>
          <w:rFonts w:ascii="Arial" w:eastAsia="Times New Roman" w:hAnsi="Arial" w:cs="Arial"/>
          <w:color w:val="242729"/>
          <w:sz w:val="28"/>
          <w:szCs w:val="28"/>
        </w:rPr>
      </w:pPr>
      <w:r w:rsidRPr="002501D3">
        <w:rPr>
          <w:rFonts w:ascii="Arial" w:eastAsia="Times New Roman" w:hAnsi="Arial" w:cs="Arial"/>
          <w:color w:val="242729"/>
          <w:sz w:val="28"/>
          <w:szCs w:val="28"/>
          <w:u w:val="none"/>
        </w:rPr>
        <w:t>Here's how it looks under web.xml :</w:t>
      </w:r>
      <w:r w:rsidRPr="002501D3">
        <w:rPr>
          <w:rFonts w:ascii="Arial" w:eastAsia="Times New Roman" w:hAnsi="Arial" w:cs="Arial"/>
          <w:color w:val="242729"/>
          <w:sz w:val="28"/>
          <w:szCs w:val="28"/>
        </w:rPr>
        <w:t xml:space="preserve"> (</w:t>
      </w:r>
      <w:hyperlink r:id="rId28" w:history="1">
        <w:r w:rsidRPr="002501D3">
          <w:rPr>
            <w:rFonts w:ascii="Arial" w:eastAsia="Times New Roman" w:hAnsi="Arial" w:cs="Arial"/>
            <w:color w:val="005999"/>
            <w:sz w:val="28"/>
            <w:szCs w:val="28"/>
            <w:bdr w:val="none" w:sz="0" w:space="0" w:color="auto" w:frame="1"/>
          </w:rPr>
          <w:t>Source</w:t>
        </w:r>
      </w:hyperlink>
      <w:r w:rsidRPr="002501D3">
        <w:rPr>
          <w:rFonts w:ascii="Arial" w:eastAsia="Times New Roman" w:hAnsi="Arial" w:cs="Arial"/>
          <w:color w:val="242729"/>
          <w:sz w:val="28"/>
          <w:szCs w:val="28"/>
        </w:rPr>
        <w: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servlet</w:t>
      </w:r>
      <w:proofErr w:type="spellEnd"/>
      <w:r w:rsidRPr="002501D3">
        <w:rPr>
          <w:rFonts w:ascii="Arial" w:eastAsia="Times New Roman" w:hAnsi="Arial" w:cs="Arial"/>
          <w:color w:val="7D2727"/>
          <w:sz w:val="28"/>
          <w:szCs w:val="28"/>
          <w:bdr w:val="none" w:sz="0" w:space="0" w:color="auto" w:frame="1"/>
          <w:shd w:val="clear" w:color="auto" w:fill="EFF0F1"/>
        </w:rPr>
        <w:t>&gt;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servlet</w:t>
      </w:r>
      <w:proofErr w:type="spellEnd"/>
      <w:r w:rsidRPr="002501D3">
        <w:rPr>
          <w:rFonts w:ascii="Arial" w:eastAsia="Times New Roman" w:hAnsi="Arial" w:cs="Arial"/>
          <w:color w:val="7D2727"/>
          <w:sz w:val="28"/>
          <w:szCs w:val="28"/>
          <w:bdr w:val="none" w:sz="0" w:space="0" w:color="auto" w:frame="1"/>
          <w:shd w:val="clear" w:color="auto" w:fill="EFF0F1"/>
        </w:rPr>
        <w:t>-name&gt;</w:t>
      </w:r>
      <w:proofErr w:type="spellStart"/>
      <w:r w:rsidRPr="002501D3">
        <w:rPr>
          <w:rFonts w:ascii="Arial" w:eastAsia="Times New Roman" w:hAnsi="Arial" w:cs="Arial"/>
          <w:color w:val="303336"/>
          <w:sz w:val="28"/>
          <w:szCs w:val="28"/>
          <w:bdr w:val="none" w:sz="0" w:space="0" w:color="auto" w:frame="1"/>
          <w:shd w:val="clear" w:color="auto" w:fill="EFF0F1"/>
        </w:rPr>
        <w:t>ServletConfigTest</w:t>
      </w:r>
      <w:proofErr w:type="spellEnd"/>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servlet</w:t>
      </w:r>
      <w:proofErr w:type="spellEnd"/>
      <w:r w:rsidRPr="002501D3">
        <w:rPr>
          <w:rFonts w:ascii="Arial" w:eastAsia="Times New Roman" w:hAnsi="Arial" w:cs="Arial"/>
          <w:color w:val="7D2727"/>
          <w:sz w:val="28"/>
          <w:szCs w:val="28"/>
          <w:bdr w:val="none" w:sz="0" w:space="0" w:color="auto" w:frame="1"/>
          <w:shd w:val="clear" w:color="auto" w:fill="EFF0F1"/>
        </w:rPr>
        <w:t>-name&gt;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&lt;servlet-class&gt;</w:t>
      </w:r>
      <w:r w:rsidRPr="002501D3">
        <w:rPr>
          <w:rFonts w:ascii="Arial" w:eastAsia="Times New Roman" w:hAnsi="Arial" w:cs="Arial"/>
          <w:color w:val="303336"/>
          <w:sz w:val="28"/>
          <w:szCs w:val="28"/>
          <w:bdr w:val="none" w:sz="0" w:space="0" w:color="auto" w:frame="1"/>
          <w:shd w:val="clear" w:color="auto" w:fill="EFF0F1"/>
        </w:rPr>
        <w:t>com.stackoverflow.ServletConfigTest</w:t>
      </w:r>
      <w:r w:rsidRPr="002501D3">
        <w:rPr>
          <w:rFonts w:ascii="Arial" w:eastAsia="Times New Roman" w:hAnsi="Arial" w:cs="Arial"/>
          <w:color w:val="7D2727"/>
          <w:sz w:val="28"/>
          <w:szCs w:val="28"/>
          <w:bdr w:val="none" w:sz="0" w:space="0" w:color="auto" w:frame="1"/>
          <w:shd w:val="clear" w:color="auto" w:fill="EFF0F1"/>
        </w:rPr>
        <w:t>&lt;/servlet-class&gt;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&lt;init-</w:t>
      </w:r>
      <w:proofErr w:type="spellStart"/>
      <w:r w:rsidRPr="002501D3">
        <w:rPr>
          <w:rFonts w:ascii="Arial" w:eastAsia="Times New Roman" w:hAnsi="Arial" w:cs="Arial"/>
          <w:color w:val="7D2727"/>
          <w:sz w:val="28"/>
          <w:szCs w:val="28"/>
          <w:bdr w:val="none" w:sz="0" w:space="0" w:color="auto" w:frame="1"/>
          <w:shd w:val="clear" w:color="auto" w:fill="EFF0F1"/>
        </w:rPr>
        <w:t>param</w:t>
      </w:r>
      <w:proofErr w:type="spellEnd"/>
      <w:r w:rsidRPr="002501D3">
        <w:rPr>
          <w:rFonts w:ascii="Arial" w:eastAsia="Times New Roman" w:hAnsi="Arial" w:cs="Arial"/>
          <w:color w:val="7D2727"/>
          <w:sz w:val="28"/>
          <w:szCs w:val="28"/>
          <w:bdr w:val="none" w:sz="0" w:space="0" w:color="auto" w:frame="1"/>
          <w:shd w:val="clear" w:color="auto" w:fill="EFF0F1"/>
        </w:rPr>
        <w:t>&gt;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param</w:t>
      </w:r>
      <w:proofErr w:type="spellEnd"/>
      <w:r w:rsidRPr="002501D3">
        <w:rPr>
          <w:rFonts w:ascii="Arial" w:eastAsia="Times New Roman" w:hAnsi="Arial" w:cs="Arial"/>
          <w:color w:val="7D2727"/>
          <w:sz w:val="28"/>
          <w:szCs w:val="28"/>
          <w:bdr w:val="none" w:sz="0" w:space="0" w:color="auto" w:frame="1"/>
          <w:shd w:val="clear" w:color="auto" w:fill="EFF0F1"/>
        </w:rPr>
        <w:t>-name&gt;</w:t>
      </w:r>
      <w:r w:rsidRPr="002501D3">
        <w:rPr>
          <w:rFonts w:ascii="Arial" w:eastAsia="Times New Roman" w:hAnsi="Arial" w:cs="Arial"/>
          <w:color w:val="303336"/>
          <w:sz w:val="28"/>
          <w:szCs w:val="28"/>
          <w:bdr w:val="none" w:sz="0" w:space="0" w:color="auto" w:frame="1"/>
          <w:shd w:val="clear" w:color="auto" w:fill="EFF0F1"/>
        </w:rPr>
        <w:t>topic</w:t>
      </w:r>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param</w:t>
      </w:r>
      <w:proofErr w:type="spellEnd"/>
      <w:r w:rsidRPr="002501D3">
        <w:rPr>
          <w:rFonts w:ascii="Arial" w:eastAsia="Times New Roman" w:hAnsi="Arial" w:cs="Arial"/>
          <w:color w:val="7D2727"/>
          <w:sz w:val="28"/>
          <w:szCs w:val="28"/>
          <w:bdr w:val="none" w:sz="0" w:space="0" w:color="auto" w:frame="1"/>
          <w:shd w:val="clear" w:color="auto" w:fill="EFF0F1"/>
        </w:rPr>
        <w:t>-name&gt;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param</w:t>
      </w:r>
      <w:proofErr w:type="spellEnd"/>
      <w:r w:rsidRPr="002501D3">
        <w:rPr>
          <w:rFonts w:ascii="Arial" w:eastAsia="Times New Roman" w:hAnsi="Arial" w:cs="Arial"/>
          <w:color w:val="7D2727"/>
          <w:sz w:val="28"/>
          <w:szCs w:val="28"/>
          <w:bdr w:val="none" w:sz="0" w:space="0" w:color="auto" w:frame="1"/>
          <w:shd w:val="clear" w:color="auto" w:fill="EFF0F1"/>
        </w:rPr>
        <w:t>-value&gt;</w:t>
      </w:r>
      <w:r w:rsidRPr="002501D3">
        <w:rPr>
          <w:rFonts w:ascii="Arial" w:eastAsia="Times New Roman" w:hAnsi="Arial" w:cs="Arial"/>
          <w:color w:val="303336"/>
          <w:sz w:val="28"/>
          <w:szCs w:val="28"/>
          <w:bdr w:val="none" w:sz="0" w:space="0" w:color="auto" w:frame="1"/>
          <w:shd w:val="clear" w:color="auto" w:fill="EFF0F1"/>
        </w:rPr>
        <w:t xml:space="preserve">Difference between </w:t>
      </w:r>
      <w:proofErr w:type="spellStart"/>
      <w:r w:rsidRPr="002501D3">
        <w:rPr>
          <w:rFonts w:ascii="Arial" w:eastAsia="Times New Roman" w:hAnsi="Arial" w:cs="Arial"/>
          <w:color w:val="303336"/>
          <w:sz w:val="28"/>
          <w:szCs w:val="28"/>
          <w:bdr w:val="none" w:sz="0" w:space="0" w:color="auto" w:frame="1"/>
          <w:shd w:val="clear" w:color="auto" w:fill="EFF0F1"/>
        </w:rPr>
        <w:t>ServletConfig</w:t>
      </w:r>
      <w:proofErr w:type="spellEnd"/>
      <w:r w:rsidRPr="002501D3">
        <w:rPr>
          <w:rFonts w:ascii="Arial" w:eastAsia="Times New Roman" w:hAnsi="Arial" w:cs="Arial"/>
          <w:color w:val="303336"/>
          <w:sz w:val="28"/>
          <w:szCs w:val="28"/>
          <w:bdr w:val="none" w:sz="0" w:space="0" w:color="auto" w:frame="1"/>
          <w:shd w:val="clear" w:color="auto" w:fill="EFF0F1"/>
        </w:rPr>
        <w:t xml:space="preserve"> and </w:t>
      </w:r>
      <w:proofErr w:type="spellStart"/>
      <w:r w:rsidRPr="002501D3">
        <w:rPr>
          <w:rFonts w:ascii="Arial" w:eastAsia="Times New Roman" w:hAnsi="Arial" w:cs="Arial"/>
          <w:color w:val="303336"/>
          <w:sz w:val="28"/>
          <w:szCs w:val="28"/>
          <w:bdr w:val="none" w:sz="0" w:space="0" w:color="auto" w:frame="1"/>
          <w:shd w:val="clear" w:color="auto" w:fill="EFF0F1"/>
        </w:rPr>
        <w:t>ServletContext</w:t>
      </w:r>
      <w:proofErr w:type="spellEnd"/>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param</w:t>
      </w:r>
      <w:proofErr w:type="spellEnd"/>
      <w:r w:rsidRPr="002501D3">
        <w:rPr>
          <w:rFonts w:ascii="Arial" w:eastAsia="Times New Roman" w:hAnsi="Arial" w:cs="Arial"/>
          <w:color w:val="7D2727"/>
          <w:sz w:val="28"/>
          <w:szCs w:val="28"/>
          <w:bdr w:val="none" w:sz="0" w:space="0" w:color="auto" w:frame="1"/>
          <w:shd w:val="clear" w:color="auto" w:fill="EFF0F1"/>
        </w:rPr>
        <w:t>-value&gt;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&lt;/init-</w:t>
      </w:r>
      <w:proofErr w:type="spellStart"/>
      <w:r w:rsidRPr="002501D3">
        <w:rPr>
          <w:rFonts w:ascii="Arial" w:eastAsia="Times New Roman" w:hAnsi="Arial" w:cs="Arial"/>
          <w:color w:val="7D2727"/>
          <w:sz w:val="28"/>
          <w:szCs w:val="28"/>
          <w:bdr w:val="none" w:sz="0" w:space="0" w:color="auto" w:frame="1"/>
          <w:shd w:val="clear" w:color="auto" w:fill="EFF0F1"/>
        </w:rPr>
        <w:t>param</w:t>
      </w:r>
      <w:proofErr w:type="spellEnd"/>
      <w:r w:rsidRPr="002501D3">
        <w:rPr>
          <w:rFonts w:ascii="Arial" w:eastAsia="Times New Roman" w:hAnsi="Arial" w:cs="Arial"/>
          <w:color w:val="7D2727"/>
          <w:sz w:val="28"/>
          <w:szCs w:val="28"/>
          <w:bdr w:val="none" w:sz="0" w:space="0" w:color="auto" w:frame="1"/>
          <w:shd w:val="clear" w:color="auto" w:fill="EFF0F1"/>
        </w:rPr>
        <w:t>&gt;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93318"/>
          <w:sz w:val="28"/>
          <w:szCs w:val="28"/>
        </w:rPr>
      </w:pPr>
      <w:r w:rsidRPr="002501D3">
        <w:rPr>
          <w:rFonts w:ascii="Arial" w:eastAsia="Times New Roman" w:hAnsi="Arial" w:cs="Arial"/>
          <w:color w:val="7D2727"/>
          <w:sz w:val="28"/>
          <w:szCs w:val="28"/>
          <w:bdr w:val="none" w:sz="0" w:space="0" w:color="auto" w:frame="1"/>
          <w:shd w:val="clear" w:color="auto" w:fill="EFF0F1"/>
        </w:rPr>
        <w:t>&lt;/</w:t>
      </w:r>
      <w:proofErr w:type="spellStart"/>
      <w:r w:rsidRPr="002501D3">
        <w:rPr>
          <w:rFonts w:ascii="Arial" w:eastAsia="Times New Roman" w:hAnsi="Arial" w:cs="Arial"/>
          <w:color w:val="7D2727"/>
          <w:sz w:val="28"/>
          <w:szCs w:val="28"/>
          <w:bdr w:val="none" w:sz="0" w:space="0" w:color="auto" w:frame="1"/>
          <w:shd w:val="clear" w:color="auto" w:fill="EFF0F1"/>
        </w:rPr>
        <w:t>servlet</w:t>
      </w:r>
      <w:proofErr w:type="spellEnd"/>
      <w:r w:rsidRPr="002501D3">
        <w:rPr>
          <w:rFonts w:ascii="Arial" w:eastAsia="Times New Roman" w:hAnsi="Arial" w:cs="Arial"/>
          <w:color w:val="7D2727"/>
          <w:sz w:val="28"/>
          <w:szCs w:val="28"/>
          <w:bdr w:val="none" w:sz="0" w:space="0" w:color="auto" w:frame="1"/>
          <w:shd w:val="clear" w:color="auto" w:fill="EFF0F1"/>
        </w:rPr>
        <w:t>&gt;</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proofErr w:type="spellStart"/>
      <w:r w:rsidRPr="002501D3">
        <w:rPr>
          <w:rStyle w:val="HTMLCode"/>
          <w:rFonts w:ascii="Arial" w:hAnsi="Arial" w:cs="Arial"/>
          <w:color w:val="242729"/>
          <w:sz w:val="28"/>
          <w:szCs w:val="28"/>
          <w:bdr w:val="none" w:sz="0" w:space="0" w:color="auto" w:frame="1"/>
          <w:shd w:val="clear" w:color="auto" w:fill="EFF0F1"/>
        </w:rPr>
        <w:t>ServletContext</w:t>
      </w:r>
      <w:proofErr w:type="spellEnd"/>
      <w:r w:rsidRPr="002501D3">
        <w:rPr>
          <w:rFonts w:ascii="Arial" w:hAnsi="Arial" w:cs="Arial"/>
          <w:color w:val="242729"/>
          <w:sz w:val="28"/>
          <w:szCs w:val="28"/>
        </w:rPr>
        <w:t> available in </w:t>
      </w:r>
      <w:proofErr w:type="spellStart"/>
      <w:r w:rsidRPr="002501D3">
        <w:rPr>
          <w:rStyle w:val="HTMLCode"/>
          <w:rFonts w:ascii="Arial" w:hAnsi="Arial" w:cs="Arial"/>
          <w:color w:val="242729"/>
          <w:sz w:val="28"/>
          <w:szCs w:val="28"/>
          <w:bdr w:val="none" w:sz="0" w:space="0" w:color="auto" w:frame="1"/>
          <w:shd w:val="clear" w:color="auto" w:fill="EFF0F1"/>
        </w:rPr>
        <w:t>javax.servlet</w:t>
      </w:r>
      <w:proofErr w:type="spellEnd"/>
      <w:r w:rsidRPr="002501D3">
        <w:rPr>
          <w:rStyle w:val="HTMLCode"/>
          <w:rFonts w:ascii="Arial" w:hAnsi="Arial" w:cs="Arial"/>
          <w:color w:val="242729"/>
          <w:sz w:val="28"/>
          <w:szCs w:val="28"/>
          <w:bdr w:val="none" w:sz="0" w:space="0" w:color="auto" w:frame="1"/>
          <w:shd w:val="clear" w:color="auto" w:fill="EFF0F1"/>
        </w:rPr>
        <w:t>.*;</w:t>
      </w:r>
      <w:r w:rsidRPr="002501D3">
        <w:rPr>
          <w:rFonts w:ascii="Arial" w:hAnsi="Arial" w:cs="Arial"/>
          <w:color w:val="242729"/>
          <w:sz w:val="28"/>
          <w:szCs w:val="28"/>
        </w:rPr>
        <w:t> package</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proofErr w:type="spellStart"/>
      <w:r w:rsidRPr="002501D3">
        <w:rPr>
          <w:rStyle w:val="HTMLCode"/>
          <w:rFonts w:ascii="Arial" w:hAnsi="Arial" w:cs="Arial"/>
          <w:color w:val="242729"/>
          <w:sz w:val="28"/>
          <w:szCs w:val="28"/>
          <w:bdr w:val="none" w:sz="0" w:space="0" w:color="auto" w:frame="1"/>
          <w:shd w:val="clear" w:color="auto" w:fill="EFF0F1"/>
        </w:rPr>
        <w:t>ServletContext</w:t>
      </w:r>
      <w:proofErr w:type="spellEnd"/>
      <w:r w:rsidRPr="002501D3">
        <w:rPr>
          <w:rFonts w:ascii="Arial" w:hAnsi="Arial" w:cs="Arial"/>
          <w:color w:val="242729"/>
          <w:sz w:val="28"/>
          <w:szCs w:val="28"/>
        </w:rPr>
        <w:t> object is global to entire web application</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r w:rsidRPr="002501D3">
        <w:rPr>
          <w:rFonts w:ascii="Arial" w:hAnsi="Arial" w:cs="Arial"/>
          <w:color w:val="242729"/>
          <w:sz w:val="28"/>
          <w:szCs w:val="28"/>
        </w:rPr>
        <w:t>Object of </w:t>
      </w:r>
      <w:proofErr w:type="spellStart"/>
      <w:r w:rsidRPr="002501D3">
        <w:rPr>
          <w:rStyle w:val="HTMLCode"/>
          <w:rFonts w:ascii="Arial" w:hAnsi="Arial" w:cs="Arial"/>
          <w:color w:val="242729"/>
          <w:sz w:val="28"/>
          <w:szCs w:val="28"/>
          <w:bdr w:val="none" w:sz="0" w:space="0" w:color="auto" w:frame="1"/>
          <w:shd w:val="clear" w:color="auto" w:fill="EFF0F1"/>
        </w:rPr>
        <w:t>ServletContext</w:t>
      </w:r>
      <w:proofErr w:type="spellEnd"/>
      <w:r w:rsidRPr="002501D3">
        <w:rPr>
          <w:rFonts w:ascii="Arial" w:hAnsi="Arial" w:cs="Arial"/>
          <w:color w:val="242729"/>
          <w:sz w:val="28"/>
          <w:szCs w:val="28"/>
        </w:rPr>
        <w:t> will be created at the time of web application deployment</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r w:rsidRPr="002501D3">
        <w:rPr>
          <w:rStyle w:val="Emphasis"/>
          <w:rFonts w:ascii="Arial" w:hAnsi="Arial" w:cs="Arial"/>
          <w:color w:val="242729"/>
          <w:sz w:val="28"/>
          <w:szCs w:val="28"/>
          <w:bdr w:val="none" w:sz="0" w:space="0" w:color="auto" w:frame="1"/>
        </w:rPr>
        <w:t>Scope</w:t>
      </w:r>
      <w:r w:rsidRPr="002501D3">
        <w:rPr>
          <w:rFonts w:ascii="Arial" w:hAnsi="Arial" w:cs="Arial"/>
          <w:color w:val="242729"/>
          <w:sz w:val="28"/>
          <w:szCs w:val="28"/>
        </w:rPr>
        <w:t>: As long as web application is executing, </w:t>
      </w:r>
      <w:proofErr w:type="spellStart"/>
      <w:r w:rsidRPr="002501D3">
        <w:rPr>
          <w:rStyle w:val="HTMLCode"/>
          <w:rFonts w:ascii="Arial" w:hAnsi="Arial" w:cs="Arial"/>
          <w:color w:val="242729"/>
          <w:sz w:val="28"/>
          <w:szCs w:val="28"/>
          <w:bdr w:val="none" w:sz="0" w:space="0" w:color="auto" w:frame="1"/>
          <w:shd w:val="clear" w:color="auto" w:fill="EFF0F1"/>
        </w:rPr>
        <w:t>ServletContext</w:t>
      </w:r>
      <w:proofErr w:type="spellEnd"/>
      <w:r w:rsidRPr="002501D3">
        <w:rPr>
          <w:rFonts w:ascii="Arial" w:hAnsi="Arial" w:cs="Arial"/>
          <w:color w:val="242729"/>
          <w:sz w:val="28"/>
          <w:szCs w:val="28"/>
        </w:rPr>
        <w:t> object will be available, and it will be destroyed once the application is removed from the server.</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proofErr w:type="spellStart"/>
      <w:r w:rsidRPr="002501D3">
        <w:rPr>
          <w:rStyle w:val="HTMLCode"/>
          <w:rFonts w:ascii="Arial" w:hAnsi="Arial" w:cs="Arial"/>
          <w:color w:val="242729"/>
          <w:sz w:val="28"/>
          <w:szCs w:val="28"/>
          <w:bdr w:val="none" w:sz="0" w:space="0" w:color="auto" w:frame="1"/>
          <w:shd w:val="clear" w:color="auto" w:fill="EFF0F1"/>
        </w:rPr>
        <w:t>ServletContext</w:t>
      </w:r>
      <w:proofErr w:type="spellEnd"/>
      <w:r w:rsidRPr="002501D3">
        <w:rPr>
          <w:rFonts w:ascii="Arial" w:hAnsi="Arial" w:cs="Arial"/>
          <w:color w:val="242729"/>
          <w:sz w:val="28"/>
          <w:szCs w:val="28"/>
        </w:rPr>
        <w:t> object will be available even before giving the first request In </w:t>
      </w:r>
      <w:r w:rsidRPr="002501D3">
        <w:rPr>
          <w:rStyle w:val="HTMLCode"/>
          <w:rFonts w:ascii="Arial" w:hAnsi="Arial" w:cs="Arial"/>
          <w:color w:val="242729"/>
          <w:sz w:val="28"/>
          <w:szCs w:val="28"/>
          <w:bdr w:val="none" w:sz="0" w:space="0" w:color="auto" w:frame="1"/>
          <w:shd w:val="clear" w:color="auto" w:fill="EFF0F1"/>
        </w:rPr>
        <w:t>web.xml .</w:t>
      </w:r>
      <w:r w:rsidRPr="002501D3">
        <w:rPr>
          <w:rStyle w:val="HTMLCode"/>
          <w:rFonts w:ascii="Arial" w:hAnsi="Arial" w:cs="Arial"/>
          <w:color w:val="000000" w:themeColor="text1"/>
          <w:sz w:val="28"/>
          <w:szCs w:val="28"/>
          <w:bdr w:val="none" w:sz="0" w:space="0" w:color="auto" w:frame="1"/>
          <w:shd w:val="clear" w:color="auto" w:fill="EFF0F1"/>
        </w:rPr>
        <w:t>if we configure load on start up</w:t>
      </w:r>
      <w:r w:rsidRPr="002501D3">
        <w:rPr>
          <w:rFonts w:ascii="Arial" w:hAnsi="Arial" w:cs="Arial"/>
          <w:color w:val="242729"/>
          <w:sz w:val="28"/>
          <w:szCs w:val="28"/>
        </w:rPr>
        <w:t> – </w:t>
      </w:r>
      <w:r w:rsidRPr="002501D3">
        <w:rPr>
          <w:rStyle w:val="HTMLCode"/>
          <w:rFonts w:ascii="Arial" w:hAnsi="Arial" w:cs="Arial"/>
          <w:color w:val="242729"/>
          <w:sz w:val="28"/>
          <w:szCs w:val="28"/>
          <w:bdr w:val="none" w:sz="0" w:space="0" w:color="auto" w:frame="1"/>
          <w:shd w:val="clear" w:color="auto" w:fill="EFF0F1"/>
        </w:rPr>
        <w:t>&lt;context-</w:t>
      </w:r>
      <w:proofErr w:type="spellStart"/>
      <w:r w:rsidRPr="002501D3">
        <w:rPr>
          <w:rStyle w:val="HTMLCode"/>
          <w:rFonts w:ascii="Arial" w:hAnsi="Arial" w:cs="Arial"/>
          <w:color w:val="242729"/>
          <w:sz w:val="28"/>
          <w:szCs w:val="28"/>
          <w:bdr w:val="none" w:sz="0" w:space="0" w:color="auto" w:frame="1"/>
          <w:shd w:val="clear" w:color="auto" w:fill="EFF0F1"/>
        </w:rPr>
        <w:t>param</w:t>
      </w:r>
      <w:proofErr w:type="spellEnd"/>
      <w:r w:rsidRPr="002501D3">
        <w:rPr>
          <w:rStyle w:val="HTMLCode"/>
          <w:rFonts w:ascii="Arial" w:hAnsi="Arial" w:cs="Arial"/>
          <w:color w:val="242729"/>
          <w:sz w:val="28"/>
          <w:szCs w:val="28"/>
          <w:bdr w:val="none" w:sz="0" w:space="0" w:color="auto" w:frame="1"/>
          <w:shd w:val="clear" w:color="auto" w:fill="EFF0F1"/>
        </w:rPr>
        <w:t>&gt;</w:t>
      </w:r>
      <w:r w:rsidRPr="002501D3">
        <w:rPr>
          <w:rFonts w:ascii="Arial" w:hAnsi="Arial" w:cs="Arial"/>
          <w:color w:val="242729"/>
          <w:sz w:val="28"/>
          <w:szCs w:val="28"/>
        </w:rPr>
        <w:t> tag will be appear under </w:t>
      </w:r>
      <w:r w:rsidRPr="002501D3">
        <w:rPr>
          <w:rStyle w:val="HTMLCode"/>
          <w:rFonts w:ascii="Arial" w:hAnsi="Arial" w:cs="Arial"/>
          <w:color w:val="242729"/>
          <w:sz w:val="28"/>
          <w:szCs w:val="28"/>
          <w:bdr w:val="none" w:sz="0" w:space="0" w:color="auto" w:frame="1"/>
          <w:shd w:val="clear" w:color="auto" w:fill="EFF0F1"/>
        </w:rPr>
        <w:t>&lt;web-app&gt;</w:t>
      </w:r>
      <w:r w:rsidRPr="002501D3">
        <w:rPr>
          <w:rFonts w:ascii="Arial" w:hAnsi="Arial" w:cs="Arial"/>
          <w:color w:val="242729"/>
          <w:sz w:val="28"/>
          <w:szCs w:val="28"/>
        </w:rPr>
        <w:t> tag</w:t>
      </w:r>
    </w:p>
    <w:p w:rsidR="008D601B" w:rsidRPr="002501D3" w:rsidRDefault="008D601B" w:rsidP="00C61C54">
      <w:pPr>
        <w:pStyle w:val="NormalWeb"/>
        <w:shd w:val="clear" w:color="auto" w:fill="FFFFFF"/>
        <w:spacing w:before="0" w:beforeAutospacing="0" w:after="240" w:afterAutospacing="0"/>
        <w:jc w:val="both"/>
        <w:textAlignment w:val="baseline"/>
        <w:rPr>
          <w:rFonts w:ascii="Arial" w:hAnsi="Arial" w:cs="Arial"/>
          <w:color w:val="242729"/>
          <w:sz w:val="28"/>
          <w:szCs w:val="28"/>
        </w:rPr>
      </w:pPr>
      <w:r w:rsidRPr="002501D3">
        <w:rPr>
          <w:rFonts w:ascii="Arial" w:hAnsi="Arial" w:cs="Arial"/>
          <w:color w:val="242729"/>
          <w:sz w:val="28"/>
          <w:szCs w:val="28"/>
        </w:rPr>
        <w:t>Here's how it looks under web.xml :</w:t>
      </w:r>
    </w:p>
    <w:p w:rsidR="008D601B" w:rsidRPr="002501D3" w:rsidRDefault="008D601B" w:rsidP="00C61C54">
      <w:pPr>
        <w:pStyle w:val="HTMLPreformatted"/>
        <w:shd w:val="clear" w:color="auto" w:fill="EFF0F1"/>
        <w:jc w:val="both"/>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hAnsi="Arial" w:cs="Arial"/>
          <w:color w:val="7D2727"/>
          <w:sz w:val="28"/>
          <w:szCs w:val="28"/>
          <w:bdr w:val="none" w:sz="0" w:space="0" w:color="auto" w:frame="1"/>
          <w:shd w:val="clear" w:color="auto" w:fill="EFF0F1"/>
        </w:rPr>
        <w:t>&lt;context-</w:t>
      </w:r>
      <w:proofErr w:type="spellStart"/>
      <w:r w:rsidRPr="002501D3">
        <w:rPr>
          <w:rStyle w:val="tag"/>
          <w:rFonts w:ascii="Arial" w:hAnsi="Arial" w:cs="Arial"/>
          <w:color w:val="7D2727"/>
          <w:sz w:val="28"/>
          <w:szCs w:val="28"/>
          <w:bdr w:val="none" w:sz="0" w:space="0" w:color="auto" w:frame="1"/>
          <w:shd w:val="clear" w:color="auto" w:fill="EFF0F1"/>
        </w:rPr>
        <w:t>param</w:t>
      </w:r>
      <w:proofErr w:type="spellEnd"/>
      <w:r w:rsidRPr="002501D3">
        <w:rPr>
          <w:rStyle w:val="tag"/>
          <w:rFonts w:ascii="Arial" w:hAnsi="Arial" w:cs="Arial"/>
          <w:color w:val="7D2727"/>
          <w:sz w:val="28"/>
          <w:szCs w:val="28"/>
          <w:bdr w:val="none" w:sz="0" w:space="0" w:color="auto" w:frame="1"/>
          <w:shd w:val="clear" w:color="auto" w:fill="EFF0F1"/>
        </w:rPr>
        <w:t>&gt;</w:t>
      </w:r>
    </w:p>
    <w:p w:rsidR="008D601B" w:rsidRPr="002501D3" w:rsidRDefault="008D601B" w:rsidP="00C61C54">
      <w:pPr>
        <w:pStyle w:val="HTMLPreformatted"/>
        <w:shd w:val="clear" w:color="auto" w:fill="EFF0F1"/>
        <w:jc w:val="both"/>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hAnsi="Arial" w:cs="Arial"/>
          <w:color w:val="7D2727"/>
          <w:sz w:val="28"/>
          <w:szCs w:val="28"/>
          <w:bdr w:val="none" w:sz="0" w:space="0" w:color="auto" w:frame="1"/>
          <w:shd w:val="clear" w:color="auto" w:fill="EFF0F1"/>
        </w:rPr>
        <w:t>&lt;</w:t>
      </w:r>
      <w:proofErr w:type="spellStart"/>
      <w:r w:rsidRPr="002501D3">
        <w:rPr>
          <w:rStyle w:val="tag"/>
          <w:rFonts w:ascii="Arial" w:hAnsi="Arial" w:cs="Arial"/>
          <w:color w:val="7D2727"/>
          <w:sz w:val="28"/>
          <w:szCs w:val="28"/>
          <w:bdr w:val="none" w:sz="0" w:space="0" w:color="auto" w:frame="1"/>
          <w:shd w:val="clear" w:color="auto" w:fill="EFF0F1"/>
        </w:rPr>
        <w:t>param</w:t>
      </w:r>
      <w:proofErr w:type="spellEnd"/>
      <w:r w:rsidRPr="002501D3">
        <w:rPr>
          <w:rStyle w:val="tag"/>
          <w:rFonts w:ascii="Arial" w:hAnsi="Arial" w:cs="Arial"/>
          <w:color w:val="7D2727"/>
          <w:sz w:val="28"/>
          <w:szCs w:val="28"/>
          <w:bdr w:val="none" w:sz="0" w:space="0" w:color="auto" w:frame="1"/>
          <w:shd w:val="clear" w:color="auto" w:fill="EFF0F1"/>
        </w:rPr>
        <w:t>-name&gt;</w:t>
      </w:r>
      <w:proofErr w:type="spellStart"/>
      <w:r w:rsidRPr="002501D3">
        <w:rPr>
          <w:rStyle w:val="pln"/>
          <w:rFonts w:ascii="Arial" w:hAnsi="Arial" w:cs="Arial"/>
          <w:color w:val="303336"/>
          <w:sz w:val="28"/>
          <w:szCs w:val="28"/>
          <w:bdr w:val="none" w:sz="0" w:space="0" w:color="auto" w:frame="1"/>
          <w:shd w:val="clear" w:color="auto" w:fill="EFF0F1"/>
        </w:rPr>
        <w:t>globalVariable</w:t>
      </w:r>
      <w:proofErr w:type="spellEnd"/>
      <w:r w:rsidRPr="002501D3">
        <w:rPr>
          <w:rStyle w:val="tag"/>
          <w:rFonts w:ascii="Arial" w:hAnsi="Arial" w:cs="Arial"/>
          <w:color w:val="7D2727"/>
          <w:sz w:val="28"/>
          <w:szCs w:val="28"/>
          <w:bdr w:val="none" w:sz="0" w:space="0" w:color="auto" w:frame="1"/>
          <w:shd w:val="clear" w:color="auto" w:fill="EFF0F1"/>
        </w:rPr>
        <w:t>&lt;/</w:t>
      </w:r>
      <w:proofErr w:type="spellStart"/>
      <w:r w:rsidRPr="002501D3">
        <w:rPr>
          <w:rStyle w:val="tag"/>
          <w:rFonts w:ascii="Arial" w:hAnsi="Arial" w:cs="Arial"/>
          <w:color w:val="7D2727"/>
          <w:sz w:val="28"/>
          <w:szCs w:val="28"/>
          <w:bdr w:val="none" w:sz="0" w:space="0" w:color="auto" w:frame="1"/>
          <w:shd w:val="clear" w:color="auto" w:fill="EFF0F1"/>
        </w:rPr>
        <w:t>param</w:t>
      </w:r>
      <w:proofErr w:type="spellEnd"/>
      <w:r w:rsidRPr="002501D3">
        <w:rPr>
          <w:rStyle w:val="tag"/>
          <w:rFonts w:ascii="Arial" w:hAnsi="Arial" w:cs="Arial"/>
          <w:color w:val="7D2727"/>
          <w:sz w:val="28"/>
          <w:szCs w:val="28"/>
          <w:bdr w:val="none" w:sz="0" w:space="0" w:color="auto" w:frame="1"/>
          <w:shd w:val="clear" w:color="auto" w:fill="EFF0F1"/>
        </w:rPr>
        <w:t>-name&gt;</w:t>
      </w:r>
    </w:p>
    <w:p w:rsidR="008D601B" w:rsidRPr="002501D3" w:rsidRDefault="008D601B" w:rsidP="00C61C54">
      <w:pPr>
        <w:pStyle w:val="HTMLPreformatted"/>
        <w:shd w:val="clear" w:color="auto" w:fill="EFF0F1"/>
        <w:jc w:val="both"/>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hAnsi="Arial" w:cs="Arial"/>
          <w:color w:val="7D2727"/>
          <w:sz w:val="28"/>
          <w:szCs w:val="28"/>
          <w:bdr w:val="none" w:sz="0" w:space="0" w:color="auto" w:frame="1"/>
          <w:shd w:val="clear" w:color="auto" w:fill="EFF0F1"/>
        </w:rPr>
        <w:t>&lt;</w:t>
      </w:r>
      <w:proofErr w:type="spellStart"/>
      <w:r w:rsidRPr="002501D3">
        <w:rPr>
          <w:rStyle w:val="tag"/>
          <w:rFonts w:ascii="Arial" w:hAnsi="Arial" w:cs="Arial"/>
          <w:color w:val="7D2727"/>
          <w:sz w:val="28"/>
          <w:szCs w:val="28"/>
          <w:bdr w:val="none" w:sz="0" w:space="0" w:color="auto" w:frame="1"/>
          <w:shd w:val="clear" w:color="auto" w:fill="EFF0F1"/>
        </w:rPr>
        <w:t>param</w:t>
      </w:r>
      <w:proofErr w:type="spellEnd"/>
      <w:r w:rsidRPr="002501D3">
        <w:rPr>
          <w:rStyle w:val="tag"/>
          <w:rFonts w:ascii="Arial" w:hAnsi="Arial" w:cs="Arial"/>
          <w:color w:val="7D2727"/>
          <w:sz w:val="28"/>
          <w:szCs w:val="28"/>
          <w:bdr w:val="none" w:sz="0" w:space="0" w:color="auto" w:frame="1"/>
          <w:shd w:val="clear" w:color="auto" w:fill="EFF0F1"/>
        </w:rPr>
        <w:t>-value&gt;</w:t>
      </w:r>
      <w:proofErr w:type="spellStart"/>
      <w:r w:rsidRPr="002501D3">
        <w:rPr>
          <w:rStyle w:val="pln"/>
          <w:rFonts w:ascii="Arial" w:hAnsi="Arial" w:cs="Arial"/>
          <w:color w:val="303336"/>
          <w:sz w:val="28"/>
          <w:szCs w:val="28"/>
          <w:bdr w:val="none" w:sz="0" w:space="0" w:color="auto" w:frame="1"/>
          <w:shd w:val="clear" w:color="auto" w:fill="EFF0F1"/>
        </w:rPr>
        <w:t>com.stackoverflow</w:t>
      </w:r>
      <w:proofErr w:type="spellEnd"/>
      <w:r w:rsidRPr="002501D3">
        <w:rPr>
          <w:rStyle w:val="tag"/>
          <w:rFonts w:ascii="Arial" w:hAnsi="Arial" w:cs="Arial"/>
          <w:color w:val="7D2727"/>
          <w:sz w:val="28"/>
          <w:szCs w:val="28"/>
          <w:bdr w:val="none" w:sz="0" w:space="0" w:color="auto" w:frame="1"/>
          <w:shd w:val="clear" w:color="auto" w:fill="EFF0F1"/>
        </w:rPr>
        <w:t>&lt;/</w:t>
      </w:r>
      <w:proofErr w:type="spellStart"/>
      <w:r w:rsidRPr="002501D3">
        <w:rPr>
          <w:rStyle w:val="tag"/>
          <w:rFonts w:ascii="Arial" w:hAnsi="Arial" w:cs="Arial"/>
          <w:color w:val="7D2727"/>
          <w:sz w:val="28"/>
          <w:szCs w:val="28"/>
          <w:bdr w:val="none" w:sz="0" w:space="0" w:color="auto" w:frame="1"/>
          <w:shd w:val="clear" w:color="auto" w:fill="EFF0F1"/>
        </w:rPr>
        <w:t>param</w:t>
      </w:r>
      <w:proofErr w:type="spellEnd"/>
      <w:r w:rsidRPr="002501D3">
        <w:rPr>
          <w:rStyle w:val="tag"/>
          <w:rFonts w:ascii="Arial" w:hAnsi="Arial" w:cs="Arial"/>
          <w:color w:val="7D2727"/>
          <w:sz w:val="28"/>
          <w:szCs w:val="28"/>
          <w:bdr w:val="none" w:sz="0" w:space="0" w:color="auto" w:frame="1"/>
          <w:shd w:val="clear" w:color="auto" w:fill="EFF0F1"/>
        </w:rPr>
        <w:t>-value&gt;</w:t>
      </w:r>
    </w:p>
    <w:p w:rsidR="008D601B" w:rsidRPr="002501D3" w:rsidRDefault="008D601B" w:rsidP="00C61C54">
      <w:pPr>
        <w:pStyle w:val="HTMLPreformatted"/>
        <w:shd w:val="clear" w:color="auto" w:fill="EFF0F1"/>
        <w:jc w:val="both"/>
        <w:textAlignment w:val="baseline"/>
        <w:rPr>
          <w:rFonts w:ascii="Arial" w:hAnsi="Arial" w:cs="Arial"/>
          <w:color w:val="393318"/>
          <w:sz w:val="28"/>
          <w:szCs w:val="28"/>
        </w:rPr>
      </w:pPr>
      <w:r w:rsidRPr="002501D3">
        <w:rPr>
          <w:rStyle w:val="tag"/>
          <w:rFonts w:ascii="Arial" w:hAnsi="Arial" w:cs="Arial"/>
          <w:color w:val="7D2727"/>
          <w:sz w:val="28"/>
          <w:szCs w:val="28"/>
          <w:bdr w:val="none" w:sz="0" w:space="0" w:color="auto" w:frame="1"/>
          <w:shd w:val="clear" w:color="auto" w:fill="EFF0F1"/>
        </w:rPr>
        <w:t>&lt;/context-</w:t>
      </w:r>
      <w:proofErr w:type="spellStart"/>
      <w:r w:rsidRPr="002501D3">
        <w:rPr>
          <w:rStyle w:val="tag"/>
          <w:rFonts w:ascii="Arial" w:hAnsi="Arial" w:cs="Arial"/>
          <w:color w:val="7D2727"/>
          <w:sz w:val="28"/>
          <w:szCs w:val="28"/>
          <w:bdr w:val="none" w:sz="0" w:space="0" w:color="auto" w:frame="1"/>
          <w:shd w:val="clear" w:color="auto" w:fill="EFF0F1"/>
        </w:rPr>
        <w:t>param</w:t>
      </w:r>
      <w:proofErr w:type="spellEnd"/>
      <w:r w:rsidRPr="002501D3">
        <w:rPr>
          <w:rStyle w:val="tag"/>
          <w:rFonts w:ascii="Arial" w:hAnsi="Arial" w:cs="Arial"/>
          <w:color w:val="7D2727"/>
          <w:sz w:val="28"/>
          <w:szCs w:val="28"/>
          <w:bdr w:val="none" w:sz="0" w:space="0" w:color="auto" w:frame="1"/>
          <w:shd w:val="clear" w:color="auto" w:fill="EFF0F1"/>
        </w:rPr>
        <w:t>&gt;</w:t>
      </w: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t xml:space="preserve">What is </w:t>
      </w:r>
      <w:proofErr w:type="spellStart"/>
      <w:r w:rsidRPr="002501D3">
        <w:rPr>
          <w:rFonts w:ascii="Arial" w:hAnsi="Arial" w:cs="Arial"/>
          <w:sz w:val="28"/>
          <w:szCs w:val="28"/>
        </w:rPr>
        <w:t>jsp</w:t>
      </w:r>
      <w:proofErr w:type="spellEnd"/>
      <w:r w:rsidRPr="002501D3">
        <w:rPr>
          <w:rFonts w:ascii="Arial" w:hAnsi="Arial" w:cs="Arial"/>
          <w:sz w:val="28"/>
          <w:szCs w:val="28"/>
        </w:rPr>
        <w:t xml:space="preserve"> include directive?</w:t>
      </w:r>
    </w:p>
    <w:p w:rsidR="008D601B" w:rsidRPr="002501D3" w:rsidRDefault="008D601B" w:rsidP="00077AD4">
      <w:pPr>
        <w:rPr>
          <w:rFonts w:ascii="Arial" w:hAnsi="Arial" w:cs="Arial"/>
          <w:color w:val="000000"/>
          <w:sz w:val="28"/>
          <w:szCs w:val="28"/>
          <w:u w:val="none"/>
          <w:shd w:val="clear" w:color="auto" w:fill="FFFFFF"/>
        </w:rPr>
      </w:pPr>
      <w:proofErr w:type="spellStart"/>
      <w:r w:rsidRPr="002501D3">
        <w:rPr>
          <w:rFonts w:ascii="Arial" w:hAnsi="Arial" w:cs="Arial"/>
          <w:color w:val="000000"/>
          <w:sz w:val="28"/>
          <w:szCs w:val="28"/>
          <w:u w:val="none"/>
          <w:shd w:val="clear" w:color="auto" w:fill="FFFFFF"/>
        </w:rPr>
        <w:t>The</w:t>
      </w:r>
      <w:proofErr w:type="spellEnd"/>
      <w:r w:rsidRPr="002501D3">
        <w:rPr>
          <w:rFonts w:ascii="Arial" w:hAnsi="Arial" w:cs="Arial"/>
          <w:color w:val="000000"/>
          <w:sz w:val="28"/>
          <w:szCs w:val="28"/>
          <w:u w:val="none"/>
          <w:shd w:val="clear" w:color="auto" w:fill="FFFFFF"/>
        </w:rPr>
        <w:t xml:space="preserve"> include directive is used to include the contents of any resource it may be </w:t>
      </w:r>
      <w:proofErr w:type="spellStart"/>
      <w:r w:rsidRPr="002501D3">
        <w:rPr>
          <w:rFonts w:ascii="Arial" w:hAnsi="Arial" w:cs="Arial"/>
          <w:color w:val="000000"/>
          <w:sz w:val="28"/>
          <w:szCs w:val="28"/>
          <w:u w:val="none"/>
          <w:shd w:val="clear" w:color="auto" w:fill="FFFFFF"/>
        </w:rPr>
        <w:t>jsp</w:t>
      </w:r>
      <w:proofErr w:type="spellEnd"/>
      <w:r w:rsidRPr="002501D3">
        <w:rPr>
          <w:rFonts w:ascii="Arial" w:hAnsi="Arial" w:cs="Arial"/>
          <w:color w:val="000000"/>
          <w:sz w:val="28"/>
          <w:szCs w:val="28"/>
          <w:u w:val="none"/>
          <w:shd w:val="clear" w:color="auto" w:fill="FFFFFF"/>
        </w:rPr>
        <w:t xml:space="preserve"> file, html file or text file. </w:t>
      </w:r>
      <w:proofErr w:type="spellStart"/>
      <w:r w:rsidRPr="002501D3">
        <w:rPr>
          <w:rFonts w:ascii="Arial" w:hAnsi="Arial" w:cs="Arial"/>
          <w:color w:val="000000"/>
          <w:sz w:val="28"/>
          <w:szCs w:val="28"/>
          <w:u w:val="none"/>
          <w:shd w:val="clear" w:color="auto" w:fill="FFFFFF"/>
        </w:rPr>
        <w:t>The</w:t>
      </w:r>
      <w:proofErr w:type="spellEnd"/>
      <w:r w:rsidRPr="002501D3">
        <w:rPr>
          <w:rFonts w:ascii="Arial" w:hAnsi="Arial" w:cs="Arial"/>
          <w:color w:val="000000"/>
          <w:sz w:val="28"/>
          <w:szCs w:val="28"/>
          <w:u w:val="none"/>
          <w:shd w:val="clear" w:color="auto" w:fill="FFFFFF"/>
        </w:rPr>
        <w:t xml:space="preserve"> include directive includes the original content of the included resource at page translation time (the </w:t>
      </w:r>
      <w:proofErr w:type="spellStart"/>
      <w:r w:rsidRPr="002501D3">
        <w:rPr>
          <w:rFonts w:ascii="Arial" w:hAnsi="Arial" w:cs="Arial"/>
          <w:color w:val="000000"/>
          <w:sz w:val="28"/>
          <w:szCs w:val="28"/>
          <w:u w:val="none"/>
          <w:shd w:val="clear" w:color="auto" w:fill="FFFFFF"/>
        </w:rPr>
        <w:t>jsp</w:t>
      </w:r>
      <w:proofErr w:type="spellEnd"/>
      <w:r w:rsidRPr="002501D3">
        <w:rPr>
          <w:rFonts w:ascii="Arial" w:hAnsi="Arial" w:cs="Arial"/>
          <w:color w:val="000000"/>
          <w:sz w:val="28"/>
          <w:szCs w:val="28"/>
          <w:u w:val="none"/>
          <w:shd w:val="clear" w:color="auto" w:fill="FFFFFF"/>
        </w:rPr>
        <w:t xml:space="preserve"> page is translated only once so it will be better to include static resource).For Code Reusability purpose.</w:t>
      </w:r>
      <w:r w:rsidR="00077AD4" w:rsidRPr="002501D3">
        <w:rPr>
          <w:rFonts w:ascii="Arial" w:hAnsi="Arial" w:cs="Arial"/>
          <w:color w:val="000000"/>
          <w:sz w:val="28"/>
          <w:szCs w:val="28"/>
          <w:u w:val="none"/>
          <w:shd w:val="clear" w:color="auto" w:fill="FFFFFF"/>
        </w:rPr>
        <w:t xml:space="preserve"> </w:t>
      </w:r>
      <w:r w:rsidRPr="002501D3">
        <w:rPr>
          <w:rFonts w:ascii="Arial" w:eastAsia="Times New Roman" w:hAnsi="Arial" w:cs="Arial"/>
          <w:color w:val="000000"/>
          <w:sz w:val="28"/>
          <w:szCs w:val="28"/>
          <w:u w:val="none"/>
          <w:bdr w:val="none" w:sz="0" w:space="0" w:color="auto" w:frame="1"/>
        </w:rPr>
        <w:t>&lt;%@ include file=</w:t>
      </w:r>
      <w:r w:rsidRPr="002501D3">
        <w:rPr>
          <w:rFonts w:ascii="Arial" w:eastAsia="Times New Roman" w:hAnsi="Arial" w:cs="Arial"/>
          <w:color w:val="0000FF"/>
          <w:sz w:val="28"/>
          <w:szCs w:val="28"/>
          <w:u w:val="none"/>
          <w:bdr w:val="none" w:sz="0" w:space="0" w:color="auto" w:frame="1"/>
        </w:rPr>
        <w:t>"</w:t>
      </w:r>
      <w:proofErr w:type="spellStart"/>
      <w:r w:rsidRPr="002501D3">
        <w:rPr>
          <w:rFonts w:ascii="Arial" w:eastAsia="Times New Roman" w:hAnsi="Arial" w:cs="Arial"/>
          <w:color w:val="0000FF"/>
          <w:sz w:val="28"/>
          <w:szCs w:val="28"/>
          <w:u w:val="none"/>
          <w:bdr w:val="none" w:sz="0" w:space="0" w:color="auto" w:frame="1"/>
        </w:rPr>
        <w:t>resourceName</w:t>
      </w:r>
      <w:proofErr w:type="spellEnd"/>
      <w:r w:rsidRPr="002501D3">
        <w:rPr>
          <w:rFonts w:ascii="Arial" w:eastAsia="Times New Roman" w:hAnsi="Arial" w:cs="Arial"/>
          <w:color w:val="0000FF"/>
          <w:sz w:val="28"/>
          <w:szCs w:val="28"/>
          <w:u w:val="none"/>
          <w:bdr w:val="none" w:sz="0" w:space="0" w:color="auto" w:frame="1"/>
        </w:rPr>
        <w:t>"</w:t>
      </w:r>
      <w:r w:rsidRPr="002501D3">
        <w:rPr>
          <w:rFonts w:ascii="Arial" w:eastAsia="Times New Roman" w:hAnsi="Arial" w:cs="Arial"/>
          <w:color w:val="000000"/>
          <w:sz w:val="28"/>
          <w:szCs w:val="28"/>
          <w:u w:val="none"/>
          <w:bdr w:val="none" w:sz="0" w:space="0" w:color="auto" w:frame="1"/>
        </w:rPr>
        <w:t> %&gt;  </w:t>
      </w:r>
    </w:p>
    <w:p w:rsidR="008D601B" w:rsidRPr="002501D3" w:rsidRDefault="008D601B" w:rsidP="00C61C54">
      <w:pPr>
        <w:rPr>
          <w:rFonts w:ascii="Arial" w:hAnsi="Arial" w:cs="Arial"/>
          <w:sz w:val="28"/>
          <w:szCs w:val="28"/>
        </w:rPr>
      </w:pPr>
    </w:p>
    <w:p w:rsidR="008D601B" w:rsidRPr="002501D3" w:rsidRDefault="008D601B" w:rsidP="00C61C54">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lastRenderedPageBreak/>
        <w:t xml:space="preserve">What is </w:t>
      </w:r>
      <w:proofErr w:type="spellStart"/>
      <w:r w:rsidRPr="002501D3">
        <w:rPr>
          <w:rFonts w:ascii="Arial" w:hAnsi="Arial" w:cs="Arial"/>
          <w:sz w:val="28"/>
          <w:szCs w:val="28"/>
        </w:rPr>
        <w:t>jsptaglib</w:t>
      </w:r>
      <w:proofErr w:type="spellEnd"/>
      <w:r w:rsidRPr="002501D3">
        <w:rPr>
          <w:rFonts w:ascii="Arial" w:hAnsi="Arial" w:cs="Arial"/>
          <w:sz w:val="28"/>
          <w:szCs w:val="28"/>
        </w:rPr>
        <w:t xml:space="preserve"> directive?</w:t>
      </w:r>
    </w:p>
    <w:p w:rsidR="008D601B" w:rsidRPr="002501D3" w:rsidRDefault="008D601B" w:rsidP="00C61C54">
      <w:pPr>
        <w:pStyle w:val="ListParagraph"/>
        <w:jc w:val="both"/>
        <w:rPr>
          <w:rFonts w:ascii="Arial" w:hAnsi="Arial" w:cs="Arial"/>
          <w:sz w:val="28"/>
          <w:szCs w:val="28"/>
        </w:rPr>
      </w:pPr>
      <w:r w:rsidRPr="002501D3">
        <w:rPr>
          <w:rFonts w:ascii="Arial" w:hAnsi="Arial" w:cs="Arial"/>
          <w:color w:val="000000"/>
          <w:sz w:val="28"/>
          <w:szCs w:val="28"/>
          <w:shd w:val="clear" w:color="auto" w:fill="FFFFFF"/>
        </w:rPr>
        <w:t xml:space="preserve">The JSP </w:t>
      </w:r>
      <w:proofErr w:type="spellStart"/>
      <w:r w:rsidRPr="002501D3">
        <w:rPr>
          <w:rFonts w:ascii="Arial" w:hAnsi="Arial" w:cs="Arial"/>
          <w:color w:val="000000"/>
          <w:sz w:val="28"/>
          <w:szCs w:val="28"/>
          <w:shd w:val="clear" w:color="auto" w:fill="FFFFFF"/>
        </w:rPr>
        <w:t>taglib</w:t>
      </w:r>
      <w:proofErr w:type="spellEnd"/>
      <w:r w:rsidRPr="002501D3">
        <w:rPr>
          <w:rFonts w:ascii="Arial" w:hAnsi="Arial" w:cs="Arial"/>
          <w:color w:val="000000"/>
          <w:sz w:val="28"/>
          <w:szCs w:val="28"/>
          <w:shd w:val="clear" w:color="auto" w:fill="FFFFFF"/>
        </w:rPr>
        <w:t xml:space="preserve"> directive is used to define a tag library that defines many tags. We use the TLD (Tag Library Descriptor) file to define the tags. In the custom tag section we will use this tag so it will be better to learn it in custom tag. </w:t>
      </w:r>
      <w:r w:rsidRPr="002501D3">
        <w:rPr>
          <w:rFonts w:ascii="Arial" w:eastAsia="Times New Roman" w:hAnsi="Arial" w:cs="Arial"/>
          <w:color w:val="000000"/>
          <w:sz w:val="28"/>
          <w:szCs w:val="28"/>
          <w:bdr w:val="none" w:sz="0" w:space="0" w:color="auto" w:frame="1"/>
        </w:rPr>
        <w:t>&lt;%@ taglib uri=</w:t>
      </w:r>
      <w:r w:rsidRPr="002501D3">
        <w:rPr>
          <w:rFonts w:ascii="Arial" w:eastAsia="Times New Roman" w:hAnsi="Arial" w:cs="Arial"/>
          <w:color w:val="0000FF"/>
          <w:sz w:val="28"/>
          <w:szCs w:val="28"/>
          <w:bdr w:val="none" w:sz="0" w:space="0" w:color="auto" w:frame="1"/>
        </w:rPr>
        <w:t>"uriofthetaglibrary"</w:t>
      </w:r>
      <w:r w:rsidRPr="002501D3">
        <w:rPr>
          <w:rFonts w:ascii="Arial" w:eastAsia="Times New Roman" w:hAnsi="Arial" w:cs="Arial"/>
          <w:color w:val="000000"/>
          <w:sz w:val="28"/>
          <w:szCs w:val="28"/>
          <w:bdr w:val="none" w:sz="0" w:space="0" w:color="auto" w:frame="1"/>
        </w:rPr>
        <w:t> prefix=</w:t>
      </w:r>
      <w:r w:rsidRPr="002501D3">
        <w:rPr>
          <w:rFonts w:ascii="Arial" w:eastAsia="Times New Roman" w:hAnsi="Arial" w:cs="Arial"/>
          <w:color w:val="0000FF"/>
          <w:sz w:val="28"/>
          <w:szCs w:val="28"/>
          <w:bdr w:val="none" w:sz="0" w:space="0" w:color="auto" w:frame="1"/>
        </w:rPr>
        <w:t>"prefixoftaglibrary"</w:t>
      </w:r>
      <w:r w:rsidRPr="002501D3">
        <w:rPr>
          <w:rFonts w:ascii="Arial" w:eastAsia="Times New Roman" w:hAnsi="Arial" w:cs="Arial"/>
          <w:color w:val="000000"/>
          <w:sz w:val="28"/>
          <w:szCs w:val="28"/>
          <w:bdr w:val="none" w:sz="0" w:space="0" w:color="auto" w:frame="1"/>
        </w:rPr>
        <w:t> %&gt;  </w:t>
      </w:r>
    </w:p>
    <w:p w:rsidR="008D601B" w:rsidRPr="002501D3" w:rsidRDefault="008D601B" w:rsidP="00C61C54">
      <w:pPr>
        <w:rPr>
          <w:rFonts w:ascii="Arial" w:hAnsi="Arial" w:cs="Arial"/>
          <w:sz w:val="28"/>
          <w:szCs w:val="28"/>
        </w:rPr>
      </w:pP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446219" w:rsidRPr="002501D3" w:rsidRDefault="008D601B" w:rsidP="00446219">
      <w:pPr>
        <w:pStyle w:val="ListParagraph"/>
        <w:numPr>
          <w:ilvl w:val="0"/>
          <w:numId w:val="11"/>
        </w:numPr>
        <w:tabs>
          <w:tab w:val="left" w:pos="2205"/>
        </w:tabs>
        <w:spacing w:after="200" w:line="276" w:lineRule="auto"/>
        <w:jc w:val="both"/>
        <w:rPr>
          <w:rFonts w:ascii="Arial" w:hAnsi="Arial" w:cs="Arial"/>
          <w:sz w:val="28"/>
          <w:szCs w:val="28"/>
        </w:rPr>
      </w:pPr>
      <w:r w:rsidRPr="002501D3">
        <w:rPr>
          <w:rFonts w:ascii="Arial" w:hAnsi="Arial" w:cs="Arial"/>
          <w:sz w:val="28"/>
          <w:szCs w:val="28"/>
        </w:rPr>
        <w:t>How to find the 3</w:t>
      </w:r>
      <w:r w:rsidRPr="002501D3">
        <w:rPr>
          <w:rFonts w:ascii="Arial" w:hAnsi="Arial" w:cs="Arial"/>
          <w:sz w:val="28"/>
          <w:szCs w:val="28"/>
          <w:vertAlign w:val="superscript"/>
        </w:rPr>
        <w:t>rd</w:t>
      </w:r>
      <w:r w:rsidRPr="002501D3">
        <w:rPr>
          <w:rFonts w:ascii="Arial" w:hAnsi="Arial" w:cs="Arial"/>
          <w:sz w:val="28"/>
          <w:szCs w:val="28"/>
        </w:rPr>
        <w:t xml:space="preserve"> largest salary from employee?</w:t>
      </w:r>
    </w:p>
    <w:p w:rsidR="008D601B" w:rsidRPr="002501D3" w:rsidRDefault="00446219" w:rsidP="00446219">
      <w:pPr>
        <w:pStyle w:val="ListParagraph"/>
        <w:numPr>
          <w:ilvl w:val="0"/>
          <w:numId w:val="11"/>
        </w:numPr>
        <w:tabs>
          <w:tab w:val="left" w:pos="2205"/>
        </w:tabs>
        <w:spacing w:after="200" w:line="276" w:lineRule="auto"/>
        <w:jc w:val="both"/>
        <w:rPr>
          <w:rFonts w:ascii="Arial" w:hAnsi="Arial" w:cs="Arial"/>
          <w:sz w:val="28"/>
          <w:szCs w:val="28"/>
        </w:rPr>
      </w:pPr>
      <w:r w:rsidRPr="002501D3">
        <w:rPr>
          <w:rFonts w:ascii="Arial" w:hAnsi="Arial" w:cs="Arial"/>
          <w:sz w:val="28"/>
          <w:szCs w:val="28"/>
        </w:rPr>
        <w:t>j</w:t>
      </w:r>
      <w:r w:rsidR="008D601B" w:rsidRPr="002501D3">
        <w:rPr>
          <w:rFonts w:ascii="Arial" w:hAnsi="Arial" w:cs="Arial"/>
          <w:sz w:val="28"/>
          <w:szCs w:val="28"/>
        </w:rPr>
        <w:t>oin of two tables</w:t>
      </w:r>
    </w:p>
    <w:p w:rsidR="008D601B" w:rsidRPr="002501D3" w:rsidRDefault="008D601B" w:rsidP="00C61C54">
      <w:pPr>
        <w:pStyle w:val="ListParagraph"/>
        <w:numPr>
          <w:ilvl w:val="0"/>
          <w:numId w:val="12"/>
        </w:numPr>
        <w:tabs>
          <w:tab w:val="left" w:pos="2670"/>
        </w:tabs>
        <w:spacing w:after="200" w:line="276" w:lineRule="auto"/>
        <w:jc w:val="both"/>
        <w:rPr>
          <w:rFonts w:ascii="Arial" w:hAnsi="Arial" w:cs="Arial"/>
          <w:sz w:val="28"/>
          <w:szCs w:val="28"/>
        </w:rPr>
      </w:pPr>
      <w:r w:rsidRPr="002501D3">
        <w:rPr>
          <w:rFonts w:ascii="Arial" w:hAnsi="Arial" w:cs="Arial"/>
          <w:sz w:val="28"/>
          <w:szCs w:val="28"/>
        </w:rPr>
        <w:t>After joining two salary table and employee  table getting 4</w:t>
      </w:r>
      <w:r w:rsidRPr="002501D3">
        <w:rPr>
          <w:rFonts w:ascii="Arial" w:hAnsi="Arial" w:cs="Arial"/>
          <w:sz w:val="28"/>
          <w:szCs w:val="28"/>
          <w:vertAlign w:val="superscript"/>
        </w:rPr>
        <w:t>th</w:t>
      </w:r>
      <w:r w:rsidRPr="002501D3">
        <w:rPr>
          <w:rFonts w:ascii="Arial" w:hAnsi="Arial" w:cs="Arial"/>
          <w:sz w:val="28"/>
          <w:szCs w:val="28"/>
        </w:rPr>
        <w:t xml:space="preserve"> highest paid salary of employee</w:t>
      </w:r>
    </w:p>
    <w:p w:rsidR="008D601B" w:rsidRPr="002501D3" w:rsidRDefault="008D601B" w:rsidP="00C61C54">
      <w:pPr>
        <w:pStyle w:val="ListParagraph"/>
        <w:numPr>
          <w:ilvl w:val="0"/>
          <w:numId w:val="12"/>
        </w:numPr>
        <w:tabs>
          <w:tab w:val="left" w:pos="2670"/>
        </w:tabs>
        <w:spacing w:after="200" w:line="276" w:lineRule="auto"/>
        <w:jc w:val="both"/>
        <w:rPr>
          <w:rFonts w:ascii="Arial" w:hAnsi="Arial" w:cs="Arial"/>
          <w:sz w:val="28"/>
          <w:szCs w:val="28"/>
        </w:rPr>
      </w:pPr>
      <w:r w:rsidRPr="002501D3">
        <w:rPr>
          <w:rFonts w:ascii="Arial" w:hAnsi="Arial" w:cs="Arial"/>
          <w:sz w:val="28"/>
          <w:szCs w:val="28"/>
        </w:rPr>
        <w:t>How to change the port no. of server in eclipse.</w:t>
      </w:r>
    </w:p>
    <w:p w:rsidR="008D601B" w:rsidRPr="002501D3" w:rsidRDefault="008D601B" w:rsidP="00C61C54">
      <w:pPr>
        <w:rPr>
          <w:rFonts w:ascii="Arial" w:hAnsi="Arial" w:cs="Arial"/>
          <w:sz w:val="28"/>
          <w:szCs w:val="28"/>
        </w:rPr>
      </w:pP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occurrence  of character in String.</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to Swap two variables without using 3</w:t>
      </w:r>
      <w:r w:rsidRPr="002501D3">
        <w:rPr>
          <w:rFonts w:ascii="Arial" w:hAnsi="Arial" w:cs="Arial"/>
          <w:sz w:val="28"/>
          <w:szCs w:val="28"/>
          <w:vertAlign w:val="superscript"/>
        </w:rPr>
        <w:t>rd</w:t>
      </w:r>
      <w:r w:rsidRPr="002501D3">
        <w:rPr>
          <w:rFonts w:ascii="Arial" w:hAnsi="Arial" w:cs="Arial"/>
          <w:sz w:val="28"/>
          <w:szCs w:val="28"/>
        </w:rPr>
        <w:t xml:space="preserve"> variable.</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to for circular linked list.</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for producer consumer relation.</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for String Anagram.</w:t>
      </w: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Matrix anti clock wise 90 degree program in java</w:t>
      </w: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Different between application object and session object?</w:t>
      </w: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WAP I array to retrieve largest 3 no. from array.</w:t>
      </w: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 xml:space="preserve">Spring </w:t>
      </w:r>
      <w:proofErr w:type="spellStart"/>
      <w:r w:rsidRPr="002501D3">
        <w:rPr>
          <w:rFonts w:ascii="Arial" w:hAnsi="Arial" w:cs="Arial"/>
          <w:sz w:val="28"/>
          <w:szCs w:val="28"/>
        </w:rPr>
        <w:t>mvc</w:t>
      </w:r>
      <w:proofErr w:type="spellEnd"/>
      <w:r w:rsidRPr="002501D3">
        <w:rPr>
          <w:rFonts w:ascii="Arial" w:hAnsi="Arial" w:cs="Arial"/>
          <w:sz w:val="28"/>
          <w:szCs w:val="28"/>
        </w:rPr>
        <w:t xml:space="preserve"> with rest web service insert, update program</w:t>
      </w:r>
    </w:p>
    <w:p w:rsidR="00446219" w:rsidRPr="002501D3" w:rsidRDefault="00446219" w:rsidP="007E3D63">
      <w:pPr>
        <w:pStyle w:val="ListParagraph"/>
        <w:numPr>
          <w:ilvl w:val="0"/>
          <w:numId w:val="33"/>
        </w:numPr>
        <w:tabs>
          <w:tab w:val="left" w:pos="1770"/>
        </w:tabs>
        <w:spacing w:after="200" w:line="276" w:lineRule="auto"/>
        <w:jc w:val="both"/>
        <w:rPr>
          <w:rFonts w:ascii="Arial" w:hAnsi="Arial" w:cs="Arial"/>
          <w:sz w:val="28"/>
          <w:szCs w:val="28"/>
        </w:rPr>
      </w:pPr>
      <w:r w:rsidRPr="002501D3">
        <w:rPr>
          <w:rFonts w:ascii="Arial" w:hAnsi="Arial" w:cs="Arial"/>
          <w:sz w:val="28"/>
          <w:szCs w:val="28"/>
        </w:rPr>
        <w:lastRenderedPageBreak/>
        <w:t>What report u use on your project?</w:t>
      </w:r>
    </w:p>
    <w:p w:rsidR="00446219" w:rsidRPr="002501D3" w:rsidRDefault="00446219" w:rsidP="007E3D63">
      <w:pPr>
        <w:pStyle w:val="ListParagraph"/>
        <w:numPr>
          <w:ilvl w:val="0"/>
          <w:numId w:val="33"/>
        </w:numPr>
        <w:tabs>
          <w:tab w:val="left" w:pos="1770"/>
        </w:tabs>
        <w:spacing w:after="200" w:line="276" w:lineRule="auto"/>
        <w:jc w:val="both"/>
        <w:rPr>
          <w:rFonts w:ascii="Arial" w:hAnsi="Arial" w:cs="Arial"/>
          <w:sz w:val="28"/>
          <w:szCs w:val="28"/>
        </w:rPr>
      </w:pPr>
      <w:r w:rsidRPr="002501D3">
        <w:rPr>
          <w:rFonts w:ascii="Arial" w:hAnsi="Arial" w:cs="Arial"/>
          <w:sz w:val="28"/>
          <w:szCs w:val="28"/>
        </w:rPr>
        <w:t>In which format u use jasper report?</w:t>
      </w:r>
    </w:p>
    <w:p w:rsidR="00856022" w:rsidRPr="002501D3" w:rsidRDefault="00856022" w:rsidP="00856022">
      <w:pPr>
        <w:pStyle w:val="ListParagraph"/>
        <w:tabs>
          <w:tab w:val="left" w:pos="1200"/>
        </w:tabs>
        <w:spacing w:after="200" w:line="276" w:lineRule="auto"/>
        <w:ind w:left="1920"/>
        <w:jc w:val="both"/>
        <w:rPr>
          <w:rFonts w:ascii="Arial" w:hAnsi="Arial" w:cs="Arial"/>
          <w:sz w:val="28"/>
          <w:szCs w:val="28"/>
        </w:rPr>
      </w:pPr>
    </w:p>
    <w:p w:rsidR="008D601B" w:rsidRPr="002501D3" w:rsidRDefault="008D601B" w:rsidP="007E3D63">
      <w:pPr>
        <w:pStyle w:val="ListParagraph"/>
        <w:numPr>
          <w:ilvl w:val="0"/>
          <w:numId w:val="33"/>
        </w:numPr>
        <w:tabs>
          <w:tab w:val="left" w:pos="1200"/>
        </w:tabs>
        <w:spacing w:after="200" w:line="276" w:lineRule="auto"/>
        <w:jc w:val="both"/>
        <w:rPr>
          <w:rFonts w:ascii="Arial" w:hAnsi="Arial" w:cs="Arial"/>
          <w:sz w:val="28"/>
          <w:szCs w:val="28"/>
        </w:rPr>
      </w:pPr>
      <w:proofErr w:type="spellStart"/>
      <w:r w:rsidRPr="002501D3">
        <w:rPr>
          <w:rFonts w:ascii="Arial" w:hAnsi="Arial" w:cs="Arial"/>
          <w:sz w:val="28"/>
          <w:szCs w:val="28"/>
        </w:rPr>
        <w:t>Wap</w:t>
      </w:r>
      <w:proofErr w:type="spellEnd"/>
      <w:r w:rsidRPr="002501D3">
        <w:rPr>
          <w:rFonts w:ascii="Arial" w:hAnsi="Arial" w:cs="Arial"/>
          <w:sz w:val="28"/>
          <w:szCs w:val="28"/>
        </w:rPr>
        <w:t xml:space="preserve"> occurrences of character in string.</w:t>
      </w:r>
    </w:p>
    <w:p w:rsidR="008D601B" w:rsidRPr="002501D3" w:rsidRDefault="008D601B" w:rsidP="00C61C54">
      <w:pPr>
        <w:pStyle w:val="ListParagraph"/>
        <w:tabs>
          <w:tab w:val="left" w:pos="1770"/>
        </w:tabs>
        <w:jc w:val="both"/>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tabs>
          <w:tab w:val="left" w:pos="2010"/>
        </w:tabs>
        <w:rPr>
          <w:rFonts w:ascii="Arial" w:hAnsi="Arial" w:cs="Arial"/>
          <w:sz w:val="28"/>
          <w:szCs w:val="28"/>
          <w:u w:val="thick"/>
        </w:rPr>
      </w:pPr>
      <w:proofErr w:type="spellStart"/>
      <w:r w:rsidRPr="002501D3">
        <w:rPr>
          <w:rFonts w:ascii="Arial" w:hAnsi="Arial" w:cs="Arial"/>
          <w:sz w:val="28"/>
          <w:szCs w:val="28"/>
          <w:u w:val="thick"/>
        </w:rPr>
        <w:t>AricentTechnolopgy</w:t>
      </w:r>
      <w:proofErr w:type="spellEnd"/>
      <w:r w:rsidRPr="002501D3">
        <w:rPr>
          <w:rFonts w:ascii="Arial" w:hAnsi="Arial" w:cs="Arial"/>
          <w:sz w:val="28"/>
          <w:szCs w:val="28"/>
          <w:u w:val="thick"/>
        </w:rPr>
        <w:t>:</w:t>
      </w:r>
    </w:p>
    <w:p w:rsidR="008D601B" w:rsidRPr="002501D3" w:rsidRDefault="008D601B" w:rsidP="00C61C54">
      <w:pPr>
        <w:tabs>
          <w:tab w:val="left" w:pos="2010"/>
        </w:tabs>
        <w:rPr>
          <w:rFonts w:ascii="Arial" w:hAnsi="Arial" w:cs="Arial"/>
          <w:i/>
          <w:sz w:val="28"/>
          <w:szCs w:val="28"/>
        </w:rPr>
      </w:pPr>
      <w:r w:rsidRPr="002501D3">
        <w:rPr>
          <w:rFonts w:ascii="Arial" w:hAnsi="Arial" w:cs="Arial"/>
          <w:i/>
          <w:sz w:val="28"/>
          <w:szCs w:val="28"/>
        </w:rPr>
        <w:t>1</w:t>
      </w:r>
      <w:r w:rsidRPr="002501D3">
        <w:rPr>
          <w:rFonts w:ascii="Arial" w:hAnsi="Arial" w:cs="Arial"/>
          <w:i/>
          <w:sz w:val="28"/>
          <w:szCs w:val="28"/>
          <w:vertAlign w:val="superscript"/>
        </w:rPr>
        <w:t>st</w:t>
      </w:r>
      <w:r w:rsidRPr="002501D3">
        <w:rPr>
          <w:rFonts w:ascii="Arial" w:hAnsi="Arial" w:cs="Arial"/>
          <w:i/>
          <w:sz w:val="28"/>
          <w:szCs w:val="28"/>
        </w:rPr>
        <w:t xml:space="preserve"> Round: Test:</w:t>
      </w:r>
    </w:p>
    <w:p w:rsidR="008D601B" w:rsidRPr="002501D3" w:rsidRDefault="008D601B" w:rsidP="00C61C54">
      <w:pPr>
        <w:tabs>
          <w:tab w:val="left" w:pos="2010"/>
        </w:tabs>
        <w:rPr>
          <w:rFonts w:ascii="Arial" w:hAnsi="Arial" w:cs="Arial"/>
          <w:sz w:val="28"/>
          <w:szCs w:val="28"/>
        </w:rPr>
      </w:pPr>
      <w:r w:rsidRPr="002501D3">
        <w:rPr>
          <w:rFonts w:ascii="Arial" w:hAnsi="Arial" w:cs="Arial"/>
          <w:sz w:val="28"/>
          <w:szCs w:val="28"/>
        </w:rPr>
        <w:t xml:space="preserve">Written and </w:t>
      </w:r>
      <w:proofErr w:type="spellStart"/>
      <w:r w:rsidRPr="002501D3">
        <w:rPr>
          <w:rFonts w:ascii="Arial" w:hAnsi="Arial" w:cs="Arial"/>
          <w:sz w:val="28"/>
          <w:szCs w:val="28"/>
        </w:rPr>
        <w:t>progrominc</w:t>
      </w:r>
      <w:proofErr w:type="spellEnd"/>
      <w:r w:rsidRPr="002501D3">
        <w:rPr>
          <w:rFonts w:ascii="Arial" w:hAnsi="Arial" w:cs="Arial"/>
          <w:sz w:val="28"/>
          <w:szCs w:val="28"/>
        </w:rPr>
        <w:t xml:space="preserve"> test</w:t>
      </w:r>
    </w:p>
    <w:p w:rsidR="008D601B" w:rsidRPr="002501D3" w:rsidRDefault="008D601B" w:rsidP="00C61C54">
      <w:pPr>
        <w:tabs>
          <w:tab w:val="left" w:pos="2010"/>
        </w:tabs>
        <w:rPr>
          <w:rFonts w:ascii="Arial" w:hAnsi="Arial" w:cs="Arial"/>
          <w:i/>
          <w:sz w:val="28"/>
          <w:szCs w:val="28"/>
        </w:rPr>
      </w:pPr>
      <w:r w:rsidRPr="002501D3">
        <w:rPr>
          <w:rFonts w:ascii="Arial" w:hAnsi="Arial" w:cs="Arial"/>
          <w:i/>
          <w:sz w:val="28"/>
          <w:szCs w:val="28"/>
        </w:rPr>
        <w:t>2</w:t>
      </w:r>
      <w:r w:rsidRPr="002501D3">
        <w:rPr>
          <w:rFonts w:ascii="Arial" w:hAnsi="Arial" w:cs="Arial"/>
          <w:i/>
          <w:sz w:val="28"/>
          <w:szCs w:val="28"/>
          <w:vertAlign w:val="superscript"/>
        </w:rPr>
        <w:t>st</w:t>
      </w:r>
      <w:r w:rsidRPr="002501D3">
        <w:rPr>
          <w:rFonts w:ascii="Arial" w:hAnsi="Arial" w:cs="Arial"/>
          <w:i/>
          <w:sz w:val="28"/>
          <w:szCs w:val="28"/>
        </w:rPr>
        <w:t xml:space="preserve"> Round: Test:</w:t>
      </w: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Can we write query in hibernate?</w:t>
      </w: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What are type of </w:t>
      </w:r>
      <w:proofErr w:type="spellStart"/>
      <w:r w:rsidRPr="002501D3">
        <w:rPr>
          <w:rFonts w:ascii="Arial" w:hAnsi="Arial" w:cs="Arial"/>
          <w:sz w:val="28"/>
          <w:szCs w:val="28"/>
        </w:rPr>
        <w:t>mvc</w:t>
      </w:r>
      <w:proofErr w:type="spellEnd"/>
      <w:r w:rsidRPr="002501D3">
        <w:rPr>
          <w:rFonts w:ascii="Arial" w:hAnsi="Arial" w:cs="Arial"/>
          <w:sz w:val="28"/>
          <w:szCs w:val="28"/>
        </w:rPr>
        <w:t xml:space="preserve"> model?</w:t>
      </w: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What are the folder structure of spring </w:t>
      </w:r>
      <w:proofErr w:type="spellStart"/>
      <w:r w:rsidRPr="002501D3">
        <w:rPr>
          <w:rFonts w:ascii="Arial" w:hAnsi="Arial" w:cs="Arial"/>
          <w:sz w:val="28"/>
          <w:szCs w:val="28"/>
        </w:rPr>
        <w:t>mvc</w:t>
      </w:r>
      <w:proofErr w:type="spellEnd"/>
      <w:r w:rsidRPr="002501D3">
        <w:rPr>
          <w:rFonts w:ascii="Arial" w:hAnsi="Arial" w:cs="Arial"/>
          <w:sz w:val="28"/>
          <w:szCs w:val="28"/>
        </w:rPr>
        <w:t>?</w:t>
      </w:r>
    </w:p>
    <w:p w:rsidR="008D601B" w:rsidRPr="002501D3" w:rsidRDefault="008D601B" w:rsidP="00856022">
      <w:pPr>
        <w:pStyle w:val="ListParagraph"/>
        <w:tabs>
          <w:tab w:val="left" w:pos="2010"/>
        </w:tabs>
        <w:spacing w:after="200" w:line="276" w:lineRule="auto"/>
        <w:jc w:val="both"/>
        <w:rPr>
          <w:rFonts w:ascii="Arial" w:hAnsi="Arial" w:cs="Arial"/>
          <w:sz w:val="28"/>
          <w:szCs w:val="28"/>
        </w:rPr>
      </w:pP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There is table , query for finding all null value of specific </w:t>
      </w:r>
      <w:proofErr w:type="spellStart"/>
      <w:r w:rsidRPr="002501D3">
        <w:rPr>
          <w:rFonts w:ascii="Arial" w:hAnsi="Arial" w:cs="Arial"/>
          <w:sz w:val="28"/>
          <w:szCs w:val="28"/>
        </w:rPr>
        <w:t>coloumn</w:t>
      </w:r>
      <w:proofErr w:type="spellEnd"/>
      <w:r w:rsidRPr="002501D3">
        <w:rPr>
          <w:rFonts w:ascii="Arial" w:hAnsi="Arial" w:cs="Arial"/>
          <w:sz w:val="28"/>
          <w:szCs w:val="28"/>
        </w:rPr>
        <w:t xml:space="preserve"> and null of all table?</w:t>
      </w:r>
    </w:p>
    <w:p w:rsidR="008D601B" w:rsidRPr="002501D3" w:rsidRDefault="008D601B" w:rsidP="00C61C54">
      <w:pPr>
        <w:pStyle w:val="ListParagraph"/>
        <w:tabs>
          <w:tab w:val="left" w:pos="2010"/>
        </w:tabs>
        <w:jc w:val="both"/>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u w:val="thick"/>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pStyle w:val="ListParagraph"/>
        <w:numPr>
          <w:ilvl w:val="0"/>
          <w:numId w:val="23"/>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Find index of first non-repeated  character in a string.  </w:t>
      </w:r>
    </w:p>
    <w:p w:rsidR="008D601B" w:rsidRPr="002501D3" w:rsidRDefault="008D601B" w:rsidP="00C61C54">
      <w:pPr>
        <w:pStyle w:val="ListParagraph"/>
        <w:numPr>
          <w:ilvl w:val="0"/>
          <w:numId w:val="23"/>
        </w:numPr>
        <w:tabs>
          <w:tab w:val="left" w:pos="2010"/>
        </w:tabs>
        <w:spacing w:after="200" w:line="276" w:lineRule="auto"/>
        <w:jc w:val="both"/>
        <w:rPr>
          <w:rFonts w:ascii="Arial" w:hAnsi="Arial" w:cs="Arial"/>
          <w:sz w:val="28"/>
          <w:szCs w:val="28"/>
        </w:rPr>
      </w:pPr>
      <w:r w:rsidRPr="002501D3">
        <w:rPr>
          <w:rFonts w:ascii="Arial" w:hAnsi="Arial" w:cs="Arial"/>
          <w:sz w:val="28"/>
          <w:szCs w:val="28"/>
        </w:rPr>
        <w:t>In an array there are lot of floating  –</w:t>
      </w:r>
      <w:proofErr w:type="spellStart"/>
      <w:r w:rsidRPr="002501D3">
        <w:rPr>
          <w:rFonts w:ascii="Arial" w:hAnsi="Arial" w:cs="Arial"/>
          <w:sz w:val="28"/>
          <w:szCs w:val="28"/>
        </w:rPr>
        <w:t>ve</w:t>
      </w:r>
      <w:proofErr w:type="spellEnd"/>
      <w:r w:rsidRPr="002501D3">
        <w:rPr>
          <w:rFonts w:ascii="Arial" w:hAnsi="Arial" w:cs="Arial"/>
          <w:sz w:val="28"/>
          <w:szCs w:val="28"/>
        </w:rPr>
        <w:t xml:space="preserve"> and +</w:t>
      </w:r>
      <w:proofErr w:type="spellStart"/>
      <w:r w:rsidRPr="002501D3">
        <w:rPr>
          <w:rFonts w:ascii="Arial" w:hAnsi="Arial" w:cs="Arial"/>
          <w:sz w:val="28"/>
          <w:szCs w:val="28"/>
        </w:rPr>
        <w:t>ve</w:t>
      </w:r>
      <w:proofErr w:type="spellEnd"/>
      <w:r w:rsidRPr="002501D3">
        <w:rPr>
          <w:rFonts w:ascii="Arial" w:hAnsi="Arial" w:cs="Arial"/>
          <w:sz w:val="28"/>
          <w:szCs w:val="28"/>
        </w:rPr>
        <w:t xml:space="preserve"> value, find the sum of value which is equivalent to zero.</w:t>
      </w:r>
    </w:p>
    <w:p w:rsidR="008D601B" w:rsidRPr="002501D3" w:rsidRDefault="008D601B" w:rsidP="00C61C54">
      <w:pPr>
        <w:pStyle w:val="ListParagraph"/>
        <w:tabs>
          <w:tab w:val="left" w:pos="2010"/>
        </w:tabs>
        <w:jc w:val="both"/>
        <w:rPr>
          <w:rFonts w:ascii="Arial" w:hAnsi="Arial" w:cs="Arial"/>
          <w:sz w:val="28"/>
          <w:szCs w:val="28"/>
        </w:rPr>
      </w:pPr>
      <w:r w:rsidRPr="002501D3">
        <w:rPr>
          <w:rFonts w:ascii="Arial" w:hAnsi="Arial" w:cs="Arial"/>
          <w:sz w:val="28"/>
          <w:szCs w:val="28"/>
        </w:rPr>
        <w:t>Without using any inbuilt function and collection.</w:t>
      </w:r>
    </w:p>
    <w:p w:rsidR="00D13526" w:rsidRPr="002501D3" w:rsidRDefault="00D13526" w:rsidP="00446219">
      <w:pPr>
        <w:tabs>
          <w:tab w:val="left" w:pos="2010"/>
        </w:tabs>
        <w:ind w:left="360"/>
        <w:rPr>
          <w:rFonts w:ascii="Arial" w:hAnsi="Arial" w:cs="Arial"/>
          <w:i/>
          <w:sz w:val="28"/>
          <w:szCs w:val="28"/>
          <w:u w:val="none"/>
        </w:rPr>
      </w:pPr>
      <w:r w:rsidRPr="002501D3">
        <w:rPr>
          <w:rFonts w:ascii="Arial" w:hAnsi="Arial" w:cs="Arial"/>
          <w:i/>
          <w:sz w:val="28"/>
          <w:szCs w:val="28"/>
          <w:u w:val="none"/>
        </w:rPr>
        <w:t>&lt;&lt;&lt;&lt;</w:t>
      </w:r>
    </w:p>
    <w:p w:rsidR="00D13526" w:rsidRPr="002501D3" w:rsidRDefault="00D13526" w:rsidP="00D13526">
      <w:pPr>
        <w:rPr>
          <w:rFonts w:ascii="Arial" w:hAnsi="Arial" w:cs="Arial"/>
          <w:sz w:val="28"/>
          <w:szCs w:val="28"/>
        </w:rPr>
      </w:pPr>
      <w:r w:rsidRPr="002501D3">
        <w:rPr>
          <w:rFonts w:ascii="Arial" w:hAnsi="Arial" w:cs="Arial"/>
          <w:sz w:val="28"/>
          <w:szCs w:val="28"/>
        </w:rPr>
        <w:t>Accenture Interview Question:</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lastRenderedPageBreak/>
        <w:t>Where you used polymorphism</w:t>
      </w:r>
    </w:p>
    <w:p w:rsidR="00D13526" w:rsidRPr="002501D3" w:rsidRDefault="00D13526" w:rsidP="00D13526">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 xml:space="preserve">How is use of </w:t>
      </w:r>
      <w:proofErr w:type="spellStart"/>
      <w:r w:rsidRPr="002501D3">
        <w:rPr>
          <w:rFonts w:ascii="Arial" w:hAnsi="Arial" w:cs="Arial"/>
          <w:color w:val="FF0000"/>
          <w:sz w:val="28"/>
          <w:szCs w:val="28"/>
        </w:rPr>
        <w:t>gc</w:t>
      </w:r>
      <w:proofErr w:type="spellEnd"/>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Can we execute GC</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propagate exception between multiple layer</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multi catch block</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When we have to use comparator</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contract between hash code and equal method</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improve performance of application</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 How stream </w:t>
      </w:r>
      <w:proofErr w:type="spellStart"/>
      <w:r w:rsidRPr="002501D3">
        <w:rPr>
          <w:rFonts w:ascii="Arial" w:hAnsi="Arial" w:cs="Arial"/>
          <w:sz w:val="28"/>
          <w:szCs w:val="28"/>
        </w:rPr>
        <w:t>api</w:t>
      </w:r>
      <w:proofErr w:type="spellEnd"/>
      <w:r w:rsidRPr="002501D3">
        <w:rPr>
          <w:rFonts w:ascii="Arial" w:hAnsi="Arial" w:cs="Arial"/>
          <w:sz w:val="28"/>
          <w:szCs w:val="28"/>
        </w:rPr>
        <w:t xml:space="preserve"> is working internally</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functional interface</w:t>
      </w:r>
      <w:r w:rsidR="00661B95" w:rsidRPr="002501D3">
        <w:rPr>
          <w:rFonts w:ascii="Arial" w:hAnsi="Arial" w:cs="Arial"/>
          <w:sz w:val="28"/>
          <w:szCs w:val="28"/>
        </w:rPr>
        <w:t>.</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What is order if creation object (listener, filter, </w:t>
      </w:r>
      <w:proofErr w:type="spellStart"/>
      <w:r w:rsidRPr="002501D3">
        <w:rPr>
          <w:rFonts w:ascii="Arial" w:hAnsi="Arial" w:cs="Arial"/>
          <w:sz w:val="28"/>
          <w:szCs w:val="28"/>
        </w:rPr>
        <w:t>Servlet</w:t>
      </w:r>
      <w:proofErr w:type="spellEnd"/>
      <w:r w:rsidRPr="002501D3">
        <w:rPr>
          <w:rFonts w:ascii="Arial" w:hAnsi="Arial" w:cs="Arial"/>
          <w:sz w:val="28"/>
          <w:szCs w:val="28"/>
        </w:rPr>
        <w:t xml:space="preserve"> context, </w:t>
      </w:r>
      <w:proofErr w:type="spellStart"/>
      <w:r w:rsidRPr="002501D3">
        <w:rPr>
          <w:rFonts w:ascii="Arial" w:hAnsi="Arial" w:cs="Arial"/>
          <w:sz w:val="28"/>
          <w:szCs w:val="28"/>
        </w:rPr>
        <w:t>Servlet</w:t>
      </w:r>
      <w:proofErr w:type="spellEnd"/>
      <w:r w:rsidRPr="002501D3">
        <w:rPr>
          <w:rFonts w:ascii="Arial" w:hAnsi="Arial" w:cs="Arial"/>
          <w:sz w:val="28"/>
          <w:szCs w:val="28"/>
        </w:rPr>
        <w:t xml:space="preserve"> </w:t>
      </w:r>
      <w:proofErr w:type="spellStart"/>
      <w:r w:rsidRPr="002501D3">
        <w:rPr>
          <w:rFonts w:ascii="Arial" w:hAnsi="Arial" w:cs="Arial"/>
          <w:sz w:val="28"/>
          <w:szCs w:val="28"/>
        </w:rPr>
        <w:t>config</w:t>
      </w:r>
      <w:proofErr w:type="spellEnd"/>
      <w:r w:rsidRPr="002501D3">
        <w:rPr>
          <w:rFonts w:ascii="Arial" w:hAnsi="Arial" w:cs="Arial"/>
          <w:sz w:val="28"/>
          <w:szCs w:val="28"/>
        </w:rPr>
        <w:t>)</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pass additional data between multiple web pages</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invalidate session.</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How to configure error page in </w:t>
      </w:r>
      <w:proofErr w:type="spellStart"/>
      <w:r w:rsidRPr="002501D3">
        <w:rPr>
          <w:rFonts w:ascii="Arial" w:hAnsi="Arial" w:cs="Arial"/>
          <w:sz w:val="28"/>
          <w:szCs w:val="28"/>
        </w:rPr>
        <w:t>Servlet</w:t>
      </w:r>
      <w:proofErr w:type="spellEnd"/>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Different between L1 and L2 cache</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DI and IOC</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bean life cycle</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MVC flow</w:t>
      </w:r>
    </w:p>
    <w:p w:rsidR="00D13526" w:rsidRPr="002501D3" w:rsidRDefault="00D13526" w:rsidP="00D13526">
      <w:pPr>
        <w:ind w:left="360"/>
        <w:rPr>
          <w:rFonts w:ascii="Arial" w:hAnsi="Arial" w:cs="Arial"/>
          <w:sz w:val="28"/>
          <w:szCs w:val="28"/>
        </w:rPr>
      </w:pPr>
    </w:p>
    <w:p w:rsidR="00D13526" w:rsidRPr="002501D3" w:rsidRDefault="00D13526" w:rsidP="00D13526">
      <w:pPr>
        <w:ind w:left="360"/>
        <w:rPr>
          <w:rFonts w:ascii="Arial" w:hAnsi="Arial" w:cs="Arial"/>
          <w:sz w:val="28"/>
          <w:szCs w:val="28"/>
        </w:rPr>
      </w:pPr>
      <w:proofErr w:type="spellStart"/>
      <w:r w:rsidRPr="002501D3">
        <w:rPr>
          <w:rFonts w:ascii="Arial" w:hAnsi="Arial" w:cs="Arial"/>
          <w:sz w:val="28"/>
          <w:szCs w:val="28"/>
        </w:rPr>
        <w:t>Infogain</w:t>
      </w:r>
      <w:proofErr w:type="spellEnd"/>
      <w:r w:rsidRPr="002501D3">
        <w:rPr>
          <w:rFonts w:ascii="Arial" w:hAnsi="Arial" w:cs="Arial"/>
          <w:sz w:val="28"/>
          <w:szCs w:val="28"/>
        </w:rPr>
        <w:t xml:space="preserve"> Interview Question:</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find duplicate value in related column.</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give grant for particular table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difference between primary key and unique key</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DML and DDL</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of sequence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Rollback policy?</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truncate and delete and drop</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How to validate form using </w:t>
      </w:r>
      <w:proofErr w:type="spellStart"/>
      <w:r w:rsidRPr="002501D3">
        <w:rPr>
          <w:rFonts w:ascii="Arial" w:hAnsi="Arial" w:cs="Arial"/>
          <w:sz w:val="28"/>
          <w:szCs w:val="28"/>
        </w:rPr>
        <w:t>javascript</w:t>
      </w:r>
      <w:proofErr w:type="spellEnd"/>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a program based on selection one should be enables and one disabled</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How to read form value using </w:t>
      </w:r>
      <w:proofErr w:type="spellStart"/>
      <w:r w:rsidRPr="002501D3">
        <w:rPr>
          <w:rFonts w:ascii="Arial" w:hAnsi="Arial" w:cs="Arial"/>
          <w:sz w:val="28"/>
          <w:szCs w:val="28"/>
        </w:rPr>
        <w:t>javascript</w:t>
      </w:r>
      <w:proofErr w:type="spellEnd"/>
      <w:r w:rsidRPr="002501D3">
        <w:rPr>
          <w:rFonts w:ascii="Arial" w:hAnsi="Arial" w:cs="Arial"/>
          <w:sz w:val="28"/>
          <w:szCs w:val="28"/>
        </w:rPr>
        <w: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program to disable all filed</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lastRenderedPageBreak/>
        <w:t>How to send disable form field value to next page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Write a program to retrieve a data from controller and display in </w:t>
      </w:r>
      <w:proofErr w:type="spellStart"/>
      <w:r w:rsidRPr="002501D3">
        <w:rPr>
          <w:rFonts w:ascii="Arial" w:hAnsi="Arial" w:cs="Arial"/>
          <w:sz w:val="28"/>
          <w:szCs w:val="28"/>
        </w:rPr>
        <w:t>jsp</w:t>
      </w:r>
      <w:proofErr w:type="spellEnd"/>
      <w:r w:rsidRPr="002501D3">
        <w:rPr>
          <w:rFonts w:ascii="Arial" w:hAnsi="Arial" w:cs="Arial"/>
          <w:sz w:val="28"/>
          <w:szCs w:val="28"/>
        </w:rPr>
        <w:t xml:space="preserve"> page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What is safe method is rest </w:t>
      </w:r>
      <w:proofErr w:type="spellStart"/>
      <w:r w:rsidRPr="002501D3">
        <w:rPr>
          <w:rFonts w:ascii="Arial" w:hAnsi="Arial" w:cs="Arial"/>
          <w:sz w:val="28"/>
          <w:szCs w:val="28"/>
        </w:rPr>
        <w:t>api</w:t>
      </w:r>
      <w:proofErr w:type="spellEnd"/>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http1 and http2</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How to implement cache in Rest </w:t>
      </w:r>
      <w:proofErr w:type="spellStart"/>
      <w:r w:rsidRPr="002501D3">
        <w:rPr>
          <w:rFonts w:ascii="Arial" w:hAnsi="Arial" w:cs="Arial"/>
          <w:sz w:val="28"/>
          <w:szCs w:val="28"/>
        </w:rPr>
        <w:t>api</w:t>
      </w:r>
      <w:proofErr w:type="spellEnd"/>
      <w:r w:rsidRPr="002501D3">
        <w:rPr>
          <w:rFonts w:ascii="Arial" w:hAnsi="Arial" w:cs="Arial"/>
          <w:sz w:val="28"/>
          <w:szCs w:val="28"/>
        </w:rPr>
        <w: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ETAG is rest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BASIC and DIGEST security.</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will provide method level security in rest.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handle transaction between multiple database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Give typical architecture of your project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Which SDLC model you are following </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are getting requirement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 How you can make your rest </w:t>
      </w:r>
      <w:proofErr w:type="spellStart"/>
      <w:r w:rsidRPr="002501D3">
        <w:rPr>
          <w:rFonts w:ascii="Arial" w:hAnsi="Arial" w:cs="Arial"/>
          <w:sz w:val="28"/>
          <w:szCs w:val="28"/>
        </w:rPr>
        <w:t>api</w:t>
      </w:r>
      <w:proofErr w:type="spellEnd"/>
      <w:r w:rsidRPr="002501D3">
        <w:rPr>
          <w:rFonts w:ascii="Arial" w:hAnsi="Arial" w:cs="Arial"/>
          <w:sz w:val="28"/>
          <w:szCs w:val="28"/>
        </w:rPr>
        <w:t xml:space="preserve"> as thread safe</w:t>
      </w:r>
    </w:p>
    <w:p w:rsidR="00D13526" w:rsidRPr="002501D3" w:rsidRDefault="00D13526" w:rsidP="00D13526">
      <w:pPr>
        <w:ind w:left="360"/>
        <w:rPr>
          <w:rFonts w:ascii="Arial" w:hAnsi="Arial" w:cs="Arial"/>
          <w:sz w:val="28"/>
          <w:szCs w:val="28"/>
        </w:rPr>
      </w:pPr>
      <w:proofErr w:type="spellStart"/>
      <w:r w:rsidRPr="002501D3">
        <w:rPr>
          <w:rFonts w:ascii="Arial" w:hAnsi="Arial" w:cs="Arial"/>
          <w:sz w:val="28"/>
          <w:szCs w:val="28"/>
        </w:rPr>
        <w:t>Capgemini</w:t>
      </w:r>
      <w:proofErr w:type="spellEnd"/>
      <w:r w:rsidRPr="002501D3">
        <w:rPr>
          <w:rFonts w:ascii="Arial" w:hAnsi="Arial" w:cs="Arial"/>
          <w:sz w:val="28"/>
          <w:szCs w:val="28"/>
        </w:rPr>
        <w:t xml:space="preserve"> Interview Question: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Online </w:t>
      </w:r>
      <w:proofErr w:type="spellStart"/>
      <w:r w:rsidRPr="002501D3">
        <w:rPr>
          <w:rFonts w:ascii="Arial" w:hAnsi="Arial" w:cs="Arial"/>
          <w:sz w:val="28"/>
          <w:szCs w:val="28"/>
        </w:rPr>
        <w:t>amcat</w:t>
      </w:r>
      <w:proofErr w:type="spellEnd"/>
      <w:r w:rsidRPr="002501D3">
        <w:rPr>
          <w:rFonts w:ascii="Arial" w:hAnsi="Arial" w:cs="Arial"/>
          <w:sz w:val="28"/>
          <w:szCs w:val="28"/>
        </w:rPr>
        <w:t xml:space="preserve"> written test( Java, Spring, Hibernate technical question)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immutable class without using final keyword</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program to  explain all oops concept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will happen if we store custom object in tree set or tree map.</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Why string class is immutable not string buffer.</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b/w IO stream NIO Stream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IO stream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service locator design pattern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are design pattern you have used in your project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Factory design pattern and abstract Factory pattern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proxy design pattern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all are the pattern used by spring</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pull mechanism and push mechanism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hibernate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When we have native </w:t>
      </w:r>
      <w:proofErr w:type="spellStart"/>
      <w:r w:rsidRPr="002501D3">
        <w:rPr>
          <w:rFonts w:ascii="Arial" w:hAnsi="Arial" w:cs="Arial"/>
          <w:sz w:val="28"/>
          <w:szCs w:val="28"/>
        </w:rPr>
        <w:t>sql</w:t>
      </w:r>
      <w:proofErr w:type="spellEnd"/>
      <w:r w:rsidRPr="002501D3">
        <w:rPr>
          <w:rFonts w:ascii="Arial" w:hAnsi="Arial" w:cs="Arial"/>
          <w:sz w:val="28"/>
          <w:szCs w:val="28"/>
        </w:rPr>
        <w:t xml:space="preserve"> in hibernate why we have to use </w:t>
      </w:r>
      <w:proofErr w:type="spellStart"/>
      <w:r w:rsidRPr="002501D3">
        <w:rPr>
          <w:rFonts w:ascii="Arial" w:hAnsi="Arial" w:cs="Arial"/>
          <w:sz w:val="28"/>
          <w:szCs w:val="28"/>
        </w:rPr>
        <w:t>jdbc</w:t>
      </w:r>
      <w:proofErr w:type="spellEnd"/>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call procedure  in hibernate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resolve n+1 problem in hibernate.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asynchronous and synchronous communication?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lastRenderedPageBreak/>
        <w:t>Difference b/w absolute path and relative path</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if order of logging level</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configure connection pool in server.  How you get object of that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flat transaction and distributed transaction.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trace method in http.</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raise a event in your application.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When are working multiple environment so how your managing DB credentials in your application.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How to resolve conflict in </w:t>
      </w:r>
      <w:proofErr w:type="spellStart"/>
      <w:r w:rsidRPr="002501D3">
        <w:rPr>
          <w:rFonts w:ascii="Arial" w:hAnsi="Arial" w:cs="Arial"/>
          <w:sz w:val="28"/>
          <w:szCs w:val="28"/>
        </w:rPr>
        <w:t>git</w:t>
      </w:r>
      <w:proofErr w:type="spellEnd"/>
      <w:r w:rsidRPr="002501D3">
        <w:rPr>
          <w:rFonts w:ascii="Arial" w:hAnsi="Arial" w:cs="Arial"/>
          <w:sz w:val="28"/>
          <w:szCs w:val="28"/>
        </w:rPr>
        <w: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making your war file how you are deploying.</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your rollback policy if deployment got failed?</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 What all are your step to resolve production issue.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managing you team.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Have you involved in design.</w:t>
      </w:r>
    </w:p>
    <w:p w:rsidR="00D13526" w:rsidRPr="002501D3" w:rsidRDefault="00D13526" w:rsidP="00D13526">
      <w:pPr>
        <w:ind w:left="360"/>
        <w:rPr>
          <w:rFonts w:ascii="Arial" w:hAnsi="Arial" w:cs="Arial"/>
          <w:sz w:val="28"/>
          <w:szCs w:val="28"/>
        </w:rPr>
      </w:pPr>
      <w:proofErr w:type="spellStart"/>
      <w:r w:rsidRPr="002501D3">
        <w:rPr>
          <w:rFonts w:ascii="Arial" w:hAnsi="Arial" w:cs="Arial"/>
          <w:sz w:val="28"/>
          <w:szCs w:val="28"/>
        </w:rPr>
        <w:t>SoftVision</w:t>
      </w:r>
      <w:proofErr w:type="spellEnd"/>
      <w:r w:rsidRPr="002501D3">
        <w:rPr>
          <w:rFonts w:ascii="Arial" w:hAnsi="Arial" w:cs="Arial"/>
          <w:sz w:val="28"/>
          <w:szCs w:val="28"/>
        </w:rPr>
        <w:t xml:space="preserve"> Interview questions:</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How to read session attribute in spring </w:t>
      </w:r>
      <w:proofErr w:type="spellStart"/>
      <w:r w:rsidRPr="002501D3">
        <w:rPr>
          <w:rFonts w:ascii="Arial" w:hAnsi="Arial" w:cs="Arial"/>
          <w:sz w:val="28"/>
          <w:szCs w:val="28"/>
        </w:rPr>
        <w:t>mvc</w:t>
      </w:r>
      <w:proofErr w:type="spellEnd"/>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request </w:t>
      </w:r>
      <w:proofErr w:type="spellStart"/>
      <w:r w:rsidRPr="002501D3">
        <w:rPr>
          <w:rFonts w:ascii="Arial" w:hAnsi="Arial" w:cs="Arial"/>
          <w:sz w:val="28"/>
          <w:szCs w:val="28"/>
        </w:rPr>
        <w:t>param</w:t>
      </w:r>
      <w:proofErr w:type="spellEnd"/>
      <w:r w:rsidRPr="002501D3">
        <w:rPr>
          <w:rFonts w:ascii="Arial" w:hAnsi="Arial" w:cs="Arial"/>
          <w:sz w:val="28"/>
          <w:szCs w:val="28"/>
        </w:rPr>
        <w:t xml:space="preserve"> and path </w:t>
      </w:r>
      <w:proofErr w:type="spellStart"/>
      <w:r w:rsidRPr="002501D3">
        <w:rPr>
          <w:rFonts w:ascii="Arial" w:hAnsi="Arial" w:cs="Arial"/>
          <w:sz w:val="28"/>
          <w:szCs w:val="28"/>
        </w:rPr>
        <w:t>param</w:t>
      </w:r>
      <w:proofErr w:type="spellEnd"/>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w:t>
      </w:r>
      <w:proofErr w:type="spellStart"/>
      <w:r w:rsidRPr="002501D3">
        <w:rPr>
          <w:rFonts w:ascii="Arial" w:hAnsi="Arial" w:cs="Arial"/>
          <w:sz w:val="28"/>
          <w:szCs w:val="28"/>
        </w:rPr>
        <w:t>ModelAttribute</w:t>
      </w:r>
      <w:proofErr w:type="spellEnd"/>
      <w:r w:rsidRPr="002501D3">
        <w:rPr>
          <w:rFonts w:ascii="Arial" w:hAnsi="Arial" w:cs="Arial"/>
          <w:sz w:val="28"/>
          <w:szCs w:val="28"/>
        </w:rPr>
        <w:t xml:space="preserve"> annotation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w:t>
      </w:r>
      <w:proofErr w:type="spellStart"/>
      <w:r w:rsidRPr="002501D3">
        <w:rPr>
          <w:rFonts w:ascii="Arial" w:hAnsi="Arial" w:cs="Arial"/>
          <w:sz w:val="28"/>
          <w:szCs w:val="28"/>
        </w:rPr>
        <w:t>Initbinder</w:t>
      </w:r>
      <w:proofErr w:type="spellEnd"/>
      <w:r w:rsidRPr="002501D3">
        <w:rPr>
          <w:rFonts w:ascii="Arial" w:hAnsi="Arial" w:cs="Arial"/>
          <w:sz w:val="28"/>
          <w:szCs w:val="28"/>
        </w:rPr>
        <w:t xml:space="preserve"> annotation</w:t>
      </w:r>
    </w:p>
    <w:p w:rsidR="00D13526" w:rsidRPr="002501D3" w:rsidRDefault="00D13526" w:rsidP="00D13526">
      <w:pPr>
        <w:pStyle w:val="ListParagraph"/>
        <w:numPr>
          <w:ilvl w:val="0"/>
          <w:numId w:val="39"/>
        </w:numPr>
        <w:spacing w:after="200" w:line="276" w:lineRule="auto"/>
        <w:rPr>
          <w:rFonts w:ascii="Arial" w:hAnsi="Arial" w:cs="Arial"/>
          <w:sz w:val="28"/>
          <w:szCs w:val="28"/>
        </w:rPr>
      </w:pPr>
      <w:proofErr w:type="spellStart"/>
      <w:r w:rsidRPr="002501D3">
        <w:rPr>
          <w:rFonts w:ascii="Arial" w:hAnsi="Arial" w:cs="Arial"/>
          <w:sz w:val="28"/>
          <w:szCs w:val="28"/>
        </w:rPr>
        <w:t>Diffrencce</w:t>
      </w:r>
      <w:proofErr w:type="spellEnd"/>
      <w:r w:rsidRPr="002501D3">
        <w:rPr>
          <w:rFonts w:ascii="Arial" w:hAnsi="Arial" w:cs="Arial"/>
          <w:sz w:val="28"/>
          <w:szCs w:val="28"/>
        </w:rPr>
        <w:t xml:space="preserve"> between @Rest Controller and @ Controller</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b/w @Component and @Bean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Explain all view resolver and controller in spring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xml configuration and annotation based configuration in spring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request and session scope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If depended been have prototype scope  if we call </w:t>
      </w:r>
      <w:proofErr w:type="spellStart"/>
      <w:r w:rsidRPr="002501D3">
        <w:rPr>
          <w:rFonts w:ascii="Arial" w:hAnsi="Arial" w:cs="Arial"/>
          <w:sz w:val="28"/>
          <w:szCs w:val="28"/>
        </w:rPr>
        <w:t>getbean</w:t>
      </w:r>
      <w:proofErr w:type="spellEnd"/>
      <w:r w:rsidRPr="002501D3">
        <w:rPr>
          <w:rFonts w:ascii="Arial" w:hAnsi="Arial" w:cs="Arial"/>
          <w:sz w:val="28"/>
          <w:szCs w:val="28"/>
        </w:rPr>
        <w:t xml:space="preserve"> method what will happen.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aware injection </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dependency pool and dependency lookup</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bean post processor</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w:t>
      </w:r>
      <w:proofErr w:type="spellStart"/>
      <w:r w:rsidRPr="002501D3">
        <w:rPr>
          <w:rFonts w:ascii="Arial" w:hAnsi="Arial" w:cs="Arial"/>
          <w:sz w:val="28"/>
          <w:szCs w:val="28"/>
        </w:rPr>
        <w:t>namaparamer</w:t>
      </w:r>
      <w:proofErr w:type="spellEnd"/>
      <w:r w:rsidRPr="002501D3">
        <w:rPr>
          <w:rFonts w:ascii="Arial" w:hAnsi="Arial" w:cs="Arial"/>
          <w:sz w:val="28"/>
          <w:szCs w:val="28"/>
        </w:rPr>
        <w:t xml:space="preserve"> </w:t>
      </w:r>
      <w:proofErr w:type="spellStart"/>
      <w:r w:rsidRPr="002501D3">
        <w:rPr>
          <w:rFonts w:ascii="Arial" w:hAnsi="Arial" w:cs="Arial"/>
          <w:sz w:val="28"/>
          <w:szCs w:val="28"/>
        </w:rPr>
        <w:t>jdbc</w:t>
      </w:r>
      <w:proofErr w:type="spellEnd"/>
      <w:r w:rsidRPr="002501D3">
        <w:rPr>
          <w:rFonts w:ascii="Arial" w:hAnsi="Arial" w:cs="Arial"/>
          <w:sz w:val="28"/>
          <w:szCs w:val="28"/>
        </w:rPr>
        <w:t xml:space="preserve"> template and </w:t>
      </w:r>
      <w:proofErr w:type="spellStart"/>
      <w:r w:rsidRPr="002501D3">
        <w:rPr>
          <w:rFonts w:ascii="Arial" w:hAnsi="Arial" w:cs="Arial"/>
          <w:sz w:val="28"/>
          <w:szCs w:val="28"/>
        </w:rPr>
        <w:t>jdbc</w:t>
      </w:r>
      <w:proofErr w:type="spellEnd"/>
      <w:r w:rsidRPr="002501D3">
        <w:rPr>
          <w:rFonts w:ascii="Arial" w:hAnsi="Arial" w:cs="Arial"/>
          <w:sz w:val="28"/>
          <w:szCs w:val="28"/>
        </w:rPr>
        <w:t xml:space="preserve"> template.</w:t>
      </w:r>
    </w:p>
    <w:p w:rsidR="00D13526" w:rsidRPr="002501D3" w:rsidRDefault="00D13526" w:rsidP="00D13526">
      <w:pPr>
        <w:pStyle w:val="ListParagraph"/>
        <w:numPr>
          <w:ilvl w:val="0"/>
          <w:numId w:val="39"/>
        </w:numPr>
        <w:spacing w:after="200" w:line="276" w:lineRule="auto"/>
        <w:rPr>
          <w:rFonts w:ascii="Arial" w:hAnsi="Arial" w:cs="Arial"/>
          <w:sz w:val="28"/>
          <w:szCs w:val="28"/>
        </w:rPr>
      </w:pPr>
      <w:proofErr w:type="spellStart"/>
      <w:r w:rsidRPr="002501D3">
        <w:rPr>
          <w:rFonts w:ascii="Arial" w:hAnsi="Arial" w:cs="Arial"/>
          <w:sz w:val="28"/>
          <w:szCs w:val="28"/>
        </w:rPr>
        <w:t>Jdbc</w:t>
      </w:r>
      <w:proofErr w:type="spellEnd"/>
      <w:r w:rsidRPr="002501D3">
        <w:rPr>
          <w:rFonts w:ascii="Arial" w:hAnsi="Arial" w:cs="Arial"/>
          <w:sz w:val="28"/>
          <w:szCs w:val="28"/>
        </w:rPr>
        <w:t xml:space="preserve"> template is </w:t>
      </w:r>
      <w:proofErr w:type="spellStart"/>
      <w:r w:rsidRPr="002501D3">
        <w:rPr>
          <w:rFonts w:ascii="Arial" w:hAnsi="Arial" w:cs="Arial"/>
          <w:sz w:val="28"/>
          <w:szCs w:val="28"/>
        </w:rPr>
        <w:t>thred</w:t>
      </w:r>
      <w:proofErr w:type="spellEnd"/>
      <w:r w:rsidRPr="002501D3">
        <w:rPr>
          <w:rFonts w:ascii="Arial" w:hAnsi="Arial" w:cs="Arial"/>
          <w:sz w:val="28"/>
          <w:szCs w:val="28"/>
        </w:rPr>
        <w:t xml:space="preserve"> safe or not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integrate spring with ORM tool write the program</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lastRenderedPageBreak/>
        <w:t>how to configure multiple property file in spring.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how to execute batch in spring </w:t>
      </w:r>
      <w:proofErr w:type="spellStart"/>
      <w:r w:rsidRPr="002501D3">
        <w:rPr>
          <w:rFonts w:ascii="Arial" w:hAnsi="Arial" w:cs="Arial"/>
          <w:sz w:val="28"/>
          <w:szCs w:val="28"/>
        </w:rPr>
        <w:t>jdbc</w:t>
      </w:r>
      <w:proofErr w:type="spellEnd"/>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difference between </w:t>
      </w:r>
      <w:proofErr w:type="spellStart"/>
      <w:r w:rsidRPr="002501D3">
        <w:rPr>
          <w:rFonts w:ascii="Arial" w:hAnsi="Arial" w:cs="Arial"/>
          <w:sz w:val="28"/>
          <w:szCs w:val="28"/>
        </w:rPr>
        <w:t>rowmapper</w:t>
      </w:r>
      <w:proofErr w:type="spellEnd"/>
      <w:r w:rsidRPr="002501D3">
        <w:rPr>
          <w:rFonts w:ascii="Arial" w:hAnsi="Arial" w:cs="Arial"/>
          <w:sz w:val="28"/>
          <w:szCs w:val="28"/>
        </w:rPr>
        <w:t xml:space="preserve"> and </w:t>
      </w:r>
      <w:proofErr w:type="spellStart"/>
      <w:r w:rsidRPr="002501D3">
        <w:rPr>
          <w:rFonts w:ascii="Arial" w:hAnsi="Arial" w:cs="Arial"/>
          <w:sz w:val="28"/>
          <w:szCs w:val="28"/>
        </w:rPr>
        <w:t>resultsetextraror</w:t>
      </w:r>
      <w:proofErr w:type="spellEnd"/>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 what is difference between ref and </w:t>
      </w:r>
      <w:proofErr w:type="spellStart"/>
      <w:r w:rsidRPr="002501D3">
        <w:rPr>
          <w:rFonts w:ascii="Arial" w:hAnsi="Arial" w:cs="Arial"/>
          <w:sz w:val="28"/>
          <w:szCs w:val="28"/>
        </w:rPr>
        <w:t>idref</w:t>
      </w:r>
      <w:proofErr w:type="spellEnd"/>
      <w:r w:rsidRPr="002501D3">
        <w:rPr>
          <w:rFonts w:ascii="Arial" w:hAnsi="Arial" w:cs="Arial"/>
          <w:sz w:val="28"/>
          <w:szCs w:val="28"/>
        </w:rPr>
        <w:t xml:space="preserve"> tag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How to handle exception in spring </w:t>
      </w:r>
      <w:proofErr w:type="spellStart"/>
      <w:r w:rsidRPr="002501D3">
        <w:rPr>
          <w:rFonts w:ascii="Arial" w:hAnsi="Arial" w:cs="Arial"/>
          <w:sz w:val="28"/>
          <w:szCs w:val="28"/>
        </w:rPr>
        <w:t>mvc</w:t>
      </w:r>
      <w:proofErr w:type="spellEnd"/>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put and post method</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resource class and resource method in rest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@Context annotation in rest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w:t>
      </w:r>
      <w:proofErr w:type="spellStart"/>
      <w:r w:rsidRPr="002501D3">
        <w:rPr>
          <w:rFonts w:ascii="Arial" w:hAnsi="Arial" w:cs="Arial"/>
          <w:sz w:val="28"/>
          <w:szCs w:val="28"/>
        </w:rPr>
        <w:t>url</w:t>
      </w:r>
      <w:proofErr w:type="spellEnd"/>
      <w:r w:rsidRPr="002501D3">
        <w:rPr>
          <w:rFonts w:ascii="Arial" w:hAnsi="Arial" w:cs="Arial"/>
          <w:sz w:val="28"/>
          <w:szCs w:val="28"/>
        </w:rPr>
        <w:t xml:space="preserve"> and Uri.</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w:t>
      </w:r>
      <w:proofErr w:type="spellStart"/>
      <w:r w:rsidRPr="002501D3">
        <w:rPr>
          <w:rFonts w:ascii="Arial" w:hAnsi="Arial" w:cs="Arial"/>
          <w:sz w:val="28"/>
          <w:szCs w:val="28"/>
        </w:rPr>
        <w:t>itrate</w:t>
      </w:r>
      <w:proofErr w:type="spellEnd"/>
      <w:r w:rsidRPr="002501D3">
        <w:rPr>
          <w:rFonts w:ascii="Arial" w:hAnsi="Arial" w:cs="Arial"/>
          <w:sz w:val="28"/>
          <w:szCs w:val="28"/>
        </w:rPr>
        <w:t xml:space="preserve"> and execute update method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QBC and criterion object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order class  and restriction class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happen if we call get </w:t>
      </w:r>
      <w:proofErr w:type="spellStart"/>
      <w:r w:rsidRPr="002501D3">
        <w:rPr>
          <w:rFonts w:ascii="Arial" w:hAnsi="Arial" w:cs="Arial"/>
          <w:sz w:val="28"/>
          <w:szCs w:val="28"/>
        </w:rPr>
        <w:t>uniqueResult</w:t>
      </w:r>
      <w:proofErr w:type="spellEnd"/>
      <w:r w:rsidRPr="002501D3">
        <w:rPr>
          <w:rFonts w:ascii="Arial" w:hAnsi="Arial" w:cs="Arial"/>
          <w:sz w:val="28"/>
          <w:szCs w:val="28"/>
        </w:rPr>
        <w:t>() method in hibernate if query giving multiple result.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merge and update method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of component mapping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composite key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group id and artifact id in maven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Maven life cycle. And maven project architecture</w:t>
      </w:r>
    </w:p>
    <w:p w:rsidR="00D13526" w:rsidRPr="002501D3" w:rsidRDefault="00D13526" w:rsidP="00D13526">
      <w:pPr>
        <w:pStyle w:val="ListParagraph"/>
        <w:numPr>
          <w:ilvl w:val="0"/>
          <w:numId w:val="39"/>
        </w:numPr>
        <w:spacing w:after="200" w:line="276" w:lineRule="auto"/>
        <w:rPr>
          <w:rFonts w:ascii="Arial" w:hAnsi="Arial" w:cs="Arial"/>
          <w:sz w:val="28"/>
          <w:szCs w:val="28"/>
        </w:rPr>
      </w:pPr>
      <w:proofErr w:type="spellStart"/>
      <w:r w:rsidRPr="002501D3">
        <w:rPr>
          <w:rFonts w:ascii="Arial" w:hAnsi="Arial" w:cs="Arial"/>
          <w:sz w:val="28"/>
          <w:szCs w:val="28"/>
        </w:rPr>
        <w:t>Diffrence</w:t>
      </w:r>
      <w:proofErr w:type="spellEnd"/>
      <w:r w:rsidRPr="002501D3">
        <w:rPr>
          <w:rFonts w:ascii="Arial" w:hAnsi="Arial" w:cs="Arial"/>
          <w:sz w:val="28"/>
          <w:szCs w:val="28"/>
        </w:rPr>
        <w:t xml:space="preserve"> between </w:t>
      </w:r>
      <w:proofErr w:type="spellStart"/>
      <w:r w:rsidRPr="002501D3">
        <w:rPr>
          <w:rFonts w:ascii="Arial" w:hAnsi="Arial" w:cs="Arial"/>
          <w:sz w:val="28"/>
          <w:szCs w:val="28"/>
        </w:rPr>
        <w:t>mvn</w:t>
      </w:r>
      <w:proofErr w:type="spellEnd"/>
      <w:r w:rsidRPr="002501D3">
        <w:rPr>
          <w:rFonts w:ascii="Arial" w:hAnsi="Arial" w:cs="Arial"/>
          <w:sz w:val="28"/>
          <w:szCs w:val="28"/>
        </w:rPr>
        <w:t xml:space="preserve"> clean and maven install</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resolve conflict in maven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your test case in maven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after class and before class in </w:t>
      </w:r>
      <w:proofErr w:type="spellStart"/>
      <w:r w:rsidRPr="002501D3">
        <w:rPr>
          <w:rFonts w:ascii="Arial" w:hAnsi="Arial" w:cs="Arial"/>
          <w:sz w:val="28"/>
          <w:szCs w:val="28"/>
        </w:rPr>
        <w:t>junit</w:t>
      </w:r>
      <w:proofErr w:type="spellEnd"/>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How to test void method in </w:t>
      </w:r>
      <w:proofErr w:type="spellStart"/>
      <w:r w:rsidRPr="002501D3">
        <w:rPr>
          <w:rFonts w:ascii="Arial" w:hAnsi="Arial" w:cs="Arial"/>
          <w:sz w:val="28"/>
          <w:szCs w:val="28"/>
        </w:rPr>
        <w:t>junit</w:t>
      </w:r>
      <w:proofErr w:type="spellEnd"/>
      <w:r w:rsidRPr="002501D3">
        <w:rPr>
          <w:rFonts w:ascii="Arial" w:hAnsi="Arial" w:cs="Arial"/>
          <w:sz w:val="28"/>
          <w:szCs w:val="28"/>
        </w:rPr>
        <w:t>.</w:t>
      </w:r>
    </w:p>
    <w:p w:rsidR="00D13526" w:rsidRPr="002501D3" w:rsidRDefault="00D13526" w:rsidP="00F70F90">
      <w:pPr>
        <w:pStyle w:val="ListParagraph"/>
        <w:numPr>
          <w:ilvl w:val="0"/>
          <w:numId w:val="39"/>
        </w:numPr>
        <w:spacing w:after="200" w:line="276" w:lineRule="auto"/>
        <w:ind w:left="360"/>
        <w:rPr>
          <w:rFonts w:ascii="Arial" w:hAnsi="Arial" w:cs="Arial"/>
          <w:sz w:val="28"/>
          <w:szCs w:val="28"/>
        </w:rPr>
      </w:pPr>
      <w:r w:rsidRPr="002501D3">
        <w:rPr>
          <w:rFonts w:ascii="Arial" w:hAnsi="Arial" w:cs="Arial"/>
          <w:sz w:val="28"/>
          <w:szCs w:val="28"/>
        </w:rPr>
        <w:t xml:space="preserve">How to test you rest </w:t>
      </w:r>
      <w:proofErr w:type="spellStart"/>
      <w:r w:rsidRPr="002501D3">
        <w:rPr>
          <w:rFonts w:ascii="Arial" w:hAnsi="Arial" w:cs="Arial"/>
          <w:sz w:val="28"/>
          <w:szCs w:val="28"/>
        </w:rPr>
        <w:t>api</w:t>
      </w:r>
      <w:proofErr w:type="spellEnd"/>
      <w:r w:rsidRPr="002501D3">
        <w:rPr>
          <w:rFonts w:ascii="Arial" w:hAnsi="Arial" w:cs="Arial"/>
          <w:sz w:val="28"/>
          <w:szCs w:val="28"/>
        </w:rPr>
        <w:t xml:space="preserve"> using </w:t>
      </w:r>
      <w:proofErr w:type="spellStart"/>
      <w:r w:rsidRPr="002501D3">
        <w:rPr>
          <w:rFonts w:ascii="Arial" w:hAnsi="Arial" w:cs="Arial"/>
          <w:sz w:val="28"/>
          <w:szCs w:val="28"/>
        </w:rPr>
        <w:t>junit</w:t>
      </w:r>
      <w:proofErr w:type="spellEnd"/>
    </w:p>
    <w:p w:rsidR="00D13526" w:rsidRPr="002501D3" w:rsidRDefault="00D13526" w:rsidP="00446219">
      <w:pPr>
        <w:tabs>
          <w:tab w:val="left" w:pos="2010"/>
        </w:tabs>
        <w:ind w:left="360"/>
        <w:rPr>
          <w:rFonts w:ascii="Arial" w:hAnsi="Arial" w:cs="Arial"/>
          <w:i/>
          <w:sz w:val="28"/>
          <w:szCs w:val="28"/>
          <w:u w:val="none"/>
        </w:rPr>
      </w:pPr>
    </w:p>
    <w:p w:rsidR="00D13526" w:rsidRPr="002501D3" w:rsidRDefault="00D13526" w:rsidP="00446219">
      <w:pPr>
        <w:tabs>
          <w:tab w:val="left" w:pos="2010"/>
        </w:tabs>
        <w:ind w:left="360"/>
        <w:rPr>
          <w:rFonts w:ascii="Arial" w:hAnsi="Arial" w:cs="Arial"/>
          <w:i/>
          <w:sz w:val="28"/>
          <w:szCs w:val="28"/>
          <w:u w:val="none"/>
        </w:rPr>
      </w:pPr>
    </w:p>
    <w:p w:rsidR="008D601B" w:rsidRPr="002501D3" w:rsidRDefault="00D13526" w:rsidP="00446219">
      <w:pPr>
        <w:tabs>
          <w:tab w:val="left" w:pos="2010"/>
        </w:tabs>
        <w:ind w:left="360"/>
        <w:rPr>
          <w:rFonts w:ascii="Arial" w:hAnsi="Arial" w:cs="Arial"/>
          <w:sz w:val="28"/>
          <w:szCs w:val="28"/>
          <w:u w:val="none"/>
        </w:rPr>
      </w:pPr>
      <w:r w:rsidRPr="002501D3">
        <w:rPr>
          <w:rFonts w:ascii="Arial" w:hAnsi="Arial" w:cs="Arial"/>
          <w:i/>
          <w:sz w:val="28"/>
          <w:szCs w:val="28"/>
          <w:u w:val="none"/>
        </w:rPr>
        <w:t>&gt;&gt;&gt;&gt;&gt;</w:t>
      </w:r>
    </w:p>
    <w:p w:rsidR="008D601B" w:rsidRPr="002501D3" w:rsidRDefault="008D601B" w:rsidP="00C61C54">
      <w:pPr>
        <w:pStyle w:val="ListParagraph"/>
        <w:tabs>
          <w:tab w:val="left" w:pos="2010"/>
        </w:tabs>
        <w:ind w:left="1080"/>
        <w:jc w:val="both"/>
        <w:rPr>
          <w:rFonts w:ascii="Arial" w:hAnsi="Arial" w:cs="Arial"/>
          <w:sz w:val="28"/>
          <w:szCs w:val="28"/>
          <w:u w:val="single"/>
        </w:rPr>
      </w:pPr>
    </w:p>
    <w:p w:rsidR="008D601B" w:rsidRPr="002501D3" w:rsidRDefault="008D601B" w:rsidP="00C61C54">
      <w:pPr>
        <w:pStyle w:val="ListParagraph"/>
        <w:tabs>
          <w:tab w:val="left" w:pos="2010"/>
        </w:tabs>
        <w:ind w:left="1080"/>
        <w:jc w:val="both"/>
        <w:rPr>
          <w:rFonts w:ascii="Arial" w:hAnsi="Arial" w:cs="Arial"/>
          <w:sz w:val="28"/>
          <w:szCs w:val="28"/>
          <w:u w:val="single"/>
        </w:rPr>
      </w:pPr>
    </w:p>
    <w:p w:rsidR="008D601B" w:rsidRPr="002501D3" w:rsidRDefault="008D601B" w:rsidP="00C61C54">
      <w:pPr>
        <w:tabs>
          <w:tab w:val="left" w:pos="2010"/>
        </w:tabs>
        <w:rPr>
          <w:rFonts w:ascii="Arial" w:hAnsi="Arial" w:cs="Arial"/>
          <w:i/>
          <w:sz w:val="28"/>
          <w:szCs w:val="28"/>
        </w:rPr>
      </w:pPr>
    </w:p>
    <w:p w:rsidR="008D601B" w:rsidRPr="002501D3" w:rsidRDefault="008D601B" w:rsidP="00C61C54">
      <w:pPr>
        <w:tabs>
          <w:tab w:val="left" w:pos="2010"/>
        </w:tabs>
        <w:rPr>
          <w:rFonts w:ascii="Arial" w:hAnsi="Arial" w:cs="Arial"/>
          <w:i/>
          <w:sz w:val="28"/>
          <w:szCs w:val="28"/>
        </w:rPr>
      </w:pPr>
    </w:p>
    <w:p w:rsidR="008D601B" w:rsidRPr="002501D3" w:rsidRDefault="008D601B" w:rsidP="00C61C54">
      <w:pPr>
        <w:tabs>
          <w:tab w:val="left" w:pos="2010"/>
        </w:tabs>
        <w:rPr>
          <w:rFonts w:ascii="Arial" w:hAnsi="Arial" w:cs="Arial"/>
          <w:i/>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proofErr w:type="spellStart"/>
      <w:r w:rsidRPr="002501D3">
        <w:rPr>
          <w:rFonts w:ascii="Arial" w:hAnsi="Arial" w:cs="Arial"/>
          <w:sz w:val="28"/>
          <w:szCs w:val="28"/>
        </w:rPr>
        <w:t>Altimetric</w:t>
      </w:r>
      <w:proofErr w:type="spellEnd"/>
      <w:r w:rsidRPr="002501D3">
        <w:rPr>
          <w:rFonts w:ascii="Arial" w:hAnsi="Arial" w:cs="Arial"/>
          <w:sz w:val="28"/>
          <w:szCs w:val="28"/>
        </w:rPr>
        <w:t>:</w:t>
      </w:r>
    </w:p>
    <w:p w:rsidR="008D601B" w:rsidRPr="002501D3" w:rsidRDefault="008D601B" w:rsidP="00C61C54">
      <w:pPr>
        <w:tabs>
          <w:tab w:val="left" w:pos="2010"/>
        </w:tabs>
        <w:rPr>
          <w:rFonts w:ascii="Arial" w:hAnsi="Arial" w:cs="Arial"/>
          <w:sz w:val="28"/>
          <w:szCs w:val="28"/>
        </w:rPr>
      </w:pPr>
      <w:r w:rsidRPr="002501D3">
        <w:rPr>
          <w:rFonts w:ascii="Arial" w:hAnsi="Arial" w:cs="Arial"/>
          <w:i/>
          <w:sz w:val="28"/>
          <w:szCs w:val="28"/>
        </w:rPr>
        <w:t>1</w:t>
      </w:r>
      <w:r w:rsidRPr="002501D3">
        <w:rPr>
          <w:rFonts w:ascii="Arial" w:hAnsi="Arial" w:cs="Arial"/>
          <w:i/>
          <w:sz w:val="28"/>
          <w:szCs w:val="28"/>
          <w:vertAlign w:val="superscript"/>
        </w:rPr>
        <w:t>st</w:t>
      </w:r>
      <w:r w:rsidRPr="002501D3">
        <w:rPr>
          <w:rFonts w:ascii="Arial" w:hAnsi="Arial" w:cs="Arial"/>
          <w:i/>
          <w:sz w:val="28"/>
          <w:szCs w:val="28"/>
        </w:rPr>
        <w:t xml:space="preserve"> Round: System  Test:</w:t>
      </w:r>
    </w:p>
    <w:p w:rsidR="008D601B" w:rsidRPr="002501D3" w:rsidRDefault="008D601B" w:rsidP="00C61C54">
      <w:pPr>
        <w:pStyle w:val="ListParagraph"/>
        <w:numPr>
          <w:ilvl w:val="0"/>
          <w:numId w:val="20"/>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40 objective from  java, </w:t>
      </w:r>
      <w:proofErr w:type="spellStart"/>
      <w:r w:rsidRPr="002501D3">
        <w:rPr>
          <w:rFonts w:ascii="Arial" w:hAnsi="Arial" w:cs="Arial"/>
          <w:sz w:val="28"/>
          <w:szCs w:val="28"/>
        </w:rPr>
        <w:t>c++</w:t>
      </w:r>
      <w:proofErr w:type="spellEnd"/>
      <w:r w:rsidRPr="002501D3">
        <w:rPr>
          <w:rFonts w:ascii="Arial" w:hAnsi="Arial" w:cs="Arial"/>
          <w:sz w:val="28"/>
          <w:szCs w:val="28"/>
        </w:rPr>
        <w:t xml:space="preserve">, data structure , java script, </w:t>
      </w:r>
      <w:proofErr w:type="spellStart"/>
      <w:r w:rsidRPr="002501D3">
        <w:rPr>
          <w:rFonts w:ascii="Arial" w:hAnsi="Arial" w:cs="Arial"/>
          <w:sz w:val="28"/>
          <w:szCs w:val="28"/>
        </w:rPr>
        <w:t>sql</w:t>
      </w:r>
      <w:proofErr w:type="spellEnd"/>
    </w:p>
    <w:p w:rsidR="008D601B" w:rsidRPr="002501D3" w:rsidRDefault="008D601B" w:rsidP="00C61C54">
      <w:pPr>
        <w:pStyle w:val="ListParagraph"/>
        <w:numPr>
          <w:ilvl w:val="0"/>
          <w:numId w:val="20"/>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2 </w:t>
      </w:r>
      <w:proofErr w:type="spellStart"/>
      <w:r w:rsidRPr="002501D3">
        <w:rPr>
          <w:rFonts w:ascii="Arial" w:hAnsi="Arial" w:cs="Arial"/>
          <w:sz w:val="28"/>
          <w:szCs w:val="28"/>
        </w:rPr>
        <w:t>programing</w:t>
      </w:r>
      <w:proofErr w:type="spellEnd"/>
      <w:r w:rsidRPr="002501D3">
        <w:rPr>
          <w:rFonts w:ascii="Arial" w:hAnsi="Arial" w:cs="Arial"/>
          <w:sz w:val="28"/>
          <w:szCs w:val="28"/>
        </w:rPr>
        <w:t>:</w:t>
      </w:r>
    </w:p>
    <w:p w:rsidR="008D601B" w:rsidRPr="002501D3" w:rsidRDefault="008D601B" w:rsidP="00C61C54">
      <w:pPr>
        <w:pStyle w:val="ListParagraph"/>
        <w:numPr>
          <w:ilvl w:val="0"/>
          <w:numId w:val="21"/>
        </w:numPr>
        <w:tabs>
          <w:tab w:val="left" w:pos="2010"/>
        </w:tabs>
        <w:spacing w:after="200" w:line="276" w:lineRule="auto"/>
        <w:jc w:val="both"/>
        <w:rPr>
          <w:rFonts w:ascii="Arial" w:hAnsi="Arial" w:cs="Arial"/>
          <w:sz w:val="28"/>
          <w:szCs w:val="28"/>
        </w:rPr>
      </w:pPr>
      <w:r w:rsidRPr="002501D3">
        <w:rPr>
          <w:rFonts w:ascii="Arial" w:hAnsi="Arial" w:cs="Arial"/>
          <w:sz w:val="28"/>
          <w:szCs w:val="28"/>
        </w:rPr>
        <w:t>One scenario where there are lot of parents having lot of children. Have to find the siblings of particular parent .</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 xml:space="preserve">Example: input1 =5; length of the </w:t>
      </w:r>
      <w:proofErr w:type="spellStart"/>
      <w:r w:rsidRPr="002501D3">
        <w:rPr>
          <w:rFonts w:ascii="Arial" w:hAnsi="Arial" w:cs="Arial"/>
          <w:sz w:val="28"/>
          <w:szCs w:val="28"/>
        </w:rPr>
        <w:t>araay</w:t>
      </w:r>
      <w:proofErr w:type="spellEnd"/>
      <w:r w:rsidRPr="002501D3">
        <w:rPr>
          <w:rFonts w:ascii="Arial" w:hAnsi="Arial" w:cs="Arial"/>
          <w:sz w:val="28"/>
          <w:szCs w:val="28"/>
        </w:rPr>
        <w:t>.</w:t>
      </w:r>
    </w:p>
    <w:p w:rsidR="008D601B" w:rsidRPr="002501D3" w:rsidRDefault="008D601B" w:rsidP="00C61C54">
      <w:pPr>
        <w:pStyle w:val="ListParagraph"/>
        <w:tabs>
          <w:tab w:val="left" w:pos="2010"/>
        </w:tabs>
        <w:ind w:left="1440"/>
        <w:jc w:val="both"/>
        <w:rPr>
          <w:rFonts w:ascii="Arial" w:hAnsi="Arial" w:cs="Arial"/>
          <w:sz w:val="28"/>
          <w:szCs w:val="28"/>
        </w:rPr>
      </w:pPr>
      <w:proofErr w:type="spellStart"/>
      <w:r w:rsidRPr="002501D3">
        <w:rPr>
          <w:rFonts w:ascii="Arial" w:hAnsi="Arial" w:cs="Arial"/>
          <w:sz w:val="28"/>
          <w:szCs w:val="28"/>
        </w:rPr>
        <w:t>int</w:t>
      </w:r>
      <w:proofErr w:type="spellEnd"/>
      <w:r w:rsidRPr="002501D3">
        <w:rPr>
          <w:rFonts w:ascii="Arial" w:hAnsi="Arial" w:cs="Arial"/>
          <w:sz w:val="28"/>
          <w:szCs w:val="28"/>
        </w:rPr>
        <w:t>[] input2={1, 3, 5, 6,7}</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 xml:space="preserve">                  input3= siblings of particular no.</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siblings will consider as n+1 and n+2</w:t>
      </w:r>
    </w:p>
    <w:p w:rsidR="008D601B" w:rsidRPr="002501D3" w:rsidRDefault="008D601B" w:rsidP="00C61C54">
      <w:pPr>
        <w:pStyle w:val="ListParagraph"/>
        <w:tabs>
          <w:tab w:val="left" w:pos="2010"/>
        </w:tabs>
        <w:ind w:left="1440"/>
        <w:jc w:val="both"/>
        <w:rPr>
          <w:rFonts w:ascii="Arial" w:hAnsi="Arial" w:cs="Arial"/>
          <w:sz w:val="28"/>
          <w:szCs w:val="28"/>
        </w:rPr>
      </w:pPr>
      <w:proofErr w:type="spellStart"/>
      <w:r w:rsidRPr="002501D3">
        <w:rPr>
          <w:rFonts w:ascii="Arial" w:hAnsi="Arial" w:cs="Arial"/>
          <w:sz w:val="28"/>
          <w:szCs w:val="28"/>
        </w:rPr>
        <w:t>here</w:t>
      </w:r>
      <w:proofErr w:type="spellEnd"/>
      <w:r w:rsidRPr="002501D3">
        <w:rPr>
          <w:rFonts w:ascii="Arial" w:hAnsi="Arial" w:cs="Arial"/>
          <w:sz w:val="28"/>
          <w:szCs w:val="28"/>
        </w:rPr>
        <w:t xml:space="preserve"> siblings  of 5 are  6,7</w:t>
      </w:r>
    </w:p>
    <w:p w:rsidR="008D601B" w:rsidRPr="002501D3" w:rsidRDefault="008D601B" w:rsidP="00C61C54">
      <w:pPr>
        <w:pStyle w:val="ListParagraph"/>
        <w:tabs>
          <w:tab w:val="left" w:pos="2010"/>
        </w:tabs>
        <w:ind w:left="1440"/>
        <w:jc w:val="both"/>
        <w:rPr>
          <w:rFonts w:ascii="Arial" w:hAnsi="Arial" w:cs="Arial"/>
          <w:sz w:val="28"/>
          <w:szCs w:val="28"/>
        </w:rPr>
      </w:pPr>
    </w:p>
    <w:p w:rsidR="008D601B" w:rsidRPr="002501D3" w:rsidRDefault="008D601B" w:rsidP="00C61C54">
      <w:pPr>
        <w:pStyle w:val="ListParagraph"/>
        <w:numPr>
          <w:ilvl w:val="0"/>
          <w:numId w:val="21"/>
        </w:numPr>
        <w:tabs>
          <w:tab w:val="left" w:pos="2010"/>
        </w:tabs>
        <w:spacing w:after="200" w:line="276" w:lineRule="auto"/>
        <w:jc w:val="both"/>
        <w:rPr>
          <w:rFonts w:ascii="Arial" w:hAnsi="Arial" w:cs="Arial"/>
          <w:sz w:val="28"/>
          <w:szCs w:val="28"/>
        </w:rPr>
      </w:pPr>
      <w:r w:rsidRPr="002501D3">
        <w:rPr>
          <w:rFonts w:ascii="Arial" w:hAnsi="Arial" w:cs="Arial"/>
          <w:sz w:val="28"/>
          <w:szCs w:val="28"/>
        </w:rPr>
        <w:t>There are 20 students in a class. Each student having different points for which they can able stand in a queue according to their points from highest point to lowest point. If any student having less point who stand ahead of student who has more point, how to track this things.</w:t>
      </w:r>
    </w:p>
    <w:p w:rsidR="008D601B" w:rsidRPr="002501D3" w:rsidRDefault="008D601B" w:rsidP="00C61C54">
      <w:pPr>
        <w:pStyle w:val="ListParagraph"/>
        <w:tabs>
          <w:tab w:val="left" w:pos="2010"/>
        </w:tabs>
        <w:ind w:left="1440"/>
        <w:jc w:val="both"/>
        <w:rPr>
          <w:rFonts w:ascii="Arial" w:hAnsi="Arial" w:cs="Arial"/>
          <w:sz w:val="28"/>
          <w:szCs w:val="28"/>
        </w:rPr>
      </w:pPr>
      <w:proofErr w:type="spellStart"/>
      <w:r w:rsidRPr="002501D3">
        <w:rPr>
          <w:rFonts w:ascii="Arial" w:hAnsi="Arial" w:cs="Arial"/>
          <w:sz w:val="28"/>
          <w:szCs w:val="28"/>
        </w:rPr>
        <w:t>Int</w:t>
      </w:r>
      <w:proofErr w:type="spellEnd"/>
      <w:r w:rsidRPr="002501D3">
        <w:rPr>
          <w:rFonts w:ascii="Arial" w:hAnsi="Arial" w:cs="Arial"/>
          <w:sz w:val="28"/>
          <w:szCs w:val="28"/>
        </w:rPr>
        <w:t>[] input1, input2</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Where I&lt;j and P[</w:t>
      </w:r>
      <w:proofErr w:type="spellStart"/>
      <w:r w:rsidRPr="002501D3">
        <w:rPr>
          <w:rFonts w:ascii="Arial" w:hAnsi="Arial" w:cs="Arial"/>
          <w:sz w:val="28"/>
          <w:szCs w:val="28"/>
        </w:rPr>
        <w:t>i</w:t>
      </w:r>
      <w:proofErr w:type="spellEnd"/>
      <w:r w:rsidRPr="002501D3">
        <w:rPr>
          <w:rFonts w:ascii="Arial" w:hAnsi="Arial" w:cs="Arial"/>
          <w:sz w:val="28"/>
          <w:szCs w:val="28"/>
        </w:rPr>
        <w:t>]&gt;p[j] then …</w:t>
      </w:r>
    </w:p>
    <w:p w:rsidR="008D601B" w:rsidRPr="002501D3" w:rsidRDefault="008D601B" w:rsidP="00C61C54">
      <w:pPr>
        <w:tabs>
          <w:tab w:val="left" w:pos="2010"/>
        </w:tabs>
        <w:rPr>
          <w:rFonts w:ascii="Arial" w:hAnsi="Arial" w:cs="Arial"/>
          <w:i/>
          <w:sz w:val="28"/>
          <w:szCs w:val="28"/>
        </w:rPr>
      </w:pPr>
      <w:r w:rsidRPr="002501D3">
        <w:rPr>
          <w:rFonts w:ascii="Arial" w:hAnsi="Arial" w:cs="Arial"/>
          <w:i/>
          <w:sz w:val="28"/>
          <w:szCs w:val="28"/>
        </w:rPr>
        <w:t>2</w:t>
      </w:r>
      <w:r w:rsidRPr="002501D3">
        <w:rPr>
          <w:rFonts w:ascii="Arial" w:hAnsi="Arial" w:cs="Arial"/>
          <w:i/>
          <w:sz w:val="28"/>
          <w:szCs w:val="28"/>
          <w:vertAlign w:val="superscript"/>
        </w:rPr>
        <w:t>nd</w:t>
      </w:r>
      <w:r w:rsidRPr="002501D3">
        <w:rPr>
          <w:rFonts w:ascii="Arial" w:hAnsi="Arial" w:cs="Arial"/>
          <w:i/>
          <w:sz w:val="28"/>
          <w:szCs w:val="28"/>
        </w:rPr>
        <w:t xml:space="preserve"> round:</w:t>
      </w:r>
    </w:p>
    <w:p w:rsidR="00944351" w:rsidRPr="002501D3" w:rsidRDefault="008D601B" w:rsidP="00944351">
      <w:pPr>
        <w:pStyle w:val="ListParagraph"/>
        <w:jc w:val="both"/>
        <w:rPr>
          <w:rFonts w:ascii="Arial" w:hAnsi="Arial" w:cs="Arial"/>
          <w:color w:val="3B3838" w:themeColor="background2" w:themeShade="40"/>
          <w:sz w:val="28"/>
          <w:szCs w:val="28"/>
        </w:rPr>
      </w:pPr>
      <w:r w:rsidRPr="002501D3">
        <w:rPr>
          <w:rFonts w:ascii="Arial" w:hAnsi="Arial" w:cs="Arial"/>
          <w:sz w:val="28"/>
          <w:szCs w:val="28"/>
        </w:rPr>
        <w:t>Find index of first non-repeated  character</w:t>
      </w:r>
      <w:r w:rsidR="00944351" w:rsidRPr="002501D3">
        <w:rPr>
          <w:rFonts w:ascii="Arial" w:hAnsi="Arial" w:cs="Arial"/>
          <w:color w:val="3B3838" w:themeColor="background2" w:themeShade="40"/>
          <w:sz w:val="28"/>
          <w:szCs w:val="28"/>
        </w:rPr>
        <w:t>1.Given a List of N number a1, a2, a3........an, you have to find smallest number from the List that is repeated in the List exactly K number of times.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Input Format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First Line of Input Contain Single Value N, Size of List</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Second Line of Input Contain N Space Separated Integers</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Third Line of Input Contain Single Value K</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Output Format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Smallest Integer Value That is Repeated Exactly K Number of Time</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Constraints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N &lt;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K &lt;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0 &lt;= </w:t>
      </w:r>
      <w:proofErr w:type="spellStart"/>
      <w:r w:rsidRPr="002501D3">
        <w:rPr>
          <w:rFonts w:ascii="Arial" w:hAnsi="Arial" w:cs="Arial"/>
          <w:color w:val="3B3838" w:themeColor="background2" w:themeShade="40"/>
          <w:sz w:val="28"/>
          <w:szCs w:val="28"/>
        </w:rPr>
        <w:t>ai</w:t>
      </w:r>
      <w:proofErr w:type="spellEnd"/>
      <w:r w:rsidRPr="002501D3">
        <w:rPr>
          <w:rFonts w:ascii="Arial" w:hAnsi="Arial" w:cs="Arial"/>
          <w:color w:val="3B3838" w:themeColor="background2" w:themeShade="40"/>
          <w:sz w:val="28"/>
          <w:szCs w:val="28"/>
        </w:rPr>
        <w:t>&lt;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NOTE</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There Will Be At least One Variable Which Is Repeated K Times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2. Class A has to keep generating random numbers and it has to notify class B when it generates a composite number. Class B has to print the number whenever it receives a notification. (Provide code for same)</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3. The program has to search for a word in a data structure of multimillion entries what libraries/mechanism within java you recommend to minimize the time of search</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4.Given a List of Distinct N number a1, a2, a3........an.</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Find The Position Of Number K In The Given List.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Input Format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First Line Take Input Value of N</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Second Line Take Input N Space Separated Integer Value</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Third Line Take Input Value of K</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Output Format</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Position of K in the Given List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Constraints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N &lt;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lastRenderedPageBreak/>
        <w:t>0 &lt;</w:t>
      </w:r>
      <w:proofErr w:type="spellStart"/>
      <w:r w:rsidRPr="002501D3">
        <w:rPr>
          <w:rFonts w:ascii="Arial" w:hAnsi="Arial" w:cs="Arial"/>
          <w:color w:val="3B3838" w:themeColor="background2" w:themeShade="40"/>
          <w:sz w:val="28"/>
          <w:szCs w:val="28"/>
        </w:rPr>
        <w:t>ai</w:t>
      </w:r>
      <w:proofErr w:type="spellEnd"/>
      <w:r w:rsidRPr="002501D3">
        <w:rPr>
          <w:rFonts w:ascii="Arial" w:hAnsi="Arial" w:cs="Arial"/>
          <w:color w:val="3B3838" w:themeColor="background2" w:themeShade="40"/>
          <w:sz w:val="28"/>
          <w:szCs w:val="28"/>
        </w:rPr>
        <w:t>&lt; 1010</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K &lt; 1010</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NOTE:</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Array Indexing Starts From 0</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SAMPLE INPUT </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5</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1 2 3 4 5</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4</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SAMPLE OUTPUT </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3</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Time Limit:</w:t>
      </w:r>
      <w:r w:rsidRPr="002501D3">
        <w:rPr>
          <w:rFonts w:ascii="Arial" w:hAnsi="Arial" w:cs="Arial"/>
          <w:color w:val="3B3838" w:themeColor="background2" w:themeShade="40"/>
          <w:sz w:val="28"/>
          <w:szCs w:val="28"/>
        </w:rPr>
        <w:tab/>
        <w:t>1.0 sec(s) for each input file.</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5. Complete the merge String function .It has 2 parameters:</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1. A String a.</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2. A String b.</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Your function must merge string a and b and then return a single merged string. A merge operation between 2 string describe below </w:t>
      </w:r>
    </w:p>
    <w:p w:rsidR="00944351" w:rsidRPr="002501D3" w:rsidRDefault="00944351" w:rsidP="00944351">
      <w:pPr>
        <w:pStyle w:val="ListParagraph"/>
        <w:numPr>
          <w:ilvl w:val="0"/>
          <w:numId w:val="1"/>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Append alternating character from a and b , respectively, to some new String, merged string </w:t>
      </w:r>
    </w:p>
    <w:p w:rsidR="00944351" w:rsidRPr="002501D3" w:rsidRDefault="00944351" w:rsidP="00944351">
      <w:pPr>
        <w:pStyle w:val="ListParagraph"/>
        <w:numPr>
          <w:ilvl w:val="0"/>
          <w:numId w:val="1"/>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Once all of the characters in one of the strings have been merged, append the remaining characters in the other string to merged string </w:t>
      </w:r>
    </w:p>
    <w:p w:rsidR="00944351" w:rsidRPr="002501D3" w:rsidRDefault="00944351" w:rsidP="00944351">
      <w:pPr>
        <w:pStyle w:val="ListParagraph"/>
        <w:numPr>
          <w:ilvl w:val="0"/>
          <w:numId w:val="1"/>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Use only one single iteration to merge string </w:t>
      </w:r>
    </w:p>
    <w:p w:rsidR="00944351" w:rsidRPr="002501D3" w:rsidRDefault="00944351" w:rsidP="00944351">
      <w:pPr>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         Sample input: s1=</w:t>
      </w:r>
      <w:proofErr w:type="spellStart"/>
      <w:r w:rsidRPr="002501D3">
        <w:rPr>
          <w:rFonts w:ascii="Arial" w:hAnsi="Arial" w:cs="Arial"/>
          <w:color w:val="3B3838" w:themeColor="background2" w:themeShade="40"/>
          <w:sz w:val="28"/>
          <w:szCs w:val="28"/>
        </w:rPr>
        <w:t>ab</w:t>
      </w:r>
      <w:proofErr w:type="spellEnd"/>
      <w:r w:rsidRPr="002501D3">
        <w:rPr>
          <w:rFonts w:ascii="Arial" w:hAnsi="Arial" w:cs="Arial"/>
          <w:color w:val="3B3838" w:themeColor="background2" w:themeShade="40"/>
          <w:sz w:val="28"/>
          <w:szCs w:val="28"/>
        </w:rPr>
        <w:t xml:space="preserve"> s2=</w:t>
      </w:r>
      <w:proofErr w:type="spellStart"/>
      <w:r w:rsidRPr="002501D3">
        <w:rPr>
          <w:rFonts w:ascii="Arial" w:hAnsi="Arial" w:cs="Arial"/>
          <w:color w:val="3B3838" w:themeColor="background2" w:themeShade="40"/>
          <w:sz w:val="28"/>
          <w:szCs w:val="28"/>
        </w:rPr>
        <w:t>zsd</w:t>
      </w:r>
      <w:proofErr w:type="spellEnd"/>
      <w:r w:rsidRPr="002501D3">
        <w:rPr>
          <w:rFonts w:ascii="Arial" w:hAnsi="Arial" w:cs="Arial"/>
          <w:color w:val="3B3838" w:themeColor="background2" w:themeShade="40"/>
          <w:sz w:val="28"/>
          <w:szCs w:val="28"/>
        </w:rPr>
        <w:t xml:space="preserve">   output: </w:t>
      </w:r>
      <w:proofErr w:type="spellStart"/>
      <w:r w:rsidRPr="002501D3">
        <w:rPr>
          <w:rFonts w:ascii="Arial" w:hAnsi="Arial" w:cs="Arial"/>
          <w:color w:val="3B3838" w:themeColor="background2" w:themeShade="40"/>
          <w:sz w:val="28"/>
          <w:szCs w:val="28"/>
        </w:rPr>
        <w:t>azbsd</w:t>
      </w:r>
      <w:proofErr w:type="spellEnd"/>
    </w:p>
    <w:p w:rsidR="00944351" w:rsidRPr="002501D3" w:rsidRDefault="00944351" w:rsidP="00944351">
      <w:pPr>
        <w:rPr>
          <w:rFonts w:ascii="Arial" w:hAnsi="Arial" w:cs="Arial"/>
          <w:color w:val="3B3838" w:themeColor="background2" w:themeShade="40"/>
          <w:sz w:val="28"/>
          <w:szCs w:val="28"/>
        </w:rPr>
      </w:pPr>
    </w:p>
    <w:p w:rsidR="008D601B" w:rsidRPr="002501D3" w:rsidRDefault="008D601B" w:rsidP="00C61C54">
      <w:pPr>
        <w:tabs>
          <w:tab w:val="left" w:pos="2010"/>
        </w:tabs>
        <w:rPr>
          <w:rFonts w:ascii="Arial" w:hAnsi="Arial" w:cs="Arial"/>
          <w:sz w:val="28"/>
          <w:szCs w:val="28"/>
        </w:rPr>
      </w:pPr>
      <w:r w:rsidRPr="002501D3">
        <w:rPr>
          <w:rFonts w:ascii="Arial" w:hAnsi="Arial" w:cs="Arial"/>
          <w:sz w:val="28"/>
          <w:szCs w:val="28"/>
        </w:rPr>
        <w:t xml:space="preserve"> in a string.</w:t>
      </w:r>
    </w:p>
    <w:p w:rsidR="0026517B" w:rsidRPr="002501D3" w:rsidRDefault="0026517B" w:rsidP="00C61C54">
      <w:pPr>
        <w:tabs>
          <w:tab w:val="left" w:pos="2010"/>
        </w:tabs>
        <w:rPr>
          <w:rFonts w:ascii="Arial" w:hAnsi="Arial" w:cs="Arial"/>
          <w:sz w:val="28"/>
          <w:szCs w:val="28"/>
        </w:rPr>
      </w:pPr>
    </w:p>
    <w:p w:rsidR="0026517B" w:rsidRPr="002501D3" w:rsidRDefault="0026517B" w:rsidP="00C61C54">
      <w:pPr>
        <w:tabs>
          <w:tab w:val="left" w:pos="2010"/>
        </w:tabs>
        <w:rPr>
          <w:rFonts w:ascii="Arial" w:hAnsi="Arial" w:cs="Arial"/>
          <w:sz w:val="28"/>
          <w:szCs w:val="28"/>
        </w:rPr>
      </w:pPr>
    </w:p>
    <w:p w:rsidR="0026517B" w:rsidRPr="002501D3" w:rsidRDefault="0026517B" w:rsidP="0026517B">
      <w:pPr>
        <w:rPr>
          <w:rFonts w:ascii="Arial" w:hAnsi="Arial" w:cs="Arial"/>
          <w:sz w:val="28"/>
          <w:szCs w:val="28"/>
        </w:rPr>
      </w:pPr>
      <w:r w:rsidRPr="002501D3">
        <w:rPr>
          <w:rFonts w:ascii="Arial" w:hAnsi="Arial" w:cs="Arial"/>
          <w:sz w:val="28"/>
          <w:szCs w:val="28"/>
        </w:rPr>
        <w:t>Accenture Interview Question:</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Where you used polymorphism</w:t>
      </w:r>
    </w:p>
    <w:p w:rsidR="0026517B" w:rsidRPr="002501D3" w:rsidRDefault="0026517B" w:rsidP="0026517B">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 xml:space="preserve">How is use of </w:t>
      </w:r>
      <w:proofErr w:type="spellStart"/>
      <w:r w:rsidRPr="002501D3">
        <w:rPr>
          <w:rFonts w:ascii="Arial" w:hAnsi="Arial" w:cs="Arial"/>
          <w:color w:val="FF0000"/>
          <w:sz w:val="28"/>
          <w:szCs w:val="28"/>
        </w:rPr>
        <w:t>gc</w:t>
      </w:r>
      <w:proofErr w:type="spellEnd"/>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Can we execute GC</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propagate exception between multiple layer</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lastRenderedPageBreak/>
        <w:t>What is use of multi catch block</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When we have to use comparator</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contract between hash code and equal method</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improve performance of application</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 How stream </w:t>
      </w:r>
      <w:proofErr w:type="spellStart"/>
      <w:r w:rsidRPr="002501D3">
        <w:rPr>
          <w:rFonts w:ascii="Arial" w:hAnsi="Arial" w:cs="Arial"/>
          <w:sz w:val="28"/>
          <w:szCs w:val="28"/>
        </w:rPr>
        <w:t>api</w:t>
      </w:r>
      <w:proofErr w:type="spellEnd"/>
      <w:r w:rsidRPr="002501D3">
        <w:rPr>
          <w:rFonts w:ascii="Arial" w:hAnsi="Arial" w:cs="Arial"/>
          <w:sz w:val="28"/>
          <w:szCs w:val="28"/>
        </w:rPr>
        <w:t xml:space="preserve"> is working internally</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functional interface</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What is order if creation object (listener, filter, </w:t>
      </w:r>
      <w:proofErr w:type="spellStart"/>
      <w:r w:rsidRPr="002501D3">
        <w:rPr>
          <w:rFonts w:ascii="Arial" w:hAnsi="Arial" w:cs="Arial"/>
          <w:sz w:val="28"/>
          <w:szCs w:val="28"/>
        </w:rPr>
        <w:t>Servlet</w:t>
      </w:r>
      <w:proofErr w:type="spellEnd"/>
      <w:r w:rsidRPr="002501D3">
        <w:rPr>
          <w:rFonts w:ascii="Arial" w:hAnsi="Arial" w:cs="Arial"/>
          <w:sz w:val="28"/>
          <w:szCs w:val="28"/>
        </w:rPr>
        <w:t xml:space="preserve"> context, </w:t>
      </w:r>
      <w:proofErr w:type="spellStart"/>
      <w:r w:rsidRPr="002501D3">
        <w:rPr>
          <w:rFonts w:ascii="Arial" w:hAnsi="Arial" w:cs="Arial"/>
          <w:sz w:val="28"/>
          <w:szCs w:val="28"/>
        </w:rPr>
        <w:t>Servlet</w:t>
      </w:r>
      <w:proofErr w:type="spellEnd"/>
      <w:r w:rsidRPr="002501D3">
        <w:rPr>
          <w:rFonts w:ascii="Arial" w:hAnsi="Arial" w:cs="Arial"/>
          <w:sz w:val="28"/>
          <w:szCs w:val="28"/>
        </w:rPr>
        <w:t xml:space="preserve"> </w:t>
      </w:r>
      <w:proofErr w:type="spellStart"/>
      <w:r w:rsidRPr="002501D3">
        <w:rPr>
          <w:rFonts w:ascii="Arial" w:hAnsi="Arial" w:cs="Arial"/>
          <w:sz w:val="28"/>
          <w:szCs w:val="28"/>
        </w:rPr>
        <w:t>config</w:t>
      </w:r>
      <w:proofErr w:type="spellEnd"/>
      <w:r w:rsidRPr="002501D3">
        <w:rPr>
          <w:rFonts w:ascii="Arial" w:hAnsi="Arial" w:cs="Arial"/>
          <w:sz w:val="28"/>
          <w:szCs w:val="28"/>
        </w:rPr>
        <w:t>)</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pass additional data between multiple web pages</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invalidate session.</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How to configure error page in </w:t>
      </w:r>
      <w:proofErr w:type="spellStart"/>
      <w:r w:rsidRPr="002501D3">
        <w:rPr>
          <w:rFonts w:ascii="Arial" w:hAnsi="Arial" w:cs="Arial"/>
          <w:sz w:val="28"/>
          <w:szCs w:val="28"/>
        </w:rPr>
        <w:t>Servlet</w:t>
      </w:r>
      <w:proofErr w:type="spellEnd"/>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Different between L1 and L2 cache</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DI and IOC</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bean life cycle</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MVC flow</w:t>
      </w:r>
    </w:p>
    <w:p w:rsidR="0026517B" w:rsidRPr="002501D3" w:rsidRDefault="0026517B" w:rsidP="0026517B">
      <w:pPr>
        <w:ind w:left="360"/>
        <w:rPr>
          <w:rFonts w:ascii="Arial" w:hAnsi="Arial" w:cs="Arial"/>
          <w:sz w:val="28"/>
          <w:szCs w:val="28"/>
        </w:rPr>
      </w:pPr>
    </w:p>
    <w:p w:rsidR="0026517B" w:rsidRPr="002501D3" w:rsidRDefault="0026517B" w:rsidP="0026517B">
      <w:pPr>
        <w:ind w:left="360"/>
        <w:rPr>
          <w:rFonts w:ascii="Arial" w:hAnsi="Arial" w:cs="Arial"/>
          <w:sz w:val="28"/>
          <w:szCs w:val="28"/>
        </w:rPr>
      </w:pPr>
      <w:proofErr w:type="spellStart"/>
      <w:r w:rsidRPr="002501D3">
        <w:rPr>
          <w:rFonts w:ascii="Arial" w:hAnsi="Arial" w:cs="Arial"/>
          <w:sz w:val="28"/>
          <w:szCs w:val="28"/>
        </w:rPr>
        <w:t>Infogain</w:t>
      </w:r>
      <w:proofErr w:type="spellEnd"/>
      <w:r w:rsidRPr="002501D3">
        <w:rPr>
          <w:rFonts w:ascii="Arial" w:hAnsi="Arial" w:cs="Arial"/>
          <w:sz w:val="28"/>
          <w:szCs w:val="28"/>
        </w:rPr>
        <w:t xml:space="preserve"> Interview Question:</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find duplicate value in related column.</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give grant for particular table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difference between primary key and unique key</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DML and DDL</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of sequence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Rollback policy?</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truncate and delete and drop</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How to validate form using </w:t>
      </w:r>
      <w:proofErr w:type="spellStart"/>
      <w:r w:rsidRPr="002501D3">
        <w:rPr>
          <w:rFonts w:ascii="Arial" w:hAnsi="Arial" w:cs="Arial"/>
          <w:sz w:val="28"/>
          <w:szCs w:val="28"/>
        </w:rPr>
        <w:t>javascript</w:t>
      </w:r>
      <w:proofErr w:type="spellEnd"/>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a program based on selection one should be enables and one disabled</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How to read form value using </w:t>
      </w:r>
      <w:proofErr w:type="spellStart"/>
      <w:r w:rsidRPr="002501D3">
        <w:rPr>
          <w:rFonts w:ascii="Arial" w:hAnsi="Arial" w:cs="Arial"/>
          <w:sz w:val="28"/>
          <w:szCs w:val="28"/>
        </w:rPr>
        <w:t>javascript</w:t>
      </w:r>
      <w:proofErr w:type="spellEnd"/>
      <w:r w:rsidRPr="002501D3">
        <w:rPr>
          <w:rFonts w:ascii="Arial" w:hAnsi="Arial" w:cs="Arial"/>
          <w:sz w:val="28"/>
          <w:szCs w:val="28"/>
        </w:rPr>
        <w: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program to disable all filed</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send disable form field value to next page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Write a program to retrieve a data from controller and display in </w:t>
      </w:r>
      <w:proofErr w:type="spellStart"/>
      <w:r w:rsidRPr="002501D3">
        <w:rPr>
          <w:rFonts w:ascii="Arial" w:hAnsi="Arial" w:cs="Arial"/>
          <w:sz w:val="28"/>
          <w:szCs w:val="28"/>
        </w:rPr>
        <w:t>jsp</w:t>
      </w:r>
      <w:proofErr w:type="spellEnd"/>
      <w:r w:rsidRPr="002501D3">
        <w:rPr>
          <w:rFonts w:ascii="Arial" w:hAnsi="Arial" w:cs="Arial"/>
          <w:sz w:val="28"/>
          <w:szCs w:val="28"/>
        </w:rPr>
        <w:t xml:space="preserve"> page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What is safe method is rest </w:t>
      </w:r>
      <w:proofErr w:type="spellStart"/>
      <w:r w:rsidRPr="002501D3">
        <w:rPr>
          <w:rFonts w:ascii="Arial" w:hAnsi="Arial" w:cs="Arial"/>
          <w:sz w:val="28"/>
          <w:szCs w:val="28"/>
        </w:rPr>
        <w:t>api</w:t>
      </w:r>
      <w:proofErr w:type="spellEnd"/>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lastRenderedPageBreak/>
        <w:t>Difference between http1 and http2</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How to implement cache in Rest </w:t>
      </w:r>
      <w:proofErr w:type="spellStart"/>
      <w:r w:rsidRPr="002501D3">
        <w:rPr>
          <w:rFonts w:ascii="Arial" w:hAnsi="Arial" w:cs="Arial"/>
          <w:sz w:val="28"/>
          <w:szCs w:val="28"/>
        </w:rPr>
        <w:t>api</w:t>
      </w:r>
      <w:proofErr w:type="spellEnd"/>
      <w:r w:rsidRPr="002501D3">
        <w:rPr>
          <w:rFonts w:ascii="Arial" w:hAnsi="Arial" w:cs="Arial"/>
          <w:sz w:val="28"/>
          <w:szCs w:val="28"/>
        </w:rPr>
        <w: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ETAG is rest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BASIC and DIGEST security.</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will provide method level security in rest.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handle transaction between multiple database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Give typical architecture of your project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Which SDLC model you are following </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are getting requirement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 How you can make your rest </w:t>
      </w:r>
      <w:proofErr w:type="spellStart"/>
      <w:r w:rsidRPr="002501D3">
        <w:rPr>
          <w:rFonts w:ascii="Arial" w:hAnsi="Arial" w:cs="Arial"/>
          <w:sz w:val="28"/>
          <w:szCs w:val="28"/>
        </w:rPr>
        <w:t>api</w:t>
      </w:r>
      <w:proofErr w:type="spellEnd"/>
      <w:r w:rsidRPr="002501D3">
        <w:rPr>
          <w:rFonts w:ascii="Arial" w:hAnsi="Arial" w:cs="Arial"/>
          <w:sz w:val="28"/>
          <w:szCs w:val="28"/>
        </w:rPr>
        <w:t xml:space="preserve"> as thread safe</w:t>
      </w:r>
    </w:p>
    <w:p w:rsidR="0026517B" w:rsidRPr="002501D3" w:rsidRDefault="0026517B" w:rsidP="0026517B">
      <w:pPr>
        <w:ind w:left="360"/>
        <w:rPr>
          <w:rFonts w:ascii="Arial" w:hAnsi="Arial" w:cs="Arial"/>
          <w:sz w:val="28"/>
          <w:szCs w:val="28"/>
        </w:rPr>
      </w:pPr>
      <w:proofErr w:type="spellStart"/>
      <w:r w:rsidRPr="002501D3">
        <w:rPr>
          <w:rFonts w:ascii="Arial" w:hAnsi="Arial" w:cs="Arial"/>
          <w:sz w:val="28"/>
          <w:szCs w:val="28"/>
        </w:rPr>
        <w:t>Capgemini</w:t>
      </w:r>
      <w:proofErr w:type="spellEnd"/>
      <w:r w:rsidRPr="002501D3">
        <w:rPr>
          <w:rFonts w:ascii="Arial" w:hAnsi="Arial" w:cs="Arial"/>
          <w:sz w:val="28"/>
          <w:szCs w:val="28"/>
        </w:rPr>
        <w:t xml:space="preserve"> Interview Question: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Online </w:t>
      </w:r>
      <w:proofErr w:type="spellStart"/>
      <w:r w:rsidRPr="002501D3">
        <w:rPr>
          <w:rFonts w:ascii="Arial" w:hAnsi="Arial" w:cs="Arial"/>
          <w:sz w:val="28"/>
          <w:szCs w:val="28"/>
        </w:rPr>
        <w:t>amcat</w:t>
      </w:r>
      <w:proofErr w:type="spellEnd"/>
      <w:r w:rsidRPr="002501D3">
        <w:rPr>
          <w:rFonts w:ascii="Arial" w:hAnsi="Arial" w:cs="Arial"/>
          <w:sz w:val="28"/>
          <w:szCs w:val="28"/>
        </w:rPr>
        <w:t xml:space="preserve"> written test( Java, Spring, Hibernate technical question)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immutable class without using final keyword</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program to  explain all oops concept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will happen if we store custom object in tree set or tree map.</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Why string class is immutable not string buffer.</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b/w IO stream NIO Stream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IO stream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service locator design pattern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are design pattern you have used in your project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Factory design pattern and abstract Factory pattern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proxy design pattern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all are the pattern used by spring</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pull mechanism and push mechanism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hibernate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When we have native </w:t>
      </w:r>
      <w:proofErr w:type="spellStart"/>
      <w:r w:rsidRPr="002501D3">
        <w:rPr>
          <w:rFonts w:ascii="Arial" w:hAnsi="Arial" w:cs="Arial"/>
          <w:sz w:val="28"/>
          <w:szCs w:val="28"/>
        </w:rPr>
        <w:t>sql</w:t>
      </w:r>
      <w:proofErr w:type="spellEnd"/>
      <w:r w:rsidRPr="002501D3">
        <w:rPr>
          <w:rFonts w:ascii="Arial" w:hAnsi="Arial" w:cs="Arial"/>
          <w:sz w:val="28"/>
          <w:szCs w:val="28"/>
        </w:rPr>
        <w:t xml:space="preserve"> in hibernate why we have to use </w:t>
      </w:r>
      <w:proofErr w:type="spellStart"/>
      <w:r w:rsidRPr="002501D3">
        <w:rPr>
          <w:rFonts w:ascii="Arial" w:hAnsi="Arial" w:cs="Arial"/>
          <w:sz w:val="28"/>
          <w:szCs w:val="28"/>
        </w:rPr>
        <w:t>jdbc</w:t>
      </w:r>
      <w:proofErr w:type="spellEnd"/>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call procedure  in hibernate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resolve n+1 problem in hibernate.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asynchronous and synchronous communication?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b/w absolute path and relative path</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if order of logging level</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lastRenderedPageBreak/>
        <w:t>How to configure connection pool in server.  How you get object of that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flat transaction and distributed transaction.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trace method in http.</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raise a event in your application.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When are working multiple environment so how your managing DB credentials in your application.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How to resolve conflict in </w:t>
      </w:r>
      <w:proofErr w:type="spellStart"/>
      <w:r w:rsidRPr="002501D3">
        <w:rPr>
          <w:rFonts w:ascii="Arial" w:hAnsi="Arial" w:cs="Arial"/>
          <w:sz w:val="28"/>
          <w:szCs w:val="28"/>
        </w:rPr>
        <w:t>git</w:t>
      </w:r>
      <w:proofErr w:type="spellEnd"/>
      <w:r w:rsidRPr="002501D3">
        <w:rPr>
          <w:rFonts w:ascii="Arial" w:hAnsi="Arial" w:cs="Arial"/>
          <w:sz w:val="28"/>
          <w:szCs w:val="28"/>
        </w:rPr>
        <w: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making your war file how you are deploying.</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your rollback policy if deployment got failed?</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 What all are your step to resolve production issue.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managing you team.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Have you involved in design.</w:t>
      </w:r>
    </w:p>
    <w:p w:rsidR="0026517B" w:rsidRPr="002501D3" w:rsidRDefault="0026517B" w:rsidP="0026517B">
      <w:pPr>
        <w:ind w:left="360"/>
        <w:rPr>
          <w:rFonts w:ascii="Arial" w:hAnsi="Arial" w:cs="Arial"/>
          <w:sz w:val="28"/>
          <w:szCs w:val="28"/>
        </w:rPr>
      </w:pPr>
      <w:proofErr w:type="spellStart"/>
      <w:r w:rsidRPr="002501D3">
        <w:rPr>
          <w:rFonts w:ascii="Arial" w:hAnsi="Arial" w:cs="Arial"/>
          <w:sz w:val="28"/>
          <w:szCs w:val="28"/>
        </w:rPr>
        <w:t>SoftVision</w:t>
      </w:r>
      <w:proofErr w:type="spellEnd"/>
      <w:r w:rsidRPr="002501D3">
        <w:rPr>
          <w:rFonts w:ascii="Arial" w:hAnsi="Arial" w:cs="Arial"/>
          <w:sz w:val="28"/>
          <w:szCs w:val="28"/>
        </w:rPr>
        <w:t xml:space="preserve"> Interview questions:</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How to read session attribute in spring </w:t>
      </w:r>
      <w:proofErr w:type="spellStart"/>
      <w:r w:rsidRPr="002501D3">
        <w:rPr>
          <w:rFonts w:ascii="Arial" w:hAnsi="Arial" w:cs="Arial"/>
          <w:sz w:val="28"/>
          <w:szCs w:val="28"/>
        </w:rPr>
        <w:t>mvc</w:t>
      </w:r>
      <w:proofErr w:type="spellEnd"/>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request </w:t>
      </w:r>
      <w:proofErr w:type="spellStart"/>
      <w:r w:rsidRPr="002501D3">
        <w:rPr>
          <w:rFonts w:ascii="Arial" w:hAnsi="Arial" w:cs="Arial"/>
          <w:sz w:val="28"/>
          <w:szCs w:val="28"/>
        </w:rPr>
        <w:t>param</w:t>
      </w:r>
      <w:proofErr w:type="spellEnd"/>
      <w:r w:rsidRPr="002501D3">
        <w:rPr>
          <w:rFonts w:ascii="Arial" w:hAnsi="Arial" w:cs="Arial"/>
          <w:sz w:val="28"/>
          <w:szCs w:val="28"/>
        </w:rPr>
        <w:t xml:space="preserve"> and path </w:t>
      </w:r>
      <w:proofErr w:type="spellStart"/>
      <w:r w:rsidRPr="002501D3">
        <w:rPr>
          <w:rFonts w:ascii="Arial" w:hAnsi="Arial" w:cs="Arial"/>
          <w:sz w:val="28"/>
          <w:szCs w:val="28"/>
        </w:rPr>
        <w:t>param</w:t>
      </w:r>
      <w:proofErr w:type="spellEnd"/>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w:t>
      </w:r>
      <w:proofErr w:type="spellStart"/>
      <w:r w:rsidRPr="002501D3">
        <w:rPr>
          <w:rFonts w:ascii="Arial" w:hAnsi="Arial" w:cs="Arial"/>
          <w:sz w:val="28"/>
          <w:szCs w:val="28"/>
        </w:rPr>
        <w:t>ModelAttribute</w:t>
      </w:r>
      <w:proofErr w:type="spellEnd"/>
      <w:r w:rsidRPr="002501D3">
        <w:rPr>
          <w:rFonts w:ascii="Arial" w:hAnsi="Arial" w:cs="Arial"/>
          <w:sz w:val="28"/>
          <w:szCs w:val="28"/>
        </w:rPr>
        <w:t xml:space="preserve"> annotation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w:t>
      </w:r>
      <w:proofErr w:type="spellStart"/>
      <w:r w:rsidRPr="002501D3">
        <w:rPr>
          <w:rFonts w:ascii="Arial" w:hAnsi="Arial" w:cs="Arial"/>
          <w:sz w:val="28"/>
          <w:szCs w:val="28"/>
        </w:rPr>
        <w:t>Initbinder</w:t>
      </w:r>
      <w:proofErr w:type="spellEnd"/>
      <w:r w:rsidRPr="002501D3">
        <w:rPr>
          <w:rFonts w:ascii="Arial" w:hAnsi="Arial" w:cs="Arial"/>
          <w:sz w:val="28"/>
          <w:szCs w:val="28"/>
        </w:rPr>
        <w:t xml:space="preserve"> annotation</w:t>
      </w:r>
    </w:p>
    <w:p w:rsidR="0026517B" w:rsidRPr="002501D3" w:rsidRDefault="0026517B" w:rsidP="0026517B">
      <w:pPr>
        <w:pStyle w:val="ListParagraph"/>
        <w:numPr>
          <w:ilvl w:val="0"/>
          <w:numId w:val="39"/>
        </w:numPr>
        <w:spacing w:after="200" w:line="276" w:lineRule="auto"/>
        <w:rPr>
          <w:rFonts w:ascii="Arial" w:hAnsi="Arial" w:cs="Arial"/>
          <w:sz w:val="28"/>
          <w:szCs w:val="28"/>
        </w:rPr>
      </w:pPr>
      <w:proofErr w:type="spellStart"/>
      <w:r w:rsidRPr="002501D3">
        <w:rPr>
          <w:rFonts w:ascii="Arial" w:hAnsi="Arial" w:cs="Arial"/>
          <w:sz w:val="28"/>
          <w:szCs w:val="28"/>
        </w:rPr>
        <w:t>Diffrencce</w:t>
      </w:r>
      <w:proofErr w:type="spellEnd"/>
      <w:r w:rsidRPr="002501D3">
        <w:rPr>
          <w:rFonts w:ascii="Arial" w:hAnsi="Arial" w:cs="Arial"/>
          <w:sz w:val="28"/>
          <w:szCs w:val="28"/>
        </w:rPr>
        <w:t xml:space="preserve"> between @Rest Controller and @ Controller</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b/w @Component and @Bean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Explain all view resolver and controller in spring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xml configuration and annotation based configuration in spring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request and session scope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If depended been have prototype scope  if we call </w:t>
      </w:r>
      <w:proofErr w:type="spellStart"/>
      <w:r w:rsidRPr="002501D3">
        <w:rPr>
          <w:rFonts w:ascii="Arial" w:hAnsi="Arial" w:cs="Arial"/>
          <w:sz w:val="28"/>
          <w:szCs w:val="28"/>
        </w:rPr>
        <w:t>getbean</w:t>
      </w:r>
      <w:proofErr w:type="spellEnd"/>
      <w:r w:rsidRPr="002501D3">
        <w:rPr>
          <w:rFonts w:ascii="Arial" w:hAnsi="Arial" w:cs="Arial"/>
          <w:sz w:val="28"/>
          <w:szCs w:val="28"/>
        </w:rPr>
        <w:t xml:space="preserve"> method what will happen.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aware injection </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dependency pool and dependency lookup</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bean post processor</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Spring bean life cycle method.</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w:t>
      </w:r>
      <w:proofErr w:type="spellStart"/>
      <w:r w:rsidRPr="002501D3">
        <w:rPr>
          <w:rFonts w:ascii="Arial" w:hAnsi="Arial" w:cs="Arial"/>
          <w:sz w:val="28"/>
          <w:szCs w:val="28"/>
        </w:rPr>
        <w:t>namaparamer</w:t>
      </w:r>
      <w:proofErr w:type="spellEnd"/>
      <w:r w:rsidRPr="002501D3">
        <w:rPr>
          <w:rFonts w:ascii="Arial" w:hAnsi="Arial" w:cs="Arial"/>
          <w:sz w:val="28"/>
          <w:szCs w:val="28"/>
        </w:rPr>
        <w:t xml:space="preserve"> </w:t>
      </w:r>
      <w:proofErr w:type="spellStart"/>
      <w:r w:rsidRPr="002501D3">
        <w:rPr>
          <w:rFonts w:ascii="Arial" w:hAnsi="Arial" w:cs="Arial"/>
          <w:sz w:val="28"/>
          <w:szCs w:val="28"/>
        </w:rPr>
        <w:t>jdbc</w:t>
      </w:r>
      <w:proofErr w:type="spellEnd"/>
      <w:r w:rsidRPr="002501D3">
        <w:rPr>
          <w:rFonts w:ascii="Arial" w:hAnsi="Arial" w:cs="Arial"/>
          <w:sz w:val="28"/>
          <w:szCs w:val="28"/>
        </w:rPr>
        <w:t xml:space="preserve"> template and </w:t>
      </w:r>
      <w:proofErr w:type="spellStart"/>
      <w:r w:rsidRPr="002501D3">
        <w:rPr>
          <w:rFonts w:ascii="Arial" w:hAnsi="Arial" w:cs="Arial"/>
          <w:sz w:val="28"/>
          <w:szCs w:val="28"/>
        </w:rPr>
        <w:t>jdbc</w:t>
      </w:r>
      <w:proofErr w:type="spellEnd"/>
      <w:r w:rsidRPr="002501D3">
        <w:rPr>
          <w:rFonts w:ascii="Arial" w:hAnsi="Arial" w:cs="Arial"/>
          <w:sz w:val="28"/>
          <w:szCs w:val="28"/>
        </w:rPr>
        <w:t xml:space="preserve"> template.</w:t>
      </w:r>
    </w:p>
    <w:p w:rsidR="0026517B" w:rsidRPr="002501D3" w:rsidRDefault="0026517B" w:rsidP="0026517B">
      <w:pPr>
        <w:pStyle w:val="ListParagraph"/>
        <w:numPr>
          <w:ilvl w:val="0"/>
          <w:numId w:val="39"/>
        </w:numPr>
        <w:spacing w:after="200" w:line="276" w:lineRule="auto"/>
        <w:rPr>
          <w:rFonts w:ascii="Arial" w:hAnsi="Arial" w:cs="Arial"/>
          <w:sz w:val="28"/>
          <w:szCs w:val="28"/>
        </w:rPr>
      </w:pPr>
      <w:proofErr w:type="spellStart"/>
      <w:r w:rsidRPr="002501D3">
        <w:rPr>
          <w:rFonts w:ascii="Arial" w:hAnsi="Arial" w:cs="Arial"/>
          <w:sz w:val="28"/>
          <w:szCs w:val="28"/>
        </w:rPr>
        <w:t>Jdbc</w:t>
      </w:r>
      <w:proofErr w:type="spellEnd"/>
      <w:r w:rsidRPr="002501D3">
        <w:rPr>
          <w:rFonts w:ascii="Arial" w:hAnsi="Arial" w:cs="Arial"/>
          <w:sz w:val="28"/>
          <w:szCs w:val="28"/>
        </w:rPr>
        <w:t xml:space="preserve"> template is </w:t>
      </w:r>
      <w:proofErr w:type="spellStart"/>
      <w:r w:rsidRPr="002501D3">
        <w:rPr>
          <w:rFonts w:ascii="Arial" w:hAnsi="Arial" w:cs="Arial"/>
          <w:sz w:val="28"/>
          <w:szCs w:val="28"/>
        </w:rPr>
        <w:t>thred</w:t>
      </w:r>
      <w:proofErr w:type="spellEnd"/>
      <w:r w:rsidRPr="002501D3">
        <w:rPr>
          <w:rFonts w:ascii="Arial" w:hAnsi="Arial" w:cs="Arial"/>
          <w:sz w:val="28"/>
          <w:szCs w:val="28"/>
        </w:rPr>
        <w:t xml:space="preserve"> safe or not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integrate spring with ORM tool write the program</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multiple property file in spring.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lastRenderedPageBreak/>
        <w:t xml:space="preserve">how to execute batch in spring </w:t>
      </w:r>
      <w:proofErr w:type="spellStart"/>
      <w:r w:rsidRPr="002501D3">
        <w:rPr>
          <w:rFonts w:ascii="Arial" w:hAnsi="Arial" w:cs="Arial"/>
          <w:sz w:val="28"/>
          <w:szCs w:val="28"/>
        </w:rPr>
        <w:t>jdbc</w:t>
      </w:r>
      <w:proofErr w:type="spellEnd"/>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difference between </w:t>
      </w:r>
      <w:proofErr w:type="spellStart"/>
      <w:r w:rsidRPr="002501D3">
        <w:rPr>
          <w:rFonts w:ascii="Arial" w:hAnsi="Arial" w:cs="Arial"/>
          <w:sz w:val="28"/>
          <w:szCs w:val="28"/>
        </w:rPr>
        <w:t>rowmapper</w:t>
      </w:r>
      <w:proofErr w:type="spellEnd"/>
      <w:r w:rsidRPr="002501D3">
        <w:rPr>
          <w:rFonts w:ascii="Arial" w:hAnsi="Arial" w:cs="Arial"/>
          <w:sz w:val="28"/>
          <w:szCs w:val="28"/>
        </w:rPr>
        <w:t xml:space="preserve"> and </w:t>
      </w:r>
      <w:proofErr w:type="spellStart"/>
      <w:r w:rsidRPr="002501D3">
        <w:rPr>
          <w:rFonts w:ascii="Arial" w:hAnsi="Arial" w:cs="Arial"/>
          <w:sz w:val="28"/>
          <w:szCs w:val="28"/>
        </w:rPr>
        <w:t>resultsetextraror</w:t>
      </w:r>
      <w:proofErr w:type="spellEnd"/>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 what is difference between ref and </w:t>
      </w:r>
      <w:proofErr w:type="spellStart"/>
      <w:r w:rsidRPr="002501D3">
        <w:rPr>
          <w:rFonts w:ascii="Arial" w:hAnsi="Arial" w:cs="Arial"/>
          <w:sz w:val="28"/>
          <w:szCs w:val="28"/>
        </w:rPr>
        <w:t>idref</w:t>
      </w:r>
      <w:proofErr w:type="spellEnd"/>
      <w:r w:rsidRPr="002501D3">
        <w:rPr>
          <w:rFonts w:ascii="Arial" w:hAnsi="Arial" w:cs="Arial"/>
          <w:sz w:val="28"/>
          <w:szCs w:val="28"/>
        </w:rPr>
        <w:t xml:space="preserve"> tag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How to handle exception in spring </w:t>
      </w:r>
      <w:proofErr w:type="spellStart"/>
      <w:r w:rsidRPr="002501D3">
        <w:rPr>
          <w:rFonts w:ascii="Arial" w:hAnsi="Arial" w:cs="Arial"/>
          <w:sz w:val="28"/>
          <w:szCs w:val="28"/>
        </w:rPr>
        <w:t>mvc</w:t>
      </w:r>
      <w:proofErr w:type="spellEnd"/>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put and post method</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resource class and resource method in rest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@Context annotation in rest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w:t>
      </w:r>
      <w:proofErr w:type="spellStart"/>
      <w:r w:rsidRPr="002501D3">
        <w:rPr>
          <w:rFonts w:ascii="Arial" w:hAnsi="Arial" w:cs="Arial"/>
          <w:sz w:val="28"/>
          <w:szCs w:val="28"/>
        </w:rPr>
        <w:t>url</w:t>
      </w:r>
      <w:proofErr w:type="spellEnd"/>
      <w:r w:rsidRPr="002501D3">
        <w:rPr>
          <w:rFonts w:ascii="Arial" w:hAnsi="Arial" w:cs="Arial"/>
          <w:sz w:val="28"/>
          <w:szCs w:val="28"/>
        </w:rPr>
        <w:t xml:space="preserve"> and Uri.</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w:t>
      </w:r>
      <w:proofErr w:type="spellStart"/>
      <w:r w:rsidRPr="002501D3">
        <w:rPr>
          <w:rFonts w:ascii="Arial" w:hAnsi="Arial" w:cs="Arial"/>
          <w:sz w:val="28"/>
          <w:szCs w:val="28"/>
        </w:rPr>
        <w:t>itrate</w:t>
      </w:r>
      <w:proofErr w:type="spellEnd"/>
      <w:r w:rsidRPr="002501D3">
        <w:rPr>
          <w:rFonts w:ascii="Arial" w:hAnsi="Arial" w:cs="Arial"/>
          <w:sz w:val="28"/>
          <w:szCs w:val="28"/>
        </w:rPr>
        <w:t xml:space="preserve"> and execute update method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QBC and criterion object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order class  and restriction class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happen if we call get </w:t>
      </w:r>
      <w:proofErr w:type="spellStart"/>
      <w:r w:rsidRPr="002501D3">
        <w:rPr>
          <w:rFonts w:ascii="Arial" w:hAnsi="Arial" w:cs="Arial"/>
          <w:sz w:val="28"/>
          <w:szCs w:val="28"/>
        </w:rPr>
        <w:t>uniqueResult</w:t>
      </w:r>
      <w:proofErr w:type="spellEnd"/>
      <w:r w:rsidRPr="002501D3">
        <w:rPr>
          <w:rFonts w:ascii="Arial" w:hAnsi="Arial" w:cs="Arial"/>
          <w:sz w:val="28"/>
          <w:szCs w:val="28"/>
        </w:rPr>
        <w:t>() method in hibernate if query giving multiple result.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merge and update method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of component mapping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composite key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group id and artifact id in maven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Maven life cycle. And maven project architecture</w:t>
      </w:r>
    </w:p>
    <w:p w:rsidR="0026517B" w:rsidRPr="002501D3" w:rsidRDefault="0026517B" w:rsidP="0026517B">
      <w:pPr>
        <w:pStyle w:val="ListParagraph"/>
        <w:numPr>
          <w:ilvl w:val="0"/>
          <w:numId w:val="39"/>
        </w:numPr>
        <w:spacing w:after="200" w:line="276" w:lineRule="auto"/>
        <w:rPr>
          <w:rFonts w:ascii="Arial" w:hAnsi="Arial" w:cs="Arial"/>
          <w:sz w:val="28"/>
          <w:szCs w:val="28"/>
        </w:rPr>
      </w:pPr>
      <w:proofErr w:type="spellStart"/>
      <w:r w:rsidRPr="002501D3">
        <w:rPr>
          <w:rFonts w:ascii="Arial" w:hAnsi="Arial" w:cs="Arial"/>
          <w:sz w:val="28"/>
          <w:szCs w:val="28"/>
        </w:rPr>
        <w:t>Diffrence</w:t>
      </w:r>
      <w:proofErr w:type="spellEnd"/>
      <w:r w:rsidRPr="002501D3">
        <w:rPr>
          <w:rFonts w:ascii="Arial" w:hAnsi="Arial" w:cs="Arial"/>
          <w:sz w:val="28"/>
          <w:szCs w:val="28"/>
        </w:rPr>
        <w:t xml:space="preserve"> between </w:t>
      </w:r>
      <w:proofErr w:type="spellStart"/>
      <w:r w:rsidRPr="002501D3">
        <w:rPr>
          <w:rFonts w:ascii="Arial" w:hAnsi="Arial" w:cs="Arial"/>
          <w:sz w:val="28"/>
          <w:szCs w:val="28"/>
        </w:rPr>
        <w:t>mvn</w:t>
      </w:r>
      <w:proofErr w:type="spellEnd"/>
      <w:r w:rsidRPr="002501D3">
        <w:rPr>
          <w:rFonts w:ascii="Arial" w:hAnsi="Arial" w:cs="Arial"/>
          <w:sz w:val="28"/>
          <w:szCs w:val="28"/>
        </w:rPr>
        <w:t xml:space="preserve"> clean and maven install</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resolve conflict in maven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your test case in maven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difference between after class and before class in </w:t>
      </w:r>
      <w:proofErr w:type="spellStart"/>
      <w:r w:rsidRPr="002501D3">
        <w:rPr>
          <w:rFonts w:ascii="Arial" w:hAnsi="Arial" w:cs="Arial"/>
          <w:sz w:val="28"/>
          <w:szCs w:val="28"/>
        </w:rPr>
        <w:t>junit</w:t>
      </w:r>
      <w:proofErr w:type="spellEnd"/>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How to test void method in </w:t>
      </w:r>
      <w:proofErr w:type="spellStart"/>
      <w:r w:rsidRPr="002501D3">
        <w:rPr>
          <w:rFonts w:ascii="Arial" w:hAnsi="Arial" w:cs="Arial"/>
          <w:sz w:val="28"/>
          <w:szCs w:val="28"/>
        </w:rPr>
        <w:t>junit</w:t>
      </w:r>
      <w:proofErr w:type="spellEnd"/>
      <w:r w:rsidRPr="002501D3">
        <w:rPr>
          <w:rFonts w:ascii="Arial" w:hAnsi="Arial" w:cs="Arial"/>
          <w:sz w:val="28"/>
          <w:szCs w:val="28"/>
        </w:rPr>
        <w:t>.</w:t>
      </w:r>
    </w:p>
    <w:p w:rsidR="0026517B" w:rsidRPr="002501D3" w:rsidRDefault="0026517B" w:rsidP="0026517B">
      <w:pPr>
        <w:pStyle w:val="ListParagraph"/>
        <w:numPr>
          <w:ilvl w:val="0"/>
          <w:numId w:val="39"/>
        </w:numPr>
        <w:spacing w:after="200" w:line="276" w:lineRule="auto"/>
        <w:ind w:left="360"/>
        <w:rPr>
          <w:rFonts w:ascii="Arial" w:hAnsi="Arial" w:cs="Arial"/>
          <w:sz w:val="28"/>
          <w:szCs w:val="28"/>
        </w:rPr>
      </w:pPr>
      <w:r w:rsidRPr="002501D3">
        <w:rPr>
          <w:rFonts w:ascii="Arial" w:hAnsi="Arial" w:cs="Arial"/>
          <w:sz w:val="28"/>
          <w:szCs w:val="28"/>
        </w:rPr>
        <w:t xml:space="preserve">How to test you rest </w:t>
      </w:r>
      <w:proofErr w:type="spellStart"/>
      <w:r w:rsidRPr="002501D3">
        <w:rPr>
          <w:rFonts w:ascii="Arial" w:hAnsi="Arial" w:cs="Arial"/>
          <w:sz w:val="28"/>
          <w:szCs w:val="28"/>
        </w:rPr>
        <w:t>api</w:t>
      </w:r>
      <w:proofErr w:type="spellEnd"/>
      <w:r w:rsidRPr="002501D3">
        <w:rPr>
          <w:rFonts w:ascii="Arial" w:hAnsi="Arial" w:cs="Arial"/>
          <w:sz w:val="28"/>
          <w:szCs w:val="28"/>
        </w:rPr>
        <w:t xml:space="preserve"> using </w:t>
      </w:r>
      <w:proofErr w:type="spellStart"/>
      <w:r w:rsidRPr="002501D3">
        <w:rPr>
          <w:rFonts w:ascii="Arial" w:hAnsi="Arial" w:cs="Arial"/>
          <w:sz w:val="28"/>
          <w:szCs w:val="28"/>
        </w:rPr>
        <w:t>junit</w:t>
      </w:r>
      <w:proofErr w:type="spellEnd"/>
    </w:p>
    <w:p w:rsidR="0026517B" w:rsidRPr="002501D3" w:rsidRDefault="0026517B" w:rsidP="00C61C54">
      <w:pPr>
        <w:tabs>
          <w:tab w:val="left" w:pos="2010"/>
        </w:tabs>
        <w:rPr>
          <w:rFonts w:ascii="Arial" w:hAnsi="Arial" w:cs="Arial"/>
          <w:sz w:val="28"/>
          <w:szCs w:val="28"/>
        </w:rPr>
      </w:pPr>
    </w:p>
    <w:sectPr w:rsidR="0026517B" w:rsidRPr="002501D3" w:rsidSect="00AD0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299"/>
    <w:multiLevelType w:val="multilevel"/>
    <w:tmpl w:val="F88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B1CB8"/>
    <w:multiLevelType w:val="multilevel"/>
    <w:tmpl w:val="E4A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9D6A45"/>
    <w:multiLevelType w:val="hybridMultilevel"/>
    <w:tmpl w:val="490E31D8"/>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nsid w:val="03FF0585"/>
    <w:multiLevelType w:val="multilevel"/>
    <w:tmpl w:val="E0D25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51299A"/>
    <w:multiLevelType w:val="multilevel"/>
    <w:tmpl w:val="51E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E6D7B"/>
    <w:multiLevelType w:val="multilevel"/>
    <w:tmpl w:val="A348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E83A26"/>
    <w:multiLevelType w:val="hybridMultilevel"/>
    <w:tmpl w:val="0818E6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1A6B2792"/>
    <w:multiLevelType w:val="hybridMultilevel"/>
    <w:tmpl w:val="86E8E4F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B110AD7"/>
    <w:multiLevelType w:val="multilevel"/>
    <w:tmpl w:val="073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B7173"/>
    <w:multiLevelType w:val="hybridMultilevel"/>
    <w:tmpl w:val="2AD47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6D40BC"/>
    <w:multiLevelType w:val="multilevel"/>
    <w:tmpl w:val="57C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6241BC"/>
    <w:multiLevelType w:val="hybridMultilevel"/>
    <w:tmpl w:val="2976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D08C1"/>
    <w:multiLevelType w:val="multilevel"/>
    <w:tmpl w:val="E93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AC3BDE"/>
    <w:multiLevelType w:val="hybridMultilevel"/>
    <w:tmpl w:val="E10E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07412"/>
    <w:multiLevelType w:val="multilevel"/>
    <w:tmpl w:val="74B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17694A"/>
    <w:multiLevelType w:val="hybridMultilevel"/>
    <w:tmpl w:val="FB3E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D62277"/>
    <w:multiLevelType w:val="hybridMultilevel"/>
    <w:tmpl w:val="5788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DF00C3"/>
    <w:multiLevelType w:val="hybridMultilevel"/>
    <w:tmpl w:val="1204A048"/>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nsid w:val="3AF46E58"/>
    <w:multiLevelType w:val="hybridMultilevel"/>
    <w:tmpl w:val="739A4A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0320551"/>
    <w:multiLevelType w:val="hybridMultilevel"/>
    <w:tmpl w:val="3EB8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052A25"/>
    <w:multiLevelType w:val="multilevel"/>
    <w:tmpl w:val="21A8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103C08"/>
    <w:multiLevelType w:val="hybridMultilevel"/>
    <w:tmpl w:val="67549E2A"/>
    <w:lvl w:ilvl="0" w:tplc="0409000B">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2">
    <w:nsid w:val="458B3B36"/>
    <w:multiLevelType w:val="hybridMultilevel"/>
    <w:tmpl w:val="8E3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F79F7"/>
    <w:multiLevelType w:val="hybridMultilevel"/>
    <w:tmpl w:val="7102F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FE383F"/>
    <w:multiLevelType w:val="hybridMultilevel"/>
    <w:tmpl w:val="32346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2485E"/>
    <w:multiLevelType w:val="hybridMultilevel"/>
    <w:tmpl w:val="E3E45EE6"/>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6">
    <w:nsid w:val="5F0E72EE"/>
    <w:multiLevelType w:val="hybridMultilevel"/>
    <w:tmpl w:val="AE5C8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BF5345"/>
    <w:multiLevelType w:val="multilevel"/>
    <w:tmpl w:val="261C697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9A1CE7"/>
    <w:multiLevelType w:val="hybridMultilevel"/>
    <w:tmpl w:val="D084E1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B184919"/>
    <w:multiLevelType w:val="hybridMultilevel"/>
    <w:tmpl w:val="C6483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DB10F5"/>
    <w:multiLevelType w:val="hybridMultilevel"/>
    <w:tmpl w:val="8E2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CBF2F23"/>
    <w:multiLevelType w:val="hybridMultilevel"/>
    <w:tmpl w:val="7142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154D02"/>
    <w:multiLevelType w:val="multilevel"/>
    <w:tmpl w:val="F074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393745"/>
    <w:multiLevelType w:val="hybridMultilevel"/>
    <w:tmpl w:val="0944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C0907"/>
    <w:multiLevelType w:val="hybridMultilevel"/>
    <w:tmpl w:val="09BE3694"/>
    <w:lvl w:ilvl="0" w:tplc="0409000F">
      <w:start w:val="1"/>
      <w:numFmt w:val="decimal"/>
      <w:lvlText w:val="%1."/>
      <w:lvlJc w:val="left"/>
      <w:pPr>
        <w:ind w:left="2730" w:hanging="360"/>
      </w:pPr>
      <w:rPr>
        <w:rFonts w:hint="default"/>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abstractNum w:abstractNumId="35">
    <w:nsid w:val="72933CF8"/>
    <w:multiLevelType w:val="hybridMultilevel"/>
    <w:tmpl w:val="4A029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7F010D"/>
    <w:multiLevelType w:val="hybridMultilevel"/>
    <w:tmpl w:val="8626E9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1B55C2"/>
    <w:multiLevelType w:val="hybridMultilevel"/>
    <w:tmpl w:val="D854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455C18"/>
    <w:multiLevelType w:val="multilevel"/>
    <w:tmpl w:val="9CA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C0D601B"/>
    <w:multiLevelType w:val="hybridMultilevel"/>
    <w:tmpl w:val="1204A048"/>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0">
    <w:nsid w:val="7F7D2126"/>
    <w:multiLevelType w:val="hybridMultilevel"/>
    <w:tmpl w:val="52DC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9"/>
  </w:num>
  <w:num w:numId="6">
    <w:abstractNumId w:val="15"/>
  </w:num>
  <w:num w:numId="7">
    <w:abstractNumId w:val="39"/>
  </w:num>
  <w:num w:numId="8">
    <w:abstractNumId w:val="16"/>
  </w:num>
  <w:num w:numId="9">
    <w:abstractNumId w:val="23"/>
  </w:num>
  <w:num w:numId="10">
    <w:abstractNumId w:val="2"/>
  </w:num>
  <w:num w:numId="11">
    <w:abstractNumId w:val="21"/>
  </w:num>
  <w:num w:numId="12">
    <w:abstractNumId w:val="25"/>
  </w:num>
  <w:num w:numId="13">
    <w:abstractNumId w:val="6"/>
  </w:num>
  <w:num w:numId="14">
    <w:abstractNumId w:val="19"/>
  </w:num>
  <w:num w:numId="15">
    <w:abstractNumId w:val="26"/>
  </w:num>
  <w:num w:numId="16">
    <w:abstractNumId w:val="34"/>
  </w:num>
  <w:num w:numId="17">
    <w:abstractNumId w:val="14"/>
  </w:num>
  <w:num w:numId="18">
    <w:abstractNumId w:val="38"/>
  </w:num>
  <w:num w:numId="19">
    <w:abstractNumId w:val="3"/>
  </w:num>
  <w:num w:numId="20">
    <w:abstractNumId w:val="24"/>
  </w:num>
  <w:num w:numId="21">
    <w:abstractNumId w:val="30"/>
  </w:num>
  <w:num w:numId="22">
    <w:abstractNumId w:val="31"/>
  </w:num>
  <w:num w:numId="23">
    <w:abstractNumId w:val="13"/>
  </w:num>
  <w:num w:numId="24">
    <w:abstractNumId w:val="22"/>
  </w:num>
  <w:num w:numId="25">
    <w:abstractNumId w:val="35"/>
  </w:num>
  <w:num w:numId="26">
    <w:abstractNumId w:val="11"/>
  </w:num>
  <w:num w:numId="27">
    <w:abstractNumId w:val="27"/>
  </w:num>
  <w:num w:numId="28">
    <w:abstractNumId w:val="1"/>
  </w:num>
  <w:num w:numId="29">
    <w:abstractNumId w:val="20"/>
  </w:num>
  <w:num w:numId="30">
    <w:abstractNumId w:val="32"/>
  </w:num>
  <w:num w:numId="31">
    <w:abstractNumId w:val="10"/>
  </w:num>
  <w:num w:numId="32">
    <w:abstractNumId w:val="4"/>
  </w:num>
  <w:num w:numId="33">
    <w:abstractNumId w:val="17"/>
  </w:num>
  <w:num w:numId="34">
    <w:abstractNumId w:val="37"/>
  </w:num>
  <w:num w:numId="35">
    <w:abstractNumId w:val="8"/>
  </w:num>
  <w:num w:numId="36">
    <w:abstractNumId w:val="0"/>
  </w:num>
  <w:num w:numId="37">
    <w:abstractNumId w:val="33"/>
  </w:num>
  <w:num w:numId="38">
    <w:abstractNumId w:val="29"/>
  </w:num>
  <w:num w:numId="39">
    <w:abstractNumId w:val="40"/>
  </w:num>
  <w:num w:numId="40">
    <w:abstractNumId w:val="12"/>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94EED"/>
    <w:rsid w:val="000018E1"/>
    <w:rsid w:val="00003485"/>
    <w:rsid w:val="00055260"/>
    <w:rsid w:val="00077AD4"/>
    <w:rsid w:val="000877C4"/>
    <w:rsid w:val="00096DAC"/>
    <w:rsid w:val="00097C21"/>
    <w:rsid w:val="000C3224"/>
    <w:rsid w:val="000C53B1"/>
    <w:rsid w:val="000D61A4"/>
    <w:rsid w:val="000E4B93"/>
    <w:rsid w:val="000F61BA"/>
    <w:rsid w:val="00102C0A"/>
    <w:rsid w:val="00125CBD"/>
    <w:rsid w:val="00131498"/>
    <w:rsid w:val="0015128F"/>
    <w:rsid w:val="001629DB"/>
    <w:rsid w:val="0017746D"/>
    <w:rsid w:val="00182418"/>
    <w:rsid w:val="001955D1"/>
    <w:rsid w:val="001B078D"/>
    <w:rsid w:val="001B4B3D"/>
    <w:rsid w:val="001C440D"/>
    <w:rsid w:val="001C53EB"/>
    <w:rsid w:val="001F5EFB"/>
    <w:rsid w:val="002011A0"/>
    <w:rsid w:val="00215298"/>
    <w:rsid w:val="00227ACA"/>
    <w:rsid w:val="00235916"/>
    <w:rsid w:val="00235E3F"/>
    <w:rsid w:val="00247B60"/>
    <w:rsid w:val="002501D3"/>
    <w:rsid w:val="002605E1"/>
    <w:rsid w:val="0026517B"/>
    <w:rsid w:val="00266417"/>
    <w:rsid w:val="0027216D"/>
    <w:rsid w:val="0029196F"/>
    <w:rsid w:val="002A2E26"/>
    <w:rsid w:val="002C6B66"/>
    <w:rsid w:val="002D0F9C"/>
    <w:rsid w:val="002D5C8C"/>
    <w:rsid w:val="002E51BB"/>
    <w:rsid w:val="002F142E"/>
    <w:rsid w:val="002F66FC"/>
    <w:rsid w:val="00300D90"/>
    <w:rsid w:val="00322139"/>
    <w:rsid w:val="0032651D"/>
    <w:rsid w:val="00327354"/>
    <w:rsid w:val="003324FC"/>
    <w:rsid w:val="00332B09"/>
    <w:rsid w:val="00336962"/>
    <w:rsid w:val="00346034"/>
    <w:rsid w:val="00354BB4"/>
    <w:rsid w:val="00355AB8"/>
    <w:rsid w:val="00363712"/>
    <w:rsid w:val="00384BDA"/>
    <w:rsid w:val="003867C1"/>
    <w:rsid w:val="0039203E"/>
    <w:rsid w:val="00394EED"/>
    <w:rsid w:val="003A4F02"/>
    <w:rsid w:val="003C7C17"/>
    <w:rsid w:val="003D502F"/>
    <w:rsid w:val="003F4CA6"/>
    <w:rsid w:val="003F6B5A"/>
    <w:rsid w:val="00400B66"/>
    <w:rsid w:val="0042442A"/>
    <w:rsid w:val="004246B9"/>
    <w:rsid w:val="00424D5B"/>
    <w:rsid w:val="00433548"/>
    <w:rsid w:val="00435DC5"/>
    <w:rsid w:val="0044280E"/>
    <w:rsid w:val="00446219"/>
    <w:rsid w:val="00450A95"/>
    <w:rsid w:val="00453FB9"/>
    <w:rsid w:val="004757F9"/>
    <w:rsid w:val="004A0BF7"/>
    <w:rsid w:val="004A599B"/>
    <w:rsid w:val="004B117E"/>
    <w:rsid w:val="004B2C70"/>
    <w:rsid w:val="004C22E1"/>
    <w:rsid w:val="004D1DFF"/>
    <w:rsid w:val="004D5B2E"/>
    <w:rsid w:val="005125B7"/>
    <w:rsid w:val="00520B64"/>
    <w:rsid w:val="00521923"/>
    <w:rsid w:val="00523137"/>
    <w:rsid w:val="0055208A"/>
    <w:rsid w:val="00572D00"/>
    <w:rsid w:val="005801B3"/>
    <w:rsid w:val="0058095F"/>
    <w:rsid w:val="005833E2"/>
    <w:rsid w:val="00592CC2"/>
    <w:rsid w:val="005A45B8"/>
    <w:rsid w:val="005A53FD"/>
    <w:rsid w:val="005B4887"/>
    <w:rsid w:val="005D53B8"/>
    <w:rsid w:val="005E5DE7"/>
    <w:rsid w:val="005E68A2"/>
    <w:rsid w:val="005F4DF0"/>
    <w:rsid w:val="005F5780"/>
    <w:rsid w:val="00605825"/>
    <w:rsid w:val="00607F57"/>
    <w:rsid w:val="00614430"/>
    <w:rsid w:val="00621675"/>
    <w:rsid w:val="00624FC2"/>
    <w:rsid w:val="0064573E"/>
    <w:rsid w:val="00654471"/>
    <w:rsid w:val="00661B95"/>
    <w:rsid w:val="00675C0C"/>
    <w:rsid w:val="006849E8"/>
    <w:rsid w:val="006A39FF"/>
    <w:rsid w:val="006B3E6F"/>
    <w:rsid w:val="006D399B"/>
    <w:rsid w:val="006E2A27"/>
    <w:rsid w:val="006E2E68"/>
    <w:rsid w:val="006F18DB"/>
    <w:rsid w:val="006F579C"/>
    <w:rsid w:val="00733036"/>
    <w:rsid w:val="007450A7"/>
    <w:rsid w:val="0074703C"/>
    <w:rsid w:val="00754B91"/>
    <w:rsid w:val="00761609"/>
    <w:rsid w:val="00774292"/>
    <w:rsid w:val="00783D49"/>
    <w:rsid w:val="00784E88"/>
    <w:rsid w:val="007A5E14"/>
    <w:rsid w:val="007C78DF"/>
    <w:rsid w:val="007E3D63"/>
    <w:rsid w:val="007E42AD"/>
    <w:rsid w:val="00807B02"/>
    <w:rsid w:val="00812539"/>
    <w:rsid w:val="00815F3B"/>
    <w:rsid w:val="00830705"/>
    <w:rsid w:val="008421FA"/>
    <w:rsid w:val="00856022"/>
    <w:rsid w:val="008644F5"/>
    <w:rsid w:val="00880D45"/>
    <w:rsid w:val="00890168"/>
    <w:rsid w:val="008A1002"/>
    <w:rsid w:val="008C2717"/>
    <w:rsid w:val="008C5809"/>
    <w:rsid w:val="008D601B"/>
    <w:rsid w:val="008E3943"/>
    <w:rsid w:val="008E7422"/>
    <w:rsid w:val="00935E04"/>
    <w:rsid w:val="00944351"/>
    <w:rsid w:val="00950C14"/>
    <w:rsid w:val="00953950"/>
    <w:rsid w:val="00966E7E"/>
    <w:rsid w:val="009803AF"/>
    <w:rsid w:val="0099007B"/>
    <w:rsid w:val="009A2B9A"/>
    <w:rsid w:val="009A5746"/>
    <w:rsid w:val="009B1000"/>
    <w:rsid w:val="009C2BF5"/>
    <w:rsid w:val="009C34C6"/>
    <w:rsid w:val="009D5A00"/>
    <w:rsid w:val="009F4E99"/>
    <w:rsid w:val="00A07878"/>
    <w:rsid w:val="00A111B9"/>
    <w:rsid w:val="00A1379F"/>
    <w:rsid w:val="00A20DDE"/>
    <w:rsid w:val="00A34CBB"/>
    <w:rsid w:val="00A4658C"/>
    <w:rsid w:val="00A64968"/>
    <w:rsid w:val="00A6745F"/>
    <w:rsid w:val="00A83625"/>
    <w:rsid w:val="00A852DB"/>
    <w:rsid w:val="00AA6776"/>
    <w:rsid w:val="00AB31C7"/>
    <w:rsid w:val="00AD0913"/>
    <w:rsid w:val="00AD46C2"/>
    <w:rsid w:val="00AD54F3"/>
    <w:rsid w:val="00AE70EB"/>
    <w:rsid w:val="00B04005"/>
    <w:rsid w:val="00B1236D"/>
    <w:rsid w:val="00B12E8D"/>
    <w:rsid w:val="00B168C0"/>
    <w:rsid w:val="00B2228B"/>
    <w:rsid w:val="00B45621"/>
    <w:rsid w:val="00B57BB1"/>
    <w:rsid w:val="00B81799"/>
    <w:rsid w:val="00B859A8"/>
    <w:rsid w:val="00BA1B60"/>
    <w:rsid w:val="00BC1D49"/>
    <w:rsid w:val="00BD598F"/>
    <w:rsid w:val="00BF1FC2"/>
    <w:rsid w:val="00C05F95"/>
    <w:rsid w:val="00C168C6"/>
    <w:rsid w:val="00C44DBC"/>
    <w:rsid w:val="00C45C68"/>
    <w:rsid w:val="00C553BC"/>
    <w:rsid w:val="00C61C54"/>
    <w:rsid w:val="00C63058"/>
    <w:rsid w:val="00C716E1"/>
    <w:rsid w:val="00C72D79"/>
    <w:rsid w:val="00C7600A"/>
    <w:rsid w:val="00C77C32"/>
    <w:rsid w:val="00CC1795"/>
    <w:rsid w:val="00CE6B03"/>
    <w:rsid w:val="00CE709F"/>
    <w:rsid w:val="00CE79CD"/>
    <w:rsid w:val="00CF295A"/>
    <w:rsid w:val="00D13526"/>
    <w:rsid w:val="00D41A15"/>
    <w:rsid w:val="00D46329"/>
    <w:rsid w:val="00D71092"/>
    <w:rsid w:val="00D748F3"/>
    <w:rsid w:val="00D916CD"/>
    <w:rsid w:val="00DA11D1"/>
    <w:rsid w:val="00DA5C0F"/>
    <w:rsid w:val="00DA5E4A"/>
    <w:rsid w:val="00DB386A"/>
    <w:rsid w:val="00DC118E"/>
    <w:rsid w:val="00DD34DB"/>
    <w:rsid w:val="00E15CFA"/>
    <w:rsid w:val="00E208B1"/>
    <w:rsid w:val="00E30172"/>
    <w:rsid w:val="00E32709"/>
    <w:rsid w:val="00E32862"/>
    <w:rsid w:val="00E33125"/>
    <w:rsid w:val="00E33C48"/>
    <w:rsid w:val="00E37CA3"/>
    <w:rsid w:val="00E427C1"/>
    <w:rsid w:val="00E67B35"/>
    <w:rsid w:val="00E86ECE"/>
    <w:rsid w:val="00E87783"/>
    <w:rsid w:val="00E96100"/>
    <w:rsid w:val="00E96EF2"/>
    <w:rsid w:val="00EB3366"/>
    <w:rsid w:val="00EE6D1F"/>
    <w:rsid w:val="00F018B0"/>
    <w:rsid w:val="00F16AD6"/>
    <w:rsid w:val="00F30475"/>
    <w:rsid w:val="00F46789"/>
    <w:rsid w:val="00F54265"/>
    <w:rsid w:val="00F54B50"/>
    <w:rsid w:val="00F636E8"/>
    <w:rsid w:val="00F6565D"/>
    <w:rsid w:val="00F70F90"/>
    <w:rsid w:val="00F74725"/>
    <w:rsid w:val="00F771B3"/>
    <w:rsid w:val="00F775F1"/>
    <w:rsid w:val="00FC0140"/>
    <w:rsid w:val="00FD0EA7"/>
    <w:rsid w:val="00FE37FF"/>
    <w:rsid w:val="00FE4BFD"/>
    <w:rsid w:val="00FE56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5F"/>
    <w:pPr>
      <w:spacing w:line="240" w:lineRule="auto"/>
      <w:jc w:val="both"/>
    </w:pPr>
    <w:rPr>
      <w:rFonts w:ascii="Verdana" w:hAnsi="Verdana"/>
      <w:sz w:val="21"/>
      <w:szCs w:val="21"/>
      <w:u w:val="single"/>
    </w:rPr>
  </w:style>
  <w:style w:type="paragraph" w:styleId="Heading2">
    <w:name w:val="heading 2"/>
    <w:basedOn w:val="Normal"/>
    <w:next w:val="Normal"/>
    <w:link w:val="Heading2Char"/>
    <w:uiPriority w:val="9"/>
    <w:semiHidden/>
    <w:unhideWhenUsed/>
    <w:qFormat/>
    <w:rsid w:val="00E328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5128F"/>
    <w:pPr>
      <w:spacing w:before="100" w:beforeAutospacing="1" w:after="100" w:afterAutospacing="1"/>
      <w:jc w:val="left"/>
      <w:outlineLvl w:val="2"/>
    </w:pPr>
    <w:rPr>
      <w:rFonts w:ascii="Times New Roman" w:eastAsia="Times New Roman" w:hAnsi="Times New Roman" w:cs="Times New Roman"/>
      <w:b/>
      <w:bCs/>
      <w:sz w:val="27"/>
      <w:szCs w:val="27"/>
      <w:u w:val="non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745F"/>
    <w:rPr>
      <w:i/>
      <w:iCs/>
    </w:rPr>
  </w:style>
  <w:style w:type="paragraph" w:styleId="NormalWeb">
    <w:name w:val="Normal (Web)"/>
    <w:basedOn w:val="Normal"/>
    <w:uiPriority w:val="99"/>
    <w:semiHidden/>
    <w:unhideWhenUsed/>
    <w:rsid w:val="00247B60"/>
    <w:pPr>
      <w:spacing w:before="100" w:beforeAutospacing="1" w:after="100" w:afterAutospacing="1"/>
      <w:jc w:val="left"/>
    </w:pPr>
    <w:rPr>
      <w:rFonts w:ascii="Times New Roman" w:eastAsia="Times New Roman" w:hAnsi="Times New Roman" w:cs="Times New Roman"/>
      <w:sz w:val="24"/>
      <w:szCs w:val="24"/>
      <w:u w:val="none"/>
      <w:lang w:val="en-US"/>
    </w:rPr>
  </w:style>
  <w:style w:type="paragraph" w:styleId="Title">
    <w:name w:val="Title"/>
    <w:basedOn w:val="Normal"/>
    <w:next w:val="Normal"/>
    <w:link w:val="TitleChar"/>
    <w:uiPriority w:val="10"/>
    <w:qFormat/>
    <w:rsid w:val="004B2C70"/>
    <w:pPr>
      <w:spacing w:after="0"/>
      <w:contextualSpacing/>
      <w:jc w:val="left"/>
    </w:pPr>
    <w:rPr>
      <w:rFonts w:asciiTheme="majorHAnsi" w:eastAsiaTheme="majorEastAsia" w:hAnsiTheme="majorHAnsi" w:cstheme="majorBidi"/>
      <w:spacing w:val="-10"/>
      <w:kern w:val="28"/>
      <w:sz w:val="56"/>
      <w:szCs w:val="56"/>
      <w:u w:val="none"/>
      <w:lang w:val="en-US"/>
    </w:rPr>
  </w:style>
  <w:style w:type="character" w:customStyle="1" w:styleId="TitleChar">
    <w:name w:val="Title Char"/>
    <w:basedOn w:val="DefaultParagraphFont"/>
    <w:link w:val="Title"/>
    <w:uiPriority w:val="10"/>
    <w:rsid w:val="004B2C70"/>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B2C70"/>
    <w:pPr>
      <w:spacing w:line="256" w:lineRule="auto"/>
      <w:ind w:left="720"/>
      <w:contextualSpacing/>
      <w:jc w:val="left"/>
    </w:pPr>
    <w:rPr>
      <w:rFonts w:asciiTheme="minorHAnsi" w:hAnsiTheme="minorHAnsi"/>
      <w:sz w:val="22"/>
      <w:szCs w:val="22"/>
      <w:u w:val="none"/>
      <w:lang w:val="en-US"/>
    </w:rPr>
  </w:style>
  <w:style w:type="character" w:styleId="HTMLCode">
    <w:name w:val="HTML Code"/>
    <w:basedOn w:val="DefaultParagraphFont"/>
    <w:uiPriority w:val="99"/>
    <w:semiHidden/>
    <w:unhideWhenUsed/>
    <w:rsid w:val="008D601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u w:val="none"/>
      <w:lang w:val="en-US"/>
    </w:rPr>
  </w:style>
  <w:style w:type="character" w:customStyle="1" w:styleId="HTMLPreformattedChar">
    <w:name w:val="HTML Preformatted Char"/>
    <w:basedOn w:val="DefaultParagraphFont"/>
    <w:link w:val="HTMLPreformatted"/>
    <w:uiPriority w:val="99"/>
    <w:rsid w:val="008D601B"/>
    <w:rPr>
      <w:rFonts w:ascii="Courier New" w:eastAsia="Times New Roman" w:hAnsi="Courier New" w:cs="Courier New"/>
      <w:sz w:val="20"/>
      <w:szCs w:val="20"/>
      <w:lang w:val="en-US"/>
    </w:rPr>
  </w:style>
  <w:style w:type="character" w:customStyle="1" w:styleId="tag">
    <w:name w:val="tag"/>
    <w:basedOn w:val="DefaultParagraphFont"/>
    <w:rsid w:val="008D601B"/>
  </w:style>
  <w:style w:type="character" w:customStyle="1" w:styleId="pln">
    <w:name w:val="pln"/>
    <w:basedOn w:val="DefaultParagraphFont"/>
    <w:rsid w:val="008D601B"/>
  </w:style>
  <w:style w:type="character" w:styleId="Strong">
    <w:name w:val="Strong"/>
    <w:basedOn w:val="DefaultParagraphFont"/>
    <w:uiPriority w:val="22"/>
    <w:qFormat/>
    <w:rsid w:val="00336962"/>
    <w:rPr>
      <w:b/>
      <w:bCs/>
    </w:rPr>
  </w:style>
  <w:style w:type="character" w:customStyle="1" w:styleId="4yxo">
    <w:name w:val="_4yxo"/>
    <w:basedOn w:val="DefaultParagraphFont"/>
    <w:rsid w:val="006E2A27"/>
  </w:style>
  <w:style w:type="character" w:styleId="Hyperlink">
    <w:name w:val="Hyperlink"/>
    <w:basedOn w:val="DefaultParagraphFont"/>
    <w:uiPriority w:val="99"/>
    <w:semiHidden/>
    <w:unhideWhenUsed/>
    <w:rsid w:val="000018E1"/>
    <w:rPr>
      <w:color w:val="0000FF"/>
      <w:u w:val="single"/>
    </w:rPr>
  </w:style>
  <w:style w:type="paragraph" w:styleId="BalloonText">
    <w:name w:val="Balloon Text"/>
    <w:basedOn w:val="Normal"/>
    <w:link w:val="BalloonTextChar"/>
    <w:uiPriority w:val="99"/>
    <w:semiHidden/>
    <w:unhideWhenUsed/>
    <w:rsid w:val="00355A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AB8"/>
    <w:rPr>
      <w:rFonts w:ascii="Tahoma" w:hAnsi="Tahoma" w:cs="Tahoma"/>
      <w:sz w:val="16"/>
      <w:szCs w:val="16"/>
      <w:u w:val="single"/>
    </w:rPr>
  </w:style>
  <w:style w:type="character" w:customStyle="1" w:styleId="Heading3Char">
    <w:name w:val="Heading 3 Char"/>
    <w:basedOn w:val="DefaultParagraphFont"/>
    <w:link w:val="Heading3"/>
    <w:uiPriority w:val="9"/>
    <w:rsid w:val="0015128F"/>
    <w:rPr>
      <w:rFonts w:ascii="Times New Roman" w:eastAsia="Times New Roman" w:hAnsi="Times New Roman" w:cs="Times New Roman"/>
      <w:b/>
      <w:bCs/>
      <w:sz w:val="27"/>
      <w:szCs w:val="27"/>
      <w:lang w:val="en-US"/>
    </w:rPr>
  </w:style>
  <w:style w:type="character" w:customStyle="1" w:styleId="kwd">
    <w:name w:val="kwd"/>
    <w:basedOn w:val="DefaultParagraphFont"/>
    <w:rsid w:val="003F4CA6"/>
  </w:style>
  <w:style w:type="character" w:customStyle="1" w:styleId="typ">
    <w:name w:val="typ"/>
    <w:basedOn w:val="DefaultParagraphFont"/>
    <w:rsid w:val="003F4CA6"/>
  </w:style>
  <w:style w:type="character" w:customStyle="1" w:styleId="pun">
    <w:name w:val="pun"/>
    <w:basedOn w:val="DefaultParagraphFont"/>
    <w:rsid w:val="003F4CA6"/>
  </w:style>
  <w:style w:type="character" w:customStyle="1" w:styleId="com">
    <w:name w:val="com"/>
    <w:basedOn w:val="DefaultParagraphFont"/>
    <w:rsid w:val="00D916CD"/>
  </w:style>
  <w:style w:type="character" w:customStyle="1" w:styleId="Heading2Char">
    <w:name w:val="Heading 2 Char"/>
    <w:basedOn w:val="DefaultParagraphFont"/>
    <w:link w:val="Heading2"/>
    <w:uiPriority w:val="9"/>
    <w:semiHidden/>
    <w:rsid w:val="00E32862"/>
    <w:rPr>
      <w:rFonts w:asciiTheme="majorHAnsi" w:eastAsiaTheme="majorEastAsia" w:hAnsiTheme="majorHAnsi" w:cstheme="majorBidi"/>
      <w:b/>
      <w:bCs/>
      <w:color w:val="5B9BD5" w:themeColor="accent1"/>
      <w:sz w:val="26"/>
      <w:szCs w:val="26"/>
      <w:u w:val="single"/>
    </w:rPr>
  </w:style>
  <w:style w:type="character" w:customStyle="1" w:styleId="atn">
    <w:name w:val="atn"/>
    <w:basedOn w:val="DefaultParagraphFont"/>
    <w:rsid w:val="00654471"/>
  </w:style>
  <w:style w:type="character" w:customStyle="1" w:styleId="atv">
    <w:name w:val="atv"/>
    <w:basedOn w:val="DefaultParagraphFont"/>
    <w:rsid w:val="00654471"/>
  </w:style>
</w:styles>
</file>

<file path=word/webSettings.xml><?xml version="1.0" encoding="utf-8"?>
<w:webSettings xmlns:r="http://schemas.openxmlformats.org/officeDocument/2006/relationships" xmlns:w="http://schemas.openxmlformats.org/wordprocessingml/2006/main">
  <w:divs>
    <w:div w:id="12877663">
      <w:bodyDiv w:val="1"/>
      <w:marLeft w:val="0"/>
      <w:marRight w:val="0"/>
      <w:marTop w:val="0"/>
      <w:marBottom w:val="0"/>
      <w:divBdr>
        <w:top w:val="none" w:sz="0" w:space="0" w:color="auto"/>
        <w:left w:val="none" w:sz="0" w:space="0" w:color="auto"/>
        <w:bottom w:val="none" w:sz="0" w:space="0" w:color="auto"/>
        <w:right w:val="none" w:sz="0" w:space="0" w:color="auto"/>
      </w:divBdr>
      <w:divsChild>
        <w:div w:id="1040789068">
          <w:marLeft w:val="0"/>
          <w:marRight w:val="0"/>
          <w:marTop w:val="0"/>
          <w:marBottom w:val="0"/>
          <w:divBdr>
            <w:top w:val="none" w:sz="0" w:space="0" w:color="auto"/>
            <w:left w:val="none" w:sz="0" w:space="0" w:color="auto"/>
            <w:bottom w:val="none" w:sz="0" w:space="0" w:color="auto"/>
            <w:right w:val="none" w:sz="0" w:space="0" w:color="auto"/>
          </w:divBdr>
        </w:div>
        <w:div w:id="713651975">
          <w:marLeft w:val="0"/>
          <w:marRight w:val="0"/>
          <w:marTop w:val="0"/>
          <w:marBottom w:val="0"/>
          <w:divBdr>
            <w:top w:val="none" w:sz="0" w:space="0" w:color="auto"/>
            <w:left w:val="none" w:sz="0" w:space="0" w:color="auto"/>
            <w:bottom w:val="none" w:sz="0" w:space="0" w:color="auto"/>
            <w:right w:val="none" w:sz="0" w:space="0" w:color="auto"/>
          </w:divBdr>
        </w:div>
        <w:div w:id="2103605361">
          <w:marLeft w:val="0"/>
          <w:marRight w:val="0"/>
          <w:marTop w:val="0"/>
          <w:marBottom w:val="0"/>
          <w:divBdr>
            <w:top w:val="none" w:sz="0" w:space="0" w:color="auto"/>
            <w:left w:val="none" w:sz="0" w:space="0" w:color="auto"/>
            <w:bottom w:val="none" w:sz="0" w:space="0" w:color="auto"/>
            <w:right w:val="none" w:sz="0" w:space="0" w:color="auto"/>
          </w:divBdr>
        </w:div>
        <w:div w:id="904876303">
          <w:marLeft w:val="0"/>
          <w:marRight w:val="0"/>
          <w:marTop w:val="0"/>
          <w:marBottom w:val="0"/>
          <w:divBdr>
            <w:top w:val="none" w:sz="0" w:space="0" w:color="auto"/>
            <w:left w:val="none" w:sz="0" w:space="0" w:color="auto"/>
            <w:bottom w:val="none" w:sz="0" w:space="0" w:color="auto"/>
            <w:right w:val="none" w:sz="0" w:space="0" w:color="auto"/>
          </w:divBdr>
        </w:div>
        <w:div w:id="1590121328">
          <w:marLeft w:val="0"/>
          <w:marRight w:val="0"/>
          <w:marTop w:val="0"/>
          <w:marBottom w:val="0"/>
          <w:divBdr>
            <w:top w:val="none" w:sz="0" w:space="0" w:color="auto"/>
            <w:left w:val="none" w:sz="0" w:space="0" w:color="auto"/>
            <w:bottom w:val="none" w:sz="0" w:space="0" w:color="auto"/>
            <w:right w:val="none" w:sz="0" w:space="0" w:color="auto"/>
          </w:divBdr>
        </w:div>
        <w:div w:id="275454302">
          <w:marLeft w:val="0"/>
          <w:marRight w:val="0"/>
          <w:marTop w:val="0"/>
          <w:marBottom w:val="0"/>
          <w:divBdr>
            <w:top w:val="none" w:sz="0" w:space="0" w:color="auto"/>
            <w:left w:val="none" w:sz="0" w:space="0" w:color="auto"/>
            <w:bottom w:val="none" w:sz="0" w:space="0" w:color="auto"/>
            <w:right w:val="none" w:sz="0" w:space="0" w:color="auto"/>
          </w:divBdr>
        </w:div>
        <w:div w:id="988484500">
          <w:marLeft w:val="0"/>
          <w:marRight w:val="0"/>
          <w:marTop w:val="0"/>
          <w:marBottom w:val="0"/>
          <w:divBdr>
            <w:top w:val="none" w:sz="0" w:space="0" w:color="auto"/>
            <w:left w:val="none" w:sz="0" w:space="0" w:color="auto"/>
            <w:bottom w:val="none" w:sz="0" w:space="0" w:color="auto"/>
            <w:right w:val="none" w:sz="0" w:space="0" w:color="auto"/>
          </w:divBdr>
        </w:div>
        <w:div w:id="345792806">
          <w:marLeft w:val="0"/>
          <w:marRight w:val="0"/>
          <w:marTop w:val="0"/>
          <w:marBottom w:val="0"/>
          <w:divBdr>
            <w:top w:val="none" w:sz="0" w:space="0" w:color="auto"/>
            <w:left w:val="none" w:sz="0" w:space="0" w:color="auto"/>
            <w:bottom w:val="none" w:sz="0" w:space="0" w:color="auto"/>
            <w:right w:val="none" w:sz="0" w:space="0" w:color="auto"/>
          </w:divBdr>
        </w:div>
        <w:div w:id="513761722">
          <w:marLeft w:val="0"/>
          <w:marRight w:val="0"/>
          <w:marTop w:val="0"/>
          <w:marBottom w:val="0"/>
          <w:divBdr>
            <w:top w:val="none" w:sz="0" w:space="0" w:color="auto"/>
            <w:left w:val="none" w:sz="0" w:space="0" w:color="auto"/>
            <w:bottom w:val="none" w:sz="0" w:space="0" w:color="auto"/>
            <w:right w:val="none" w:sz="0" w:space="0" w:color="auto"/>
          </w:divBdr>
        </w:div>
        <w:div w:id="1104150762">
          <w:marLeft w:val="0"/>
          <w:marRight w:val="0"/>
          <w:marTop w:val="0"/>
          <w:marBottom w:val="0"/>
          <w:divBdr>
            <w:top w:val="none" w:sz="0" w:space="0" w:color="auto"/>
            <w:left w:val="none" w:sz="0" w:space="0" w:color="auto"/>
            <w:bottom w:val="none" w:sz="0" w:space="0" w:color="auto"/>
            <w:right w:val="none" w:sz="0" w:space="0" w:color="auto"/>
          </w:divBdr>
        </w:div>
        <w:div w:id="448135499">
          <w:marLeft w:val="0"/>
          <w:marRight w:val="0"/>
          <w:marTop w:val="0"/>
          <w:marBottom w:val="0"/>
          <w:divBdr>
            <w:top w:val="none" w:sz="0" w:space="0" w:color="auto"/>
            <w:left w:val="none" w:sz="0" w:space="0" w:color="auto"/>
            <w:bottom w:val="none" w:sz="0" w:space="0" w:color="auto"/>
            <w:right w:val="none" w:sz="0" w:space="0" w:color="auto"/>
          </w:divBdr>
        </w:div>
        <w:div w:id="770511486">
          <w:marLeft w:val="0"/>
          <w:marRight w:val="0"/>
          <w:marTop w:val="0"/>
          <w:marBottom w:val="0"/>
          <w:divBdr>
            <w:top w:val="none" w:sz="0" w:space="0" w:color="auto"/>
            <w:left w:val="none" w:sz="0" w:space="0" w:color="auto"/>
            <w:bottom w:val="none" w:sz="0" w:space="0" w:color="auto"/>
            <w:right w:val="none" w:sz="0" w:space="0" w:color="auto"/>
          </w:divBdr>
        </w:div>
        <w:div w:id="1984116554">
          <w:marLeft w:val="0"/>
          <w:marRight w:val="0"/>
          <w:marTop w:val="0"/>
          <w:marBottom w:val="0"/>
          <w:divBdr>
            <w:top w:val="none" w:sz="0" w:space="0" w:color="auto"/>
            <w:left w:val="none" w:sz="0" w:space="0" w:color="auto"/>
            <w:bottom w:val="none" w:sz="0" w:space="0" w:color="auto"/>
            <w:right w:val="none" w:sz="0" w:space="0" w:color="auto"/>
          </w:divBdr>
        </w:div>
        <w:div w:id="913470538">
          <w:marLeft w:val="0"/>
          <w:marRight w:val="0"/>
          <w:marTop w:val="0"/>
          <w:marBottom w:val="0"/>
          <w:divBdr>
            <w:top w:val="none" w:sz="0" w:space="0" w:color="auto"/>
            <w:left w:val="none" w:sz="0" w:space="0" w:color="auto"/>
            <w:bottom w:val="none" w:sz="0" w:space="0" w:color="auto"/>
            <w:right w:val="none" w:sz="0" w:space="0" w:color="auto"/>
          </w:divBdr>
        </w:div>
        <w:div w:id="1835870964">
          <w:marLeft w:val="0"/>
          <w:marRight w:val="0"/>
          <w:marTop w:val="0"/>
          <w:marBottom w:val="0"/>
          <w:divBdr>
            <w:top w:val="none" w:sz="0" w:space="0" w:color="auto"/>
            <w:left w:val="none" w:sz="0" w:space="0" w:color="auto"/>
            <w:bottom w:val="none" w:sz="0" w:space="0" w:color="auto"/>
            <w:right w:val="none" w:sz="0" w:space="0" w:color="auto"/>
          </w:divBdr>
        </w:div>
        <w:div w:id="1987584019">
          <w:marLeft w:val="0"/>
          <w:marRight w:val="0"/>
          <w:marTop w:val="0"/>
          <w:marBottom w:val="0"/>
          <w:divBdr>
            <w:top w:val="none" w:sz="0" w:space="0" w:color="auto"/>
            <w:left w:val="none" w:sz="0" w:space="0" w:color="auto"/>
            <w:bottom w:val="none" w:sz="0" w:space="0" w:color="auto"/>
            <w:right w:val="none" w:sz="0" w:space="0" w:color="auto"/>
          </w:divBdr>
        </w:div>
        <w:div w:id="75712096">
          <w:marLeft w:val="0"/>
          <w:marRight w:val="0"/>
          <w:marTop w:val="0"/>
          <w:marBottom w:val="0"/>
          <w:divBdr>
            <w:top w:val="none" w:sz="0" w:space="0" w:color="auto"/>
            <w:left w:val="none" w:sz="0" w:space="0" w:color="auto"/>
            <w:bottom w:val="none" w:sz="0" w:space="0" w:color="auto"/>
            <w:right w:val="none" w:sz="0" w:space="0" w:color="auto"/>
          </w:divBdr>
        </w:div>
        <w:div w:id="2128818225">
          <w:marLeft w:val="0"/>
          <w:marRight w:val="0"/>
          <w:marTop w:val="0"/>
          <w:marBottom w:val="0"/>
          <w:divBdr>
            <w:top w:val="none" w:sz="0" w:space="0" w:color="auto"/>
            <w:left w:val="none" w:sz="0" w:space="0" w:color="auto"/>
            <w:bottom w:val="none" w:sz="0" w:space="0" w:color="auto"/>
            <w:right w:val="none" w:sz="0" w:space="0" w:color="auto"/>
          </w:divBdr>
        </w:div>
        <w:div w:id="1672485913">
          <w:marLeft w:val="0"/>
          <w:marRight w:val="0"/>
          <w:marTop w:val="0"/>
          <w:marBottom w:val="0"/>
          <w:divBdr>
            <w:top w:val="none" w:sz="0" w:space="0" w:color="auto"/>
            <w:left w:val="none" w:sz="0" w:space="0" w:color="auto"/>
            <w:bottom w:val="none" w:sz="0" w:space="0" w:color="auto"/>
            <w:right w:val="none" w:sz="0" w:space="0" w:color="auto"/>
          </w:divBdr>
        </w:div>
        <w:div w:id="9768003">
          <w:marLeft w:val="0"/>
          <w:marRight w:val="0"/>
          <w:marTop w:val="0"/>
          <w:marBottom w:val="0"/>
          <w:divBdr>
            <w:top w:val="none" w:sz="0" w:space="0" w:color="auto"/>
            <w:left w:val="none" w:sz="0" w:space="0" w:color="auto"/>
            <w:bottom w:val="none" w:sz="0" w:space="0" w:color="auto"/>
            <w:right w:val="none" w:sz="0" w:space="0" w:color="auto"/>
          </w:divBdr>
        </w:div>
        <w:div w:id="1651976873">
          <w:marLeft w:val="0"/>
          <w:marRight w:val="0"/>
          <w:marTop w:val="0"/>
          <w:marBottom w:val="0"/>
          <w:divBdr>
            <w:top w:val="none" w:sz="0" w:space="0" w:color="auto"/>
            <w:left w:val="none" w:sz="0" w:space="0" w:color="auto"/>
            <w:bottom w:val="none" w:sz="0" w:space="0" w:color="auto"/>
            <w:right w:val="none" w:sz="0" w:space="0" w:color="auto"/>
          </w:divBdr>
        </w:div>
        <w:div w:id="752241856">
          <w:marLeft w:val="0"/>
          <w:marRight w:val="0"/>
          <w:marTop w:val="0"/>
          <w:marBottom w:val="0"/>
          <w:divBdr>
            <w:top w:val="none" w:sz="0" w:space="0" w:color="auto"/>
            <w:left w:val="none" w:sz="0" w:space="0" w:color="auto"/>
            <w:bottom w:val="none" w:sz="0" w:space="0" w:color="auto"/>
            <w:right w:val="none" w:sz="0" w:space="0" w:color="auto"/>
          </w:divBdr>
        </w:div>
        <w:div w:id="68433055">
          <w:marLeft w:val="0"/>
          <w:marRight w:val="0"/>
          <w:marTop w:val="0"/>
          <w:marBottom w:val="0"/>
          <w:divBdr>
            <w:top w:val="none" w:sz="0" w:space="0" w:color="auto"/>
            <w:left w:val="none" w:sz="0" w:space="0" w:color="auto"/>
            <w:bottom w:val="none" w:sz="0" w:space="0" w:color="auto"/>
            <w:right w:val="none" w:sz="0" w:space="0" w:color="auto"/>
          </w:divBdr>
        </w:div>
        <w:div w:id="1058087635">
          <w:marLeft w:val="0"/>
          <w:marRight w:val="0"/>
          <w:marTop w:val="0"/>
          <w:marBottom w:val="0"/>
          <w:divBdr>
            <w:top w:val="none" w:sz="0" w:space="0" w:color="auto"/>
            <w:left w:val="none" w:sz="0" w:space="0" w:color="auto"/>
            <w:bottom w:val="none" w:sz="0" w:space="0" w:color="auto"/>
            <w:right w:val="none" w:sz="0" w:space="0" w:color="auto"/>
          </w:divBdr>
        </w:div>
        <w:div w:id="2019499907">
          <w:marLeft w:val="0"/>
          <w:marRight w:val="0"/>
          <w:marTop w:val="0"/>
          <w:marBottom w:val="0"/>
          <w:divBdr>
            <w:top w:val="none" w:sz="0" w:space="0" w:color="auto"/>
            <w:left w:val="none" w:sz="0" w:space="0" w:color="auto"/>
            <w:bottom w:val="none" w:sz="0" w:space="0" w:color="auto"/>
            <w:right w:val="none" w:sz="0" w:space="0" w:color="auto"/>
          </w:divBdr>
        </w:div>
        <w:div w:id="2057653549">
          <w:marLeft w:val="0"/>
          <w:marRight w:val="0"/>
          <w:marTop w:val="0"/>
          <w:marBottom w:val="0"/>
          <w:divBdr>
            <w:top w:val="none" w:sz="0" w:space="0" w:color="auto"/>
            <w:left w:val="none" w:sz="0" w:space="0" w:color="auto"/>
            <w:bottom w:val="none" w:sz="0" w:space="0" w:color="auto"/>
            <w:right w:val="none" w:sz="0" w:space="0" w:color="auto"/>
          </w:divBdr>
        </w:div>
        <w:div w:id="1184787628">
          <w:marLeft w:val="0"/>
          <w:marRight w:val="0"/>
          <w:marTop w:val="0"/>
          <w:marBottom w:val="0"/>
          <w:divBdr>
            <w:top w:val="none" w:sz="0" w:space="0" w:color="auto"/>
            <w:left w:val="none" w:sz="0" w:space="0" w:color="auto"/>
            <w:bottom w:val="none" w:sz="0" w:space="0" w:color="auto"/>
            <w:right w:val="none" w:sz="0" w:space="0" w:color="auto"/>
          </w:divBdr>
        </w:div>
        <w:div w:id="994340580">
          <w:marLeft w:val="0"/>
          <w:marRight w:val="0"/>
          <w:marTop w:val="0"/>
          <w:marBottom w:val="0"/>
          <w:divBdr>
            <w:top w:val="none" w:sz="0" w:space="0" w:color="auto"/>
            <w:left w:val="none" w:sz="0" w:space="0" w:color="auto"/>
            <w:bottom w:val="none" w:sz="0" w:space="0" w:color="auto"/>
            <w:right w:val="none" w:sz="0" w:space="0" w:color="auto"/>
          </w:divBdr>
        </w:div>
        <w:div w:id="1305161146">
          <w:marLeft w:val="0"/>
          <w:marRight w:val="0"/>
          <w:marTop w:val="0"/>
          <w:marBottom w:val="0"/>
          <w:divBdr>
            <w:top w:val="none" w:sz="0" w:space="0" w:color="auto"/>
            <w:left w:val="none" w:sz="0" w:space="0" w:color="auto"/>
            <w:bottom w:val="none" w:sz="0" w:space="0" w:color="auto"/>
            <w:right w:val="none" w:sz="0" w:space="0" w:color="auto"/>
          </w:divBdr>
        </w:div>
        <w:div w:id="1407341533">
          <w:marLeft w:val="0"/>
          <w:marRight w:val="0"/>
          <w:marTop w:val="0"/>
          <w:marBottom w:val="0"/>
          <w:divBdr>
            <w:top w:val="none" w:sz="0" w:space="0" w:color="auto"/>
            <w:left w:val="none" w:sz="0" w:space="0" w:color="auto"/>
            <w:bottom w:val="none" w:sz="0" w:space="0" w:color="auto"/>
            <w:right w:val="none" w:sz="0" w:space="0" w:color="auto"/>
          </w:divBdr>
        </w:div>
        <w:div w:id="1789736663">
          <w:marLeft w:val="0"/>
          <w:marRight w:val="0"/>
          <w:marTop w:val="0"/>
          <w:marBottom w:val="0"/>
          <w:divBdr>
            <w:top w:val="none" w:sz="0" w:space="0" w:color="auto"/>
            <w:left w:val="none" w:sz="0" w:space="0" w:color="auto"/>
            <w:bottom w:val="none" w:sz="0" w:space="0" w:color="auto"/>
            <w:right w:val="none" w:sz="0" w:space="0" w:color="auto"/>
          </w:divBdr>
        </w:div>
        <w:div w:id="2063358613">
          <w:marLeft w:val="0"/>
          <w:marRight w:val="0"/>
          <w:marTop w:val="0"/>
          <w:marBottom w:val="0"/>
          <w:divBdr>
            <w:top w:val="none" w:sz="0" w:space="0" w:color="auto"/>
            <w:left w:val="none" w:sz="0" w:space="0" w:color="auto"/>
            <w:bottom w:val="none" w:sz="0" w:space="0" w:color="auto"/>
            <w:right w:val="none" w:sz="0" w:space="0" w:color="auto"/>
          </w:divBdr>
        </w:div>
        <w:div w:id="714156218">
          <w:marLeft w:val="0"/>
          <w:marRight w:val="0"/>
          <w:marTop w:val="0"/>
          <w:marBottom w:val="0"/>
          <w:divBdr>
            <w:top w:val="none" w:sz="0" w:space="0" w:color="auto"/>
            <w:left w:val="none" w:sz="0" w:space="0" w:color="auto"/>
            <w:bottom w:val="none" w:sz="0" w:space="0" w:color="auto"/>
            <w:right w:val="none" w:sz="0" w:space="0" w:color="auto"/>
          </w:divBdr>
        </w:div>
        <w:div w:id="64108998">
          <w:marLeft w:val="0"/>
          <w:marRight w:val="0"/>
          <w:marTop w:val="0"/>
          <w:marBottom w:val="0"/>
          <w:divBdr>
            <w:top w:val="none" w:sz="0" w:space="0" w:color="auto"/>
            <w:left w:val="none" w:sz="0" w:space="0" w:color="auto"/>
            <w:bottom w:val="none" w:sz="0" w:space="0" w:color="auto"/>
            <w:right w:val="none" w:sz="0" w:space="0" w:color="auto"/>
          </w:divBdr>
        </w:div>
        <w:div w:id="1782646254">
          <w:marLeft w:val="0"/>
          <w:marRight w:val="0"/>
          <w:marTop w:val="0"/>
          <w:marBottom w:val="0"/>
          <w:divBdr>
            <w:top w:val="none" w:sz="0" w:space="0" w:color="auto"/>
            <w:left w:val="none" w:sz="0" w:space="0" w:color="auto"/>
            <w:bottom w:val="none" w:sz="0" w:space="0" w:color="auto"/>
            <w:right w:val="none" w:sz="0" w:space="0" w:color="auto"/>
          </w:divBdr>
        </w:div>
        <w:div w:id="45029489">
          <w:marLeft w:val="0"/>
          <w:marRight w:val="0"/>
          <w:marTop w:val="0"/>
          <w:marBottom w:val="0"/>
          <w:divBdr>
            <w:top w:val="none" w:sz="0" w:space="0" w:color="auto"/>
            <w:left w:val="none" w:sz="0" w:space="0" w:color="auto"/>
            <w:bottom w:val="none" w:sz="0" w:space="0" w:color="auto"/>
            <w:right w:val="none" w:sz="0" w:space="0" w:color="auto"/>
          </w:divBdr>
        </w:div>
        <w:div w:id="673610347">
          <w:marLeft w:val="0"/>
          <w:marRight w:val="0"/>
          <w:marTop w:val="0"/>
          <w:marBottom w:val="0"/>
          <w:divBdr>
            <w:top w:val="none" w:sz="0" w:space="0" w:color="auto"/>
            <w:left w:val="none" w:sz="0" w:space="0" w:color="auto"/>
            <w:bottom w:val="none" w:sz="0" w:space="0" w:color="auto"/>
            <w:right w:val="none" w:sz="0" w:space="0" w:color="auto"/>
          </w:divBdr>
        </w:div>
        <w:div w:id="8266212">
          <w:marLeft w:val="0"/>
          <w:marRight w:val="0"/>
          <w:marTop w:val="0"/>
          <w:marBottom w:val="0"/>
          <w:divBdr>
            <w:top w:val="none" w:sz="0" w:space="0" w:color="auto"/>
            <w:left w:val="none" w:sz="0" w:space="0" w:color="auto"/>
            <w:bottom w:val="none" w:sz="0" w:space="0" w:color="auto"/>
            <w:right w:val="none" w:sz="0" w:space="0" w:color="auto"/>
          </w:divBdr>
        </w:div>
        <w:div w:id="1139689102">
          <w:marLeft w:val="0"/>
          <w:marRight w:val="0"/>
          <w:marTop w:val="0"/>
          <w:marBottom w:val="0"/>
          <w:divBdr>
            <w:top w:val="none" w:sz="0" w:space="0" w:color="auto"/>
            <w:left w:val="none" w:sz="0" w:space="0" w:color="auto"/>
            <w:bottom w:val="none" w:sz="0" w:space="0" w:color="auto"/>
            <w:right w:val="none" w:sz="0" w:space="0" w:color="auto"/>
          </w:divBdr>
        </w:div>
        <w:div w:id="1094474617">
          <w:marLeft w:val="0"/>
          <w:marRight w:val="0"/>
          <w:marTop w:val="0"/>
          <w:marBottom w:val="0"/>
          <w:divBdr>
            <w:top w:val="none" w:sz="0" w:space="0" w:color="auto"/>
            <w:left w:val="none" w:sz="0" w:space="0" w:color="auto"/>
            <w:bottom w:val="none" w:sz="0" w:space="0" w:color="auto"/>
            <w:right w:val="none" w:sz="0" w:space="0" w:color="auto"/>
          </w:divBdr>
        </w:div>
        <w:div w:id="1207336259">
          <w:marLeft w:val="0"/>
          <w:marRight w:val="0"/>
          <w:marTop w:val="0"/>
          <w:marBottom w:val="0"/>
          <w:divBdr>
            <w:top w:val="none" w:sz="0" w:space="0" w:color="auto"/>
            <w:left w:val="none" w:sz="0" w:space="0" w:color="auto"/>
            <w:bottom w:val="none" w:sz="0" w:space="0" w:color="auto"/>
            <w:right w:val="none" w:sz="0" w:space="0" w:color="auto"/>
          </w:divBdr>
        </w:div>
        <w:div w:id="412973885">
          <w:marLeft w:val="0"/>
          <w:marRight w:val="0"/>
          <w:marTop w:val="0"/>
          <w:marBottom w:val="0"/>
          <w:divBdr>
            <w:top w:val="none" w:sz="0" w:space="0" w:color="auto"/>
            <w:left w:val="none" w:sz="0" w:space="0" w:color="auto"/>
            <w:bottom w:val="none" w:sz="0" w:space="0" w:color="auto"/>
            <w:right w:val="none" w:sz="0" w:space="0" w:color="auto"/>
          </w:divBdr>
        </w:div>
        <w:div w:id="1891838291">
          <w:marLeft w:val="0"/>
          <w:marRight w:val="0"/>
          <w:marTop w:val="0"/>
          <w:marBottom w:val="0"/>
          <w:divBdr>
            <w:top w:val="none" w:sz="0" w:space="0" w:color="auto"/>
            <w:left w:val="none" w:sz="0" w:space="0" w:color="auto"/>
            <w:bottom w:val="none" w:sz="0" w:space="0" w:color="auto"/>
            <w:right w:val="none" w:sz="0" w:space="0" w:color="auto"/>
          </w:divBdr>
        </w:div>
        <w:div w:id="1547402526">
          <w:marLeft w:val="0"/>
          <w:marRight w:val="0"/>
          <w:marTop w:val="0"/>
          <w:marBottom w:val="0"/>
          <w:divBdr>
            <w:top w:val="none" w:sz="0" w:space="0" w:color="auto"/>
            <w:left w:val="none" w:sz="0" w:space="0" w:color="auto"/>
            <w:bottom w:val="none" w:sz="0" w:space="0" w:color="auto"/>
            <w:right w:val="none" w:sz="0" w:space="0" w:color="auto"/>
          </w:divBdr>
        </w:div>
        <w:div w:id="209536944">
          <w:marLeft w:val="0"/>
          <w:marRight w:val="0"/>
          <w:marTop w:val="0"/>
          <w:marBottom w:val="0"/>
          <w:divBdr>
            <w:top w:val="none" w:sz="0" w:space="0" w:color="auto"/>
            <w:left w:val="none" w:sz="0" w:space="0" w:color="auto"/>
            <w:bottom w:val="none" w:sz="0" w:space="0" w:color="auto"/>
            <w:right w:val="none" w:sz="0" w:space="0" w:color="auto"/>
          </w:divBdr>
        </w:div>
        <w:div w:id="1513716236">
          <w:marLeft w:val="0"/>
          <w:marRight w:val="0"/>
          <w:marTop w:val="0"/>
          <w:marBottom w:val="0"/>
          <w:divBdr>
            <w:top w:val="none" w:sz="0" w:space="0" w:color="auto"/>
            <w:left w:val="none" w:sz="0" w:space="0" w:color="auto"/>
            <w:bottom w:val="none" w:sz="0" w:space="0" w:color="auto"/>
            <w:right w:val="none" w:sz="0" w:space="0" w:color="auto"/>
          </w:divBdr>
        </w:div>
        <w:div w:id="1149402410">
          <w:marLeft w:val="0"/>
          <w:marRight w:val="0"/>
          <w:marTop w:val="0"/>
          <w:marBottom w:val="0"/>
          <w:divBdr>
            <w:top w:val="none" w:sz="0" w:space="0" w:color="auto"/>
            <w:left w:val="none" w:sz="0" w:space="0" w:color="auto"/>
            <w:bottom w:val="none" w:sz="0" w:space="0" w:color="auto"/>
            <w:right w:val="none" w:sz="0" w:space="0" w:color="auto"/>
          </w:divBdr>
        </w:div>
        <w:div w:id="1585602135">
          <w:marLeft w:val="0"/>
          <w:marRight w:val="0"/>
          <w:marTop w:val="0"/>
          <w:marBottom w:val="0"/>
          <w:divBdr>
            <w:top w:val="none" w:sz="0" w:space="0" w:color="auto"/>
            <w:left w:val="none" w:sz="0" w:space="0" w:color="auto"/>
            <w:bottom w:val="none" w:sz="0" w:space="0" w:color="auto"/>
            <w:right w:val="none" w:sz="0" w:space="0" w:color="auto"/>
          </w:divBdr>
        </w:div>
        <w:div w:id="1482965465">
          <w:marLeft w:val="0"/>
          <w:marRight w:val="0"/>
          <w:marTop w:val="0"/>
          <w:marBottom w:val="0"/>
          <w:divBdr>
            <w:top w:val="none" w:sz="0" w:space="0" w:color="auto"/>
            <w:left w:val="none" w:sz="0" w:space="0" w:color="auto"/>
            <w:bottom w:val="none" w:sz="0" w:space="0" w:color="auto"/>
            <w:right w:val="none" w:sz="0" w:space="0" w:color="auto"/>
          </w:divBdr>
        </w:div>
        <w:div w:id="1258054125">
          <w:marLeft w:val="0"/>
          <w:marRight w:val="0"/>
          <w:marTop w:val="0"/>
          <w:marBottom w:val="0"/>
          <w:divBdr>
            <w:top w:val="none" w:sz="0" w:space="0" w:color="auto"/>
            <w:left w:val="none" w:sz="0" w:space="0" w:color="auto"/>
            <w:bottom w:val="none" w:sz="0" w:space="0" w:color="auto"/>
            <w:right w:val="none" w:sz="0" w:space="0" w:color="auto"/>
          </w:divBdr>
        </w:div>
        <w:div w:id="1961186706">
          <w:marLeft w:val="0"/>
          <w:marRight w:val="0"/>
          <w:marTop w:val="0"/>
          <w:marBottom w:val="0"/>
          <w:divBdr>
            <w:top w:val="none" w:sz="0" w:space="0" w:color="auto"/>
            <w:left w:val="none" w:sz="0" w:space="0" w:color="auto"/>
            <w:bottom w:val="none" w:sz="0" w:space="0" w:color="auto"/>
            <w:right w:val="none" w:sz="0" w:space="0" w:color="auto"/>
          </w:divBdr>
        </w:div>
        <w:div w:id="1843887556">
          <w:marLeft w:val="0"/>
          <w:marRight w:val="0"/>
          <w:marTop w:val="0"/>
          <w:marBottom w:val="0"/>
          <w:divBdr>
            <w:top w:val="none" w:sz="0" w:space="0" w:color="auto"/>
            <w:left w:val="none" w:sz="0" w:space="0" w:color="auto"/>
            <w:bottom w:val="none" w:sz="0" w:space="0" w:color="auto"/>
            <w:right w:val="none" w:sz="0" w:space="0" w:color="auto"/>
          </w:divBdr>
        </w:div>
        <w:div w:id="2121105344">
          <w:marLeft w:val="0"/>
          <w:marRight w:val="0"/>
          <w:marTop w:val="0"/>
          <w:marBottom w:val="0"/>
          <w:divBdr>
            <w:top w:val="none" w:sz="0" w:space="0" w:color="auto"/>
            <w:left w:val="none" w:sz="0" w:space="0" w:color="auto"/>
            <w:bottom w:val="none" w:sz="0" w:space="0" w:color="auto"/>
            <w:right w:val="none" w:sz="0" w:space="0" w:color="auto"/>
          </w:divBdr>
        </w:div>
        <w:div w:id="579101090">
          <w:marLeft w:val="0"/>
          <w:marRight w:val="0"/>
          <w:marTop w:val="0"/>
          <w:marBottom w:val="0"/>
          <w:divBdr>
            <w:top w:val="none" w:sz="0" w:space="0" w:color="auto"/>
            <w:left w:val="none" w:sz="0" w:space="0" w:color="auto"/>
            <w:bottom w:val="none" w:sz="0" w:space="0" w:color="auto"/>
            <w:right w:val="none" w:sz="0" w:space="0" w:color="auto"/>
          </w:divBdr>
        </w:div>
        <w:div w:id="495270241">
          <w:marLeft w:val="0"/>
          <w:marRight w:val="0"/>
          <w:marTop w:val="0"/>
          <w:marBottom w:val="0"/>
          <w:divBdr>
            <w:top w:val="none" w:sz="0" w:space="0" w:color="auto"/>
            <w:left w:val="none" w:sz="0" w:space="0" w:color="auto"/>
            <w:bottom w:val="none" w:sz="0" w:space="0" w:color="auto"/>
            <w:right w:val="none" w:sz="0" w:space="0" w:color="auto"/>
          </w:divBdr>
        </w:div>
        <w:div w:id="1166626833">
          <w:marLeft w:val="0"/>
          <w:marRight w:val="0"/>
          <w:marTop w:val="0"/>
          <w:marBottom w:val="0"/>
          <w:divBdr>
            <w:top w:val="none" w:sz="0" w:space="0" w:color="auto"/>
            <w:left w:val="none" w:sz="0" w:space="0" w:color="auto"/>
            <w:bottom w:val="none" w:sz="0" w:space="0" w:color="auto"/>
            <w:right w:val="none" w:sz="0" w:space="0" w:color="auto"/>
          </w:divBdr>
        </w:div>
        <w:div w:id="974993374">
          <w:marLeft w:val="0"/>
          <w:marRight w:val="0"/>
          <w:marTop w:val="0"/>
          <w:marBottom w:val="0"/>
          <w:divBdr>
            <w:top w:val="none" w:sz="0" w:space="0" w:color="auto"/>
            <w:left w:val="none" w:sz="0" w:space="0" w:color="auto"/>
            <w:bottom w:val="none" w:sz="0" w:space="0" w:color="auto"/>
            <w:right w:val="none" w:sz="0" w:space="0" w:color="auto"/>
          </w:divBdr>
        </w:div>
        <w:div w:id="1499225199">
          <w:marLeft w:val="0"/>
          <w:marRight w:val="0"/>
          <w:marTop w:val="0"/>
          <w:marBottom w:val="0"/>
          <w:divBdr>
            <w:top w:val="none" w:sz="0" w:space="0" w:color="auto"/>
            <w:left w:val="none" w:sz="0" w:space="0" w:color="auto"/>
            <w:bottom w:val="none" w:sz="0" w:space="0" w:color="auto"/>
            <w:right w:val="none" w:sz="0" w:space="0" w:color="auto"/>
          </w:divBdr>
        </w:div>
        <w:div w:id="649946338">
          <w:marLeft w:val="0"/>
          <w:marRight w:val="0"/>
          <w:marTop w:val="0"/>
          <w:marBottom w:val="0"/>
          <w:divBdr>
            <w:top w:val="none" w:sz="0" w:space="0" w:color="auto"/>
            <w:left w:val="none" w:sz="0" w:space="0" w:color="auto"/>
            <w:bottom w:val="none" w:sz="0" w:space="0" w:color="auto"/>
            <w:right w:val="none" w:sz="0" w:space="0" w:color="auto"/>
          </w:divBdr>
        </w:div>
        <w:div w:id="1572546654">
          <w:marLeft w:val="0"/>
          <w:marRight w:val="0"/>
          <w:marTop w:val="0"/>
          <w:marBottom w:val="0"/>
          <w:divBdr>
            <w:top w:val="none" w:sz="0" w:space="0" w:color="auto"/>
            <w:left w:val="none" w:sz="0" w:space="0" w:color="auto"/>
            <w:bottom w:val="none" w:sz="0" w:space="0" w:color="auto"/>
            <w:right w:val="none" w:sz="0" w:space="0" w:color="auto"/>
          </w:divBdr>
        </w:div>
        <w:div w:id="996344156">
          <w:marLeft w:val="0"/>
          <w:marRight w:val="0"/>
          <w:marTop w:val="0"/>
          <w:marBottom w:val="0"/>
          <w:divBdr>
            <w:top w:val="none" w:sz="0" w:space="0" w:color="auto"/>
            <w:left w:val="none" w:sz="0" w:space="0" w:color="auto"/>
            <w:bottom w:val="none" w:sz="0" w:space="0" w:color="auto"/>
            <w:right w:val="none" w:sz="0" w:space="0" w:color="auto"/>
          </w:divBdr>
        </w:div>
        <w:div w:id="892698594">
          <w:marLeft w:val="0"/>
          <w:marRight w:val="0"/>
          <w:marTop w:val="0"/>
          <w:marBottom w:val="0"/>
          <w:divBdr>
            <w:top w:val="none" w:sz="0" w:space="0" w:color="auto"/>
            <w:left w:val="none" w:sz="0" w:space="0" w:color="auto"/>
            <w:bottom w:val="none" w:sz="0" w:space="0" w:color="auto"/>
            <w:right w:val="none" w:sz="0" w:space="0" w:color="auto"/>
          </w:divBdr>
        </w:div>
        <w:div w:id="1011298858">
          <w:marLeft w:val="0"/>
          <w:marRight w:val="0"/>
          <w:marTop w:val="0"/>
          <w:marBottom w:val="0"/>
          <w:divBdr>
            <w:top w:val="none" w:sz="0" w:space="0" w:color="auto"/>
            <w:left w:val="none" w:sz="0" w:space="0" w:color="auto"/>
            <w:bottom w:val="none" w:sz="0" w:space="0" w:color="auto"/>
            <w:right w:val="none" w:sz="0" w:space="0" w:color="auto"/>
          </w:divBdr>
        </w:div>
        <w:div w:id="399715805">
          <w:marLeft w:val="0"/>
          <w:marRight w:val="0"/>
          <w:marTop w:val="0"/>
          <w:marBottom w:val="0"/>
          <w:divBdr>
            <w:top w:val="none" w:sz="0" w:space="0" w:color="auto"/>
            <w:left w:val="none" w:sz="0" w:space="0" w:color="auto"/>
            <w:bottom w:val="none" w:sz="0" w:space="0" w:color="auto"/>
            <w:right w:val="none" w:sz="0" w:space="0" w:color="auto"/>
          </w:divBdr>
        </w:div>
        <w:div w:id="12190964">
          <w:marLeft w:val="0"/>
          <w:marRight w:val="0"/>
          <w:marTop w:val="0"/>
          <w:marBottom w:val="0"/>
          <w:divBdr>
            <w:top w:val="none" w:sz="0" w:space="0" w:color="auto"/>
            <w:left w:val="none" w:sz="0" w:space="0" w:color="auto"/>
            <w:bottom w:val="none" w:sz="0" w:space="0" w:color="auto"/>
            <w:right w:val="none" w:sz="0" w:space="0" w:color="auto"/>
          </w:divBdr>
        </w:div>
        <w:div w:id="248469356">
          <w:marLeft w:val="0"/>
          <w:marRight w:val="0"/>
          <w:marTop w:val="0"/>
          <w:marBottom w:val="0"/>
          <w:divBdr>
            <w:top w:val="none" w:sz="0" w:space="0" w:color="auto"/>
            <w:left w:val="none" w:sz="0" w:space="0" w:color="auto"/>
            <w:bottom w:val="none" w:sz="0" w:space="0" w:color="auto"/>
            <w:right w:val="none" w:sz="0" w:space="0" w:color="auto"/>
          </w:divBdr>
        </w:div>
        <w:div w:id="1887182098">
          <w:marLeft w:val="0"/>
          <w:marRight w:val="0"/>
          <w:marTop w:val="0"/>
          <w:marBottom w:val="0"/>
          <w:divBdr>
            <w:top w:val="none" w:sz="0" w:space="0" w:color="auto"/>
            <w:left w:val="none" w:sz="0" w:space="0" w:color="auto"/>
            <w:bottom w:val="none" w:sz="0" w:space="0" w:color="auto"/>
            <w:right w:val="none" w:sz="0" w:space="0" w:color="auto"/>
          </w:divBdr>
        </w:div>
        <w:div w:id="1515412049">
          <w:marLeft w:val="0"/>
          <w:marRight w:val="0"/>
          <w:marTop w:val="0"/>
          <w:marBottom w:val="0"/>
          <w:divBdr>
            <w:top w:val="none" w:sz="0" w:space="0" w:color="auto"/>
            <w:left w:val="none" w:sz="0" w:space="0" w:color="auto"/>
            <w:bottom w:val="none" w:sz="0" w:space="0" w:color="auto"/>
            <w:right w:val="none" w:sz="0" w:space="0" w:color="auto"/>
          </w:divBdr>
        </w:div>
        <w:div w:id="1727101280">
          <w:marLeft w:val="0"/>
          <w:marRight w:val="0"/>
          <w:marTop w:val="0"/>
          <w:marBottom w:val="0"/>
          <w:divBdr>
            <w:top w:val="none" w:sz="0" w:space="0" w:color="auto"/>
            <w:left w:val="none" w:sz="0" w:space="0" w:color="auto"/>
            <w:bottom w:val="none" w:sz="0" w:space="0" w:color="auto"/>
            <w:right w:val="none" w:sz="0" w:space="0" w:color="auto"/>
          </w:divBdr>
        </w:div>
        <w:div w:id="252399685">
          <w:marLeft w:val="0"/>
          <w:marRight w:val="0"/>
          <w:marTop w:val="0"/>
          <w:marBottom w:val="0"/>
          <w:divBdr>
            <w:top w:val="none" w:sz="0" w:space="0" w:color="auto"/>
            <w:left w:val="none" w:sz="0" w:space="0" w:color="auto"/>
            <w:bottom w:val="none" w:sz="0" w:space="0" w:color="auto"/>
            <w:right w:val="none" w:sz="0" w:space="0" w:color="auto"/>
          </w:divBdr>
        </w:div>
        <w:div w:id="1944264098">
          <w:marLeft w:val="0"/>
          <w:marRight w:val="0"/>
          <w:marTop w:val="0"/>
          <w:marBottom w:val="0"/>
          <w:divBdr>
            <w:top w:val="none" w:sz="0" w:space="0" w:color="auto"/>
            <w:left w:val="none" w:sz="0" w:space="0" w:color="auto"/>
            <w:bottom w:val="none" w:sz="0" w:space="0" w:color="auto"/>
            <w:right w:val="none" w:sz="0" w:space="0" w:color="auto"/>
          </w:divBdr>
        </w:div>
        <w:div w:id="1831478380">
          <w:marLeft w:val="0"/>
          <w:marRight w:val="0"/>
          <w:marTop w:val="0"/>
          <w:marBottom w:val="0"/>
          <w:divBdr>
            <w:top w:val="none" w:sz="0" w:space="0" w:color="auto"/>
            <w:left w:val="none" w:sz="0" w:space="0" w:color="auto"/>
            <w:bottom w:val="none" w:sz="0" w:space="0" w:color="auto"/>
            <w:right w:val="none" w:sz="0" w:space="0" w:color="auto"/>
          </w:divBdr>
        </w:div>
        <w:div w:id="1158233253">
          <w:marLeft w:val="0"/>
          <w:marRight w:val="0"/>
          <w:marTop w:val="0"/>
          <w:marBottom w:val="0"/>
          <w:divBdr>
            <w:top w:val="none" w:sz="0" w:space="0" w:color="auto"/>
            <w:left w:val="none" w:sz="0" w:space="0" w:color="auto"/>
            <w:bottom w:val="none" w:sz="0" w:space="0" w:color="auto"/>
            <w:right w:val="none" w:sz="0" w:space="0" w:color="auto"/>
          </w:divBdr>
        </w:div>
        <w:div w:id="847908133">
          <w:marLeft w:val="0"/>
          <w:marRight w:val="0"/>
          <w:marTop w:val="0"/>
          <w:marBottom w:val="0"/>
          <w:divBdr>
            <w:top w:val="none" w:sz="0" w:space="0" w:color="auto"/>
            <w:left w:val="none" w:sz="0" w:space="0" w:color="auto"/>
            <w:bottom w:val="none" w:sz="0" w:space="0" w:color="auto"/>
            <w:right w:val="none" w:sz="0" w:space="0" w:color="auto"/>
          </w:divBdr>
        </w:div>
        <w:div w:id="1295677620">
          <w:marLeft w:val="0"/>
          <w:marRight w:val="0"/>
          <w:marTop w:val="0"/>
          <w:marBottom w:val="0"/>
          <w:divBdr>
            <w:top w:val="none" w:sz="0" w:space="0" w:color="auto"/>
            <w:left w:val="none" w:sz="0" w:space="0" w:color="auto"/>
            <w:bottom w:val="none" w:sz="0" w:space="0" w:color="auto"/>
            <w:right w:val="none" w:sz="0" w:space="0" w:color="auto"/>
          </w:divBdr>
        </w:div>
        <w:div w:id="775364093">
          <w:marLeft w:val="0"/>
          <w:marRight w:val="0"/>
          <w:marTop w:val="0"/>
          <w:marBottom w:val="0"/>
          <w:divBdr>
            <w:top w:val="none" w:sz="0" w:space="0" w:color="auto"/>
            <w:left w:val="none" w:sz="0" w:space="0" w:color="auto"/>
            <w:bottom w:val="none" w:sz="0" w:space="0" w:color="auto"/>
            <w:right w:val="none" w:sz="0" w:space="0" w:color="auto"/>
          </w:divBdr>
        </w:div>
        <w:div w:id="291061741">
          <w:marLeft w:val="0"/>
          <w:marRight w:val="0"/>
          <w:marTop w:val="0"/>
          <w:marBottom w:val="0"/>
          <w:divBdr>
            <w:top w:val="none" w:sz="0" w:space="0" w:color="auto"/>
            <w:left w:val="none" w:sz="0" w:space="0" w:color="auto"/>
            <w:bottom w:val="none" w:sz="0" w:space="0" w:color="auto"/>
            <w:right w:val="none" w:sz="0" w:space="0" w:color="auto"/>
          </w:divBdr>
        </w:div>
        <w:div w:id="1887985074">
          <w:marLeft w:val="0"/>
          <w:marRight w:val="0"/>
          <w:marTop w:val="0"/>
          <w:marBottom w:val="0"/>
          <w:divBdr>
            <w:top w:val="none" w:sz="0" w:space="0" w:color="auto"/>
            <w:left w:val="none" w:sz="0" w:space="0" w:color="auto"/>
            <w:bottom w:val="none" w:sz="0" w:space="0" w:color="auto"/>
            <w:right w:val="none" w:sz="0" w:space="0" w:color="auto"/>
          </w:divBdr>
        </w:div>
        <w:div w:id="448668288">
          <w:marLeft w:val="0"/>
          <w:marRight w:val="0"/>
          <w:marTop w:val="0"/>
          <w:marBottom w:val="0"/>
          <w:divBdr>
            <w:top w:val="none" w:sz="0" w:space="0" w:color="auto"/>
            <w:left w:val="none" w:sz="0" w:space="0" w:color="auto"/>
            <w:bottom w:val="none" w:sz="0" w:space="0" w:color="auto"/>
            <w:right w:val="none" w:sz="0" w:space="0" w:color="auto"/>
          </w:divBdr>
        </w:div>
        <w:div w:id="566839866">
          <w:marLeft w:val="0"/>
          <w:marRight w:val="0"/>
          <w:marTop w:val="0"/>
          <w:marBottom w:val="0"/>
          <w:divBdr>
            <w:top w:val="none" w:sz="0" w:space="0" w:color="auto"/>
            <w:left w:val="none" w:sz="0" w:space="0" w:color="auto"/>
            <w:bottom w:val="none" w:sz="0" w:space="0" w:color="auto"/>
            <w:right w:val="none" w:sz="0" w:space="0" w:color="auto"/>
          </w:divBdr>
        </w:div>
        <w:div w:id="709962687">
          <w:marLeft w:val="0"/>
          <w:marRight w:val="0"/>
          <w:marTop w:val="0"/>
          <w:marBottom w:val="0"/>
          <w:divBdr>
            <w:top w:val="none" w:sz="0" w:space="0" w:color="auto"/>
            <w:left w:val="none" w:sz="0" w:space="0" w:color="auto"/>
            <w:bottom w:val="none" w:sz="0" w:space="0" w:color="auto"/>
            <w:right w:val="none" w:sz="0" w:space="0" w:color="auto"/>
          </w:divBdr>
        </w:div>
        <w:div w:id="1201626584">
          <w:marLeft w:val="0"/>
          <w:marRight w:val="0"/>
          <w:marTop w:val="0"/>
          <w:marBottom w:val="0"/>
          <w:divBdr>
            <w:top w:val="none" w:sz="0" w:space="0" w:color="auto"/>
            <w:left w:val="none" w:sz="0" w:space="0" w:color="auto"/>
            <w:bottom w:val="none" w:sz="0" w:space="0" w:color="auto"/>
            <w:right w:val="none" w:sz="0" w:space="0" w:color="auto"/>
          </w:divBdr>
        </w:div>
        <w:div w:id="959259789">
          <w:marLeft w:val="0"/>
          <w:marRight w:val="0"/>
          <w:marTop w:val="0"/>
          <w:marBottom w:val="0"/>
          <w:divBdr>
            <w:top w:val="none" w:sz="0" w:space="0" w:color="auto"/>
            <w:left w:val="none" w:sz="0" w:space="0" w:color="auto"/>
            <w:bottom w:val="none" w:sz="0" w:space="0" w:color="auto"/>
            <w:right w:val="none" w:sz="0" w:space="0" w:color="auto"/>
          </w:divBdr>
        </w:div>
        <w:div w:id="990870590">
          <w:marLeft w:val="0"/>
          <w:marRight w:val="0"/>
          <w:marTop w:val="0"/>
          <w:marBottom w:val="0"/>
          <w:divBdr>
            <w:top w:val="none" w:sz="0" w:space="0" w:color="auto"/>
            <w:left w:val="none" w:sz="0" w:space="0" w:color="auto"/>
            <w:bottom w:val="none" w:sz="0" w:space="0" w:color="auto"/>
            <w:right w:val="none" w:sz="0" w:space="0" w:color="auto"/>
          </w:divBdr>
        </w:div>
        <w:div w:id="2040887258">
          <w:marLeft w:val="0"/>
          <w:marRight w:val="0"/>
          <w:marTop w:val="0"/>
          <w:marBottom w:val="0"/>
          <w:divBdr>
            <w:top w:val="none" w:sz="0" w:space="0" w:color="auto"/>
            <w:left w:val="none" w:sz="0" w:space="0" w:color="auto"/>
            <w:bottom w:val="none" w:sz="0" w:space="0" w:color="auto"/>
            <w:right w:val="none" w:sz="0" w:space="0" w:color="auto"/>
          </w:divBdr>
        </w:div>
        <w:div w:id="274143995">
          <w:marLeft w:val="0"/>
          <w:marRight w:val="0"/>
          <w:marTop w:val="0"/>
          <w:marBottom w:val="0"/>
          <w:divBdr>
            <w:top w:val="none" w:sz="0" w:space="0" w:color="auto"/>
            <w:left w:val="none" w:sz="0" w:space="0" w:color="auto"/>
            <w:bottom w:val="none" w:sz="0" w:space="0" w:color="auto"/>
            <w:right w:val="none" w:sz="0" w:space="0" w:color="auto"/>
          </w:divBdr>
        </w:div>
        <w:div w:id="317996089">
          <w:marLeft w:val="0"/>
          <w:marRight w:val="0"/>
          <w:marTop w:val="0"/>
          <w:marBottom w:val="0"/>
          <w:divBdr>
            <w:top w:val="none" w:sz="0" w:space="0" w:color="auto"/>
            <w:left w:val="none" w:sz="0" w:space="0" w:color="auto"/>
            <w:bottom w:val="none" w:sz="0" w:space="0" w:color="auto"/>
            <w:right w:val="none" w:sz="0" w:space="0" w:color="auto"/>
          </w:divBdr>
        </w:div>
        <w:div w:id="1989629092">
          <w:marLeft w:val="0"/>
          <w:marRight w:val="0"/>
          <w:marTop w:val="0"/>
          <w:marBottom w:val="0"/>
          <w:divBdr>
            <w:top w:val="none" w:sz="0" w:space="0" w:color="auto"/>
            <w:left w:val="none" w:sz="0" w:space="0" w:color="auto"/>
            <w:bottom w:val="none" w:sz="0" w:space="0" w:color="auto"/>
            <w:right w:val="none" w:sz="0" w:space="0" w:color="auto"/>
          </w:divBdr>
        </w:div>
        <w:div w:id="1196313302">
          <w:marLeft w:val="0"/>
          <w:marRight w:val="0"/>
          <w:marTop w:val="0"/>
          <w:marBottom w:val="0"/>
          <w:divBdr>
            <w:top w:val="none" w:sz="0" w:space="0" w:color="auto"/>
            <w:left w:val="none" w:sz="0" w:space="0" w:color="auto"/>
            <w:bottom w:val="none" w:sz="0" w:space="0" w:color="auto"/>
            <w:right w:val="none" w:sz="0" w:space="0" w:color="auto"/>
          </w:divBdr>
        </w:div>
        <w:div w:id="125859375">
          <w:marLeft w:val="0"/>
          <w:marRight w:val="0"/>
          <w:marTop w:val="0"/>
          <w:marBottom w:val="0"/>
          <w:divBdr>
            <w:top w:val="none" w:sz="0" w:space="0" w:color="auto"/>
            <w:left w:val="none" w:sz="0" w:space="0" w:color="auto"/>
            <w:bottom w:val="none" w:sz="0" w:space="0" w:color="auto"/>
            <w:right w:val="none" w:sz="0" w:space="0" w:color="auto"/>
          </w:divBdr>
        </w:div>
        <w:div w:id="412164314">
          <w:marLeft w:val="0"/>
          <w:marRight w:val="0"/>
          <w:marTop w:val="0"/>
          <w:marBottom w:val="0"/>
          <w:divBdr>
            <w:top w:val="none" w:sz="0" w:space="0" w:color="auto"/>
            <w:left w:val="none" w:sz="0" w:space="0" w:color="auto"/>
            <w:bottom w:val="none" w:sz="0" w:space="0" w:color="auto"/>
            <w:right w:val="none" w:sz="0" w:space="0" w:color="auto"/>
          </w:divBdr>
        </w:div>
        <w:div w:id="1309439519">
          <w:marLeft w:val="0"/>
          <w:marRight w:val="0"/>
          <w:marTop w:val="0"/>
          <w:marBottom w:val="0"/>
          <w:divBdr>
            <w:top w:val="none" w:sz="0" w:space="0" w:color="auto"/>
            <w:left w:val="none" w:sz="0" w:space="0" w:color="auto"/>
            <w:bottom w:val="none" w:sz="0" w:space="0" w:color="auto"/>
            <w:right w:val="none" w:sz="0" w:space="0" w:color="auto"/>
          </w:divBdr>
        </w:div>
        <w:div w:id="815758613">
          <w:marLeft w:val="0"/>
          <w:marRight w:val="0"/>
          <w:marTop w:val="0"/>
          <w:marBottom w:val="0"/>
          <w:divBdr>
            <w:top w:val="none" w:sz="0" w:space="0" w:color="auto"/>
            <w:left w:val="none" w:sz="0" w:space="0" w:color="auto"/>
            <w:bottom w:val="none" w:sz="0" w:space="0" w:color="auto"/>
            <w:right w:val="none" w:sz="0" w:space="0" w:color="auto"/>
          </w:divBdr>
        </w:div>
        <w:div w:id="787090886">
          <w:marLeft w:val="0"/>
          <w:marRight w:val="0"/>
          <w:marTop w:val="0"/>
          <w:marBottom w:val="0"/>
          <w:divBdr>
            <w:top w:val="none" w:sz="0" w:space="0" w:color="auto"/>
            <w:left w:val="none" w:sz="0" w:space="0" w:color="auto"/>
            <w:bottom w:val="none" w:sz="0" w:space="0" w:color="auto"/>
            <w:right w:val="none" w:sz="0" w:space="0" w:color="auto"/>
          </w:divBdr>
        </w:div>
        <w:div w:id="2107186195">
          <w:marLeft w:val="0"/>
          <w:marRight w:val="0"/>
          <w:marTop w:val="0"/>
          <w:marBottom w:val="0"/>
          <w:divBdr>
            <w:top w:val="none" w:sz="0" w:space="0" w:color="auto"/>
            <w:left w:val="none" w:sz="0" w:space="0" w:color="auto"/>
            <w:bottom w:val="none" w:sz="0" w:space="0" w:color="auto"/>
            <w:right w:val="none" w:sz="0" w:space="0" w:color="auto"/>
          </w:divBdr>
        </w:div>
        <w:div w:id="655457426">
          <w:marLeft w:val="0"/>
          <w:marRight w:val="0"/>
          <w:marTop w:val="0"/>
          <w:marBottom w:val="0"/>
          <w:divBdr>
            <w:top w:val="none" w:sz="0" w:space="0" w:color="auto"/>
            <w:left w:val="none" w:sz="0" w:space="0" w:color="auto"/>
            <w:bottom w:val="none" w:sz="0" w:space="0" w:color="auto"/>
            <w:right w:val="none" w:sz="0" w:space="0" w:color="auto"/>
          </w:divBdr>
        </w:div>
        <w:div w:id="727923358">
          <w:marLeft w:val="0"/>
          <w:marRight w:val="0"/>
          <w:marTop w:val="0"/>
          <w:marBottom w:val="0"/>
          <w:divBdr>
            <w:top w:val="none" w:sz="0" w:space="0" w:color="auto"/>
            <w:left w:val="none" w:sz="0" w:space="0" w:color="auto"/>
            <w:bottom w:val="none" w:sz="0" w:space="0" w:color="auto"/>
            <w:right w:val="none" w:sz="0" w:space="0" w:color="auto"/>
          </w:divBdr>
        </w:div>
        <w:div w:id="1261837213">
          <w:marLeft w:val="0"/>
          <w:marRight w:val="0"/>
          <w:marTop w:val="0"/>
          <w:marBottom w:val="0"/>
          <w:divBdr>
            <w:top w:val="none" w:sz="0" w:space="0" w:color="auto"/>
            <w:left w:val="none" w:sz="0" w:space="0" w:color="auto"/>
            <w:bottom w:val="none" w:sz="0" w:space="0" w:color="auto"/>
            <w:right w:val="none" w:sz="0" w:space="0" w:color="auto"/>
          </w:divBdr>
        </w:div>
        <w:div w:id="1870485344">
          <w:marLeft w:val="0"/>
          <w:marRight w:val="0"/>
          <w:marTop w:val="0"/>
          <w:marBottom w:val="0"/>
          <w:divBdr>
            <w:top w:val="none" w:sz="0" w:space="0" w:color="auto"/>
            <w:left w:val="none" w:sz="0" w:space="0" w:color="auto"/>
            <w:bottom w:val="none" w:sz="0" w:space="0" w:color="auto"/>
            <w:right w:val="none" w:sz="0" w:space="0" w:color="auto"/>
          </w:divBdr>
        </w:div>
        <w:div w:id="646128560">
          <w:marLeft w:val="0"/>
          <w:marRight w:val="0"/>
          <w:marTop w:val="0"/>
          <w:marBottom w:val="0"/>
          <w:divBdr>
            <w:top w:val="none" w:sz="0" w:space="0" w:color="auto"/>
            <w:left w:val="none" w:sz="0" w:space="0" w:color="auto"/>
            <w:bottom w:val="none" w:sz="0" w:space="0" w:color="auto"/>
            <w:right w:val="none" w:sz="0" w:space="0" w:color="auto"/>
          </w:divBdr>
        </w:div>
        <w:div w:id="822084331">
          <w:marLeft w:val="0"/>
          <w:marRight w:val="0"/>
          <w:marTop w:val="0"/>
          <w:marBottom w:val="0"/>
          <w:divBdr>
            <w:top w:val="none" w:sz="0" w:space="0" w:color="auto"/>
            <w:left w:val="none" w:sz="0" w:space="0" w:color="auto"/>
            <w:bottom w:val="none" w:sz="0" w:space="0" w:color="auto"/>
            <w:right w:val="none" w:sz="0" w:space="0" w:color="auto"/>
          </w:divBdr>
        </w:div>
        <w:div w:id="1925259518">
          <w:marLeft w:val="0"/>
          <w:marRight w:val="0"/>
          <w:marTop w:val="0"/>
          <w:marBottom w:val="0"/>
          <w:divBdr>
            <w:top w:val="none" w:sz="0" w:space="0" w:color="auto"/>
            <w:left w:val="none" w:sz="0" w:space="0" w:color="auto"/>
            <w:bottom w:val="none" w:sz="0" w:space="0" w:color="auto"/>
            <w:right w:val="none" w:sz="0" w:space="0" w:color="auto"/>
          </w:divBdr>
        </w:div>
        <w:div w:id="1248422499">
          <w:marLeft w:val="0"/>
          <w:marRight w:val="0"/>
          <w:marTop w:val="0"/>
          <w:marBottom w:val="0"/>
          <w:divBdr>
            <w:top w:val="none" w:sz="0" w:space="0" w:color="auto"/>
            <w:left w:val="none" w:sz="0" w:space="0" w:color="auto"/>
            <w:bottom w:val="none" w:sz="0" w:space="0" w:color="auto"/>
            <w:right w:val="none" w:sz="0" w:space="0" w:color="auto"/>
          </w:divBdr>
        </w:div>
        <w:div w:id="124927916">
          <w:marLeft w:val="0"/>
          <w:marRight w:val="0"/>
          <w:marTop w:val="0"/>
          <w:marBottom w:val="0"/>
          <w:divBdr>
            <w:top w:val="none" w:sz="0" w:space="0" w:color="auto"/>
            <w:left w:val="none" w:sz="0" w:space="0" w:color="auto"/>
            <w:bottom w:val="none" w:sz="0" w:space="0" w:color="auto"/>
            <w:right w:val="none" w:sz="0" w:space="0" w:color="auto"/>
          </w:divBdr>
        </w:div>
        <w:div w:id="1450977514">
          <w:marLeft w:val="0"/>
          <w:marRight w:val="0"/>
          <w:marTop w:val="0"/>
          <w:marBottom w:val="0"/>
          <w:divBdr>
            <w:top w:val="none" w:sz="0" w:space="0" w:color="auto"/>
            <w:left w:val="none" w:sz="0" w:space="0" w:color="auto"/>
            <w:bottom w:val="none" w:sz="0" w:space="0" w:color="auto"/>
            <w:right w:val="none" w:sz="0" w:space="0" w:color="auto"/>
          </w:divBdr>
        </w:div>
        <w:div w:id="724184730">
          <w:marLeft w:val="0"/>
          <w:marRight w:val="0"/>
          <w:marTop w:val="0"/>
          <w:marBottom w:val="0"/>
          <w:divBdr>
            <w:top w:val="none" w:sz="0" w:space="0" w:color="auto"/>
            <w:left w:val="none" w:sz="0" w:space="0" w:color="auto"/>
            <w:bottom w:val="none" w:sz="0" w:space="0" w:color="auto"/>
            <w:right w:val="none" w:sz="0" w:space="0" w:color="auto"/>
          </w:divBdr>
        </w:div>
        <w:div w:id="1917282277">
          <w:marLeft w:val="0"/>
          <w:marRight w:val="0"/>
          <w:marTop w:val="0"/>
          <w:marBottom w:val="0"/>
          <w:divBdr>
            <w:top w:val="none" w:sz="0" w:space="0" w:color="auto"/>
            <w:left w:val="none" w:sz="0" w:space="0" w:color="auto"/>
            <w:bottom w:val="none" w:sz="0" w:space="0" w:color="auto"/>
            <w:right w:val="none" w:sz="0" w:space="0" w:color="auto"/>
          </w:divBdr>
        </w:div>
        <w:div w:id="1876843646">
          <w:marLeft w:val="0"/>
          <w:marRight w:val="0"/>
          <w:marTop w:val="0"/>
          <w:marBottom w:val="0"/>
          <w:divBdr>
            <w:top w:val="none" w:sz="0" w:space="0" w:color="auto"/>
            <w:left w:val="none" w:sz="0" w:space="0" w:color="auto"/>
            <w:bottom w:val="none" w:sz="0" w:space="0" w:color="auto"/>
            <w:right w:val="none" w:sz="0" w:space="0" w:color="auto"/>
          </w:divBdr>
        </w:div>
        <w:div w:id="1795950637">
          <w:marLeft w:val="0"/>
          <w:marRight w:val="0"/>
          <w:marTop w:val="0"/>
          <w:marBottom w:val="0"/>
          <w:divBdr>
            <w:top w:val="none" w:sz="0" w:space="0" w:color="auto"/>
            <w:left w:val="none" w:sz="0" w:space="0" w:color="auto"/>
            <w:bottom w:val="none" w:sz="0" w:space="0" w:color="auto"/>
            <w:right w:val="none" w:sz="0" w:space="0" w:color="auto"/>
          </w:divBdr>
        </w:div>
        <w:div w:id="1137526831">
          <w:marLeft w:val="0"/>
          <w:marRight w:val="0"/>
          <w:marTop w:val="0"/>
          <w:marBottom w:val="0"/>
          <w:divBdr>
            <w:top w:val="none" w:sz="0" w:space="0" w:color="auto"/>
            <w:left w:val="none" w:sz="0" w:space="0" w:color="auto"/>
            <w:bottom w:val="none" w:sz="0" w:space="0" w:color="auto"/>
            <w:right w:val="none" w:sz="0" w:space="0" w:color="auto"/>
          </w:divBdr>
        </w:div>
        <w:div w:id="1176384191">
          <w:marLeft w:val="0"/>
          <w:marRight w:val="0"/>
          <w:marTop w:val="0"/>
          <w:marBottom w:val="0"/>
          <w:divBdr>
            <w:top w:val="none" w:sz="0" w:space="0" w:color="auto"/>
            <w:left w:val="none" w:sz="0" w:space="0" w:color="auto"/>
            <w:bottom w:val="none" w:sz="0" w:space="0" w:color="auto"/>
            <w:right w:val="none" w:sz="0" w:space="0" w:color="auto"/>
          </w:divBdr>
        </w:div>
        <w:div w:id="1509832720">
          <w:marLeft w:val="0"/>
          <w:marRight w:val="0"/>
          <w:marTop w:val="0"/>
          <w:marBottom w:val="0"/>
          <w:divBdr>
            <w:top w:val="none" w:sz="0" w:space="0" w:color="auto"/>
            <w:left w:val="none" w:sz="0" w:space="0" w:color="auto"/>
            <w:bottom w:val="none" w:sz="0" w:space="0" w:color="auto"/>
            <w:right w:val="none" w:sz="0" w:space="0" w:color="auto"/>
          </w:divBdr>
        </w:div>
        <w:div w:id="1437142764">
          <w:marLeft w:val="0"/>
          <w:marRight w:val="0"/>
          <w:marTop w:val="0"/>
          <w:marBottom w:val="0"/>
          <w:divBdr>
            <w:top w:val="none" w:sz="0" w:space="0" w:color="auto"/>
            <w:left w:val="none" w:sz="0" w:space="0" w:color="auto"/>
            <w:bottom w:val="none" w:sz="0" w:space="0" w:color="auto"/>
            <w:right w:val="none" w:sz="0" w:space="0" w:color="auto"/>
          </w:divBdr>
        </w:div>
        <w:div w:id="1959945882">
          <w:marLeft w:val="0"/>
          <w:marRight w:val="0"/>
          <w:marTop w:val="0"/>
          <w:marBottom w:val="0"/>
          <w:divBdr>
            <w:top w:val="none" w:sz="0" w:space="0" w:color="auto"/>
            <w:left w:val="none" w:sz="0" w:space="0" w:color="auto"/>
            <w:bottom w:val="none" w:sz="0" w:space="0" w:color="auto"/>
            <w:right w:val="none" w:sz="0" w:space="0" w:color="auto"/>
          </w:divBdr>
        </w:div>
        <w:div w:id="1137454831">
          <w:marLeft w:val="0"/>
          <w:marRight w:val="0"/>
          <w:marTop w:val="0"/>
          <w:marBottom w:val="0"/>
          <w:divBdr>
            <w:top w:val="none" w:sz="0" w:space="0" w:color="auto"/>
            <w:left w:val="none" w:sz="0" w:space="0" w:color="auto"/>
            <w:bottom w:val="none" w:sz="0" w:space="0" w:color="auto"/>
            <w:right w:val="none" w:sz="0" w:space="0" w:color="auto"/>
          </w:divBdr>
        </w:div>
        <w:div w:id="716704361">
          <w:marLeft w:val="0"/>
          <w:marRight w:val="0"/>
          <w:marTop w:val="0"/>
          <w:marBottom w:val="0"/>
          <w:divBdr>
            <w:top w:val="none" w:sz="0" w:space="0" w:color="auto"/>
            <w:left w:val="none" w:sz="0" w:space="0" w:color="auto"/>
            <w:bottom w:val="none" w:sz="0" w:space="0" w:color="auto"/>
            <w:right w:val="none" w:sz="0" w:space="0" w:color="auto"/>
          </w:divBdr>
        </w:div>
        <w:div w:id="2043896968">
          <w:marLeft w:val="0"/>
          <w:marRight w:val="0"/>
          <w:marTop w:val="0"/>
          <w:marBottom w:val="0"/>
          <w:divBdr>
            <w:top w:val="none" w:sz="0" w:space="0" w:color="auto"/>
            <w:left w:val="none" w:sz="0" w:space="0" w:color="auto"/>
            <w:bottom w:val="none" w:sz="0" w:space="0" w:color="auto"/>
            <w:right w:val="none" w:sz="0" w:space="0" w:color="auto"/>
          </w:divBdr>
        </w:div>
        <w:div w:id="1546603388">
          <w:marLeft w:val="0"/>
          <w:marRight w:val="0"/>
          <w:marTop w:val="0"/>
          <w:marBottom w:val="0"/>
          <w:divBdr>
            <w:top w:val="none" w:sz="0" w:space="0" w:color="auto"/>
            <w:left w:val="none" w:sz="0" w:space="0" w:color="auto"/>
            <w:bottom w:val="none" w:sz="0" w:space="0" w:color="auto"/>
            <w:right w:val="none" w:sz="0" w:space="0" w:color="auto"/>
          </w:divBdr>
        </w:div>
        <w:div w:id="1924559828">
          <w:marLeft w:val="0"/>
          <w:marRight w:val="0"/>
          <w:marTop w:val="0"/>
          <w:marBottom w:val="0"/>
          <w:divBdr>
            <w:top w:val="none" w:sz="0" w:space="0" w:color="auto"/>
            <w:left w:val="none" w:sz="0" w:space="0" w:color="auto"/>
            <w:bottom w:val="none" w:sz="0" w:space="0" w:color="auto"/>
            <w:right w:val="none" w:sz="0" w:space="0" w:color="auto"/>
          </w:divBdr>
        </w:div>
        <w:div w:id="969359239">
          <w:marLeft w:val="0"/>
          <w:marRight w:val="0"/>
          <w:marTop w:val="0"/>
          <w:marBottom w:val="0"/>
          <w:divBdr>
            <w:top w:val="none" w:sz="0" w:space="0" w:color="auto"/>
            <w:left w:val="none" w:sz="0" w:space="0" w:color="auto"/>
            <w:bottom w:val="none" w:sz="0" w:space="0" w:color="auto"/>
            <w:right w:val="none" w:sz="0" w:space="0" w:color="auto"/>
          </w:divBdr>
        </w:div>
        <w:div w:id="817958221">
          <w:marLeft w:val="0"/>
          <w:marRight w:val="0"/>
          <w:marTop w:val="0"/>
          <w:marBottom w:val="0"/>
          <w:divBdr>
            <w:top w:val="none" w:sz="0" w:space="0" w:color="auto"/>
            <w:left w:val="none" w:sz="0" w:space="0" w:color="auto"/>
            <w:bottom w:val="none" w:sz="0" w:space="0" w:color="auto"/>
            <w:right w:val="none" w:sz="0" w:space="0" w:color="auto"/>
          </w:divBdr>
        </w:div>
        <w:div w:id="1411345980">
          <w:marLeft w:val="0"/>
          <w:marRight w:val="0"/>
          <w:marTop w:val="0"/>
          <w:marBottom w:val="0"/>
          <w:divBdr>
            <w:top w:val="none" w:sz="0" w:space="0" w:color="auto"/>
            <w:left w:val="none" w:sz="0" w:space="0" w:color="auto"/>
            <w:bottom w:val="none" w:sz="0" w:space="0" w:color="auto"/>
            <w:right w:val="none" w:sz="0" w:space="0" w:color="auto"/>
          </w:divBdr>
        </w:div>
        <w:div w:id="249043045">
          <w:marLeft w:val="0"/>
          <w:marRight w:val="0"/>
          <w:marTop w:val="0"/>
          <w:marBottom w:val="0"/>
          <w:divBdr>
            <w:top w:val="none" w:sz="0" w:space="0" w:color="auto"/>
            <w:left w:val="none" w:sz="0" w:space="0" w:color="auto"/>
            <w:bottom w:val="none" w:sz="0" w:space="0" w:color="auto"/>
            <w:right w:val="none" w:sz="0" w:space="0" w:color="auto"/>
          </w:divBdr>
        </w:div>
        <w:div w:id="1695498568">
          <w:marLeft w:val="0"/>
          <w:marRight w:val="0"/>
          <w:marTop w:val="0"/>
          <w:marBottom w:val="0"/>
          <w:divBdr>
            <w:top w:val="none" w:sz="0" w:space="0" w:color="auto"/>
            <w:left w:val="none" w:sz="0" w:space="0" w:color="auto"/>
            <w:bottom w:val="none" w:sz="0" w:space="0" w:color="auto"/>
            <w:right w:val="none" w:sz="0" w:space="0" w:color="auto"/>
          </w:divBdr>
        </w:div>
        <w:div w:id="65493716">
          <w:marLeft w:val="0"/>
          <w:marRight w:val="0"/>
          <w:marTop w:val="0"/>
          <w:marBottom w:val="0"/>
          <w:divBdr>
            <w:top w:val="none" w:sz="0" w:space="0" w:color="auto"/>
            <w:left w:val="none" w:sz="0" w:space="0" w:color="auto"/>
            <w:bottom w:val="none" w:sz="0" w:space="0" w:color="auto"/>
            <w:right w:val="none" w:sz="0" w:space="0" w:color="auto"/>
          </w:divBdr>
        </w:div>
        <w:div w:id="249894140">
          <w:marLeft w:val="0"/>
          <w:marRight w:val="0"/>
          <w:marTop w:val="0"/>
          <w:marBottom w:val="0"/>
          <w:divBdr>
            <w:top w:val="none" w:sz="0" w:space="0" w:color="auto"/>
            <w:left w:val="none" w:sz="0" w:space="0" w:color="auto"/>
            <w:bottom w:val="none" w:sz="0" w:space="0" w:color="auto"/>
            <w:right w:val="none" w:sz="0" w:space="0" w:color="auto"/>
          </w:divBdr>
        </w:div>
        <w:div w:id="517895149">
          <w:marLeft w:val="0"/>
          <w:marRight w:val="0"/>
          <w:marTop w:val="0"/>
          <w:marBottom w:val="0"/>
          <w:divBdr>
            <w:top w:val="none" w:sz="0" w:space="0" w:color="auto"/>
            <w:left w:val="none" w:sz="0" w:space="0" w:color="auto"/>
            <w:bottom w:val="none" w:sz="0" w:space="0" w:color="auto"/>
            <w:right w:val="none" w:sz="0" w:space="0" w:color="auto"/>
          </w:divBdr>
        </w:div>
        <w:div w:id="1864051458">
          <w:marLeft w:val="0"/>
          <w:marRight w:val="0"/>
          <w:marTop w:val="0"/>
          <w:marBottom w:val="0"/>
          <w:divBdr>
            <w:top w:val="none" w:sz="0" w:space="0" w:color="auto"/>
            <w:left w:val="none" w:sz="0" w:space="0" w:color="auto"/>
            <w:bottom w:val="none" w:sz="0" w:space="0" w:color="auto"/>
            <w:right w:val="none" w:sz="0" w:space="0" w:color="auto"/>
          </w:divBdr>
        </w:div>
        <w:div w:id="2145270363">
          <w:marLeft w:val="0"/>
          <w:marRight w:val="0"/>
          <w:marTop w:val="0"/>
          <w:marBottom w:val="0"/>
          <w:divBdr>
            <w:top w:val="none" w:sz="0" w:space="0" w:color="auto"/>
            <w:left w:val="none" w:sz="0" w:space="0" w:color="auto"/>
            <w:bottom w:val="none" w:sz="0" w:space="0" w:color="auto"/>
            <w:right w:val="none" w:sz="0" w:space="0" w:color="auto"/>
          </w:divBdr>
        </w:div>
        <w:div w:id="1276133604">
          <w:marLeft w:val="0"/>
          <w:marRight w:val="0"/>
          <w:marTop w:val="0"/>
          <w:marBottom w:val="0"/>
          <w:divBdr>
            <w:top w:val="none" w:sz="0" w:space="0" w:color="auto"/>
            <w:left w:val="none" w:sz="0" w:space="0" w:color="auto"/>
            <w:bottom w:val="none" w:sz="0" w:space="0" w:color="auto"/>
            <w:right w:val="none" w:sz="0" w:space="0" w:color="auto"/>
          </w:divBdr>
        </w:div>
        <w:div w:id="177887114">
          <w:marLeft w:val="0"/>
          <w:marRight w:val="0"/>
          <w:marTop w:val="0"/>
          <w:marBottom w:val="0"/>
          <w:divBdr>
            <w:top w:val="none" w:sz="0" w:space="0" w:color="auto"/>
            <w:left w:val="none" w:sz="0" w:space="0" w:color="auto"/>
            <w:bottom w:val="none" w:sz="0" w:space="0" w:color="auto"/>
            <w:right w:val="none" w:sz="0" w:space="0" w:color="auto"/>
          </w:divBdr>
        </w:div>
        <w:div w:id="1899629887">
          <w:marLeft w:val="0"/>
          <w:marRight w:val="0"/>
          <w:marTop w:val="0"/>
          <w:marBottom w:val="0"/>
          <w:divBdr>
            <w:top w:val="none" w:sz="0" w:space="0" w:color="auto"/>
            <w:left w:val="none" w:sz="0" w:space="0" w:color="auto"/>
            <w:bottom w:val="none" w:sz="0" w:space="0" w:color="auto"/>
            <w:right w:val="none" w:sz="0" w:space="0" w:color="auto"/>
          </w:divBdr>
        </w:div>
        <w:div w:id="943802557">
          <w:marLeft w:val="0"/>
          <w:marRight w:val="0"/>
          <w:marTop w:val="0"/>
          <w:marBottom w:val="0"/>
          <w:divBdr>
            <w:top w:val="none" w:sz="0" w:space="0" w:color="auto"/>
            <w:left w:val="none" w:sz="0" w:space="0" w:color="auto"/>
            <w:bottom w:val="none" w:sz="0" w:space="0" w:color="auto"/>
            <w:right w:val="none" w:sz="0" w:space="0" w:color="auto"/>
          </w:divBdr>
        </w:div>
        <w:div w:id="259065137">
          <w:marLeft w:val="0"/>
          <w:marRight w:val="0"/>
          <w:marTop w:val="0"/>
          <w:marBottom w:val="0"/>
          <w:divBdr>
            <w:top w:val="none" w:sz="0" w:space="0" w:color="auto"/>
            <w:left w:val="none" w:sz="0" w:space="0" w:color="auto"/>
            <w:bottom w:val="none" w:sz="0" w:space="0" w:color="auto"/>
            <w:right w:val="none" w:sz="0" w:space="0" w:color="auto"/>
          </w:divBdr>
        </w:div>
        <w:div w:id="637300250">
          <w:marLeft w:val="0"/>
          <w:marRight w:val="0"/>
          <w:marTop w:val="0"/>
          <w:marBottom w:val="0"/>
          <w:divBdr>
            <w:top w:val="none" w:sz="0" w:space="0" w:color="auto"/>
            <w:left w:val="none" w:sz="0" w:space="0" w:color="auto"/>
            <w:bottom w:val="none" w:sz="0" w:space="0" w:color="auto"/>
            <w:right w:val="none" w:sz="0" w:space="0" w:color="auto"/>
          </w:divBdr>
        </w:div>
        <w:div w:id="291442032">
          <w:marLeft w:val="0"/>
          <w:marRight w:val="0"/>
          <w:marTop w:val="0"/>
          <w:marBottom w:val="0"/>
          <w:divBdr>
            <w:top w:val="none" w:sz="0" w:space="0" w:color="auto"/>
            <w:left w:val="none" w:sz="0" w:space="0" w:color="auto"/>
            <w:bottom w:val="none" w:sz="0" w:space="0" w:color="auto"/>
            <w:right w:val="none" w:sz="0" w:space="0" w:color="auto"/>
          </w:divBdr>
        </w:div>
        <w:div w:id="235092423">
          <w:marLeft w:val="0"/>
          <w:marRight w:val="0"/>
          <w:marTop w:val="0"/>
          <w:marBottom w:val="0"/>
          <w:divBdr>
            <w:top w:val="none" w:sz="0" w:space="0" w:color="auto"/>
            <w:left w:val="none" w:sz="0" w:space="0" w:color="auto"/>
            <w:bottom w:val="none" w:sz="0" w:space="0" w:color="auto"/>
            <w:right w:val="none" w:sz="0" w:space="0" w:color="auto"/>
          </w:divBdr>
        </w:div>
        <w:div w:id="586962721">
          <w:marLeft w:val="0"/>
          <w:marRight w:val="0"/>
          <w:marTop w:val="0"/>
          <w:marBottom w:val="0"/>
          <w:divBdr>
            <w:top w:val="none" w:sz="0" w:space="0" w:color="auto"/>
            <w:left w:val="none" w:sz="0" w:space="0" w:color="auto"/>
            <w:bottom w:val="none" w:sz="0" w:space="0" w:color="auto"/>
            <w:right w:val="none" w:sz="0" w:space="0" w:color="auto"/>
          </w:divBdr>
        </w:div>
        <w:div w:id="865409834">
          <w:marLeft w:val="0"/>
          <w:marRight w:val="0"/>
          <w:marTop w:val="0"/>
          <w:marBottom w:val="0"/>
          <w:divBdr>
            <w:top w:val="none" w:sz="0" w:space="0" w:color="auto"/>
            <w:left w:val="none" w:sz="0" w:space="0" w:color="auto"/>
            <w:bottom w:val="none" w:sz="0" w:space="0" w:color="auto"/>
            <w:right w:val="none" w:sz="0" w:space="0" w:color="auto"/>
          </w:divBdr>
        </w:div>
        <w:div w:id="577595132">
          <w:marLeft w:val="0"/>
          <w:marRight w:val="0"/>
          <w:marTop w:val="0"/>
          <w:marBottom w:val="0"/>
          <w:divBdr>
            <w:top w:val="none" w:sz="0" w:space="0" w:color="auto"/>
            <w:left w:val="none" w:sz="0" w:space="0" w:color="auto"/>
            <w:bottom w:val="none" w:sz="0" w:space="0" w:color="auto"/>
            <w:right w:val="none" w:sz="0" w:space="0" w:color="auto"/>
          </w:divBdr>
        </w:div>
        <w:div w:id="2095006315">
          <w:marLeft w:val="0"/>
          <w:marRight w:val="0"/>
          <w:marTop w:val="0"/>
          <w:marBottom w:val="0"/>
          <w:divBdr>
            <w:top w:val="none" w:sz="0" w:space="0" w:color="auto"/>
            <w:left w:val="none" w:sz="0" w:space="0" w:color="auto"/>
            <w:bottom w:val="none" w:sz="0" w:space="0" w:color="auto"/>
            <w:right w:val="none" w:sz="0" w:space="0" w:color="auto"/>
          </w:divBdr>
        </w:div>
        <w:div w:id="705251438">
          <w:marLeft w:val="0"/>
          <w:marRight w:val="0"/>
          <w:marTop w:val="0"/>
          <w:marBottom w:val="0"/>
          <w:divBdr>
            <w:top w:val="none" w:sz="0" w:space="0" w:color="auto"/>
            <w:left w:val="none" w:sz="0" w:space="0" w:color="auto"/>
            <w:bottom w:val="none" w:sz="0" w:space="0" w:color="auto"/>
            <w:right w:val="none" w:sz="0" w:space="0" w:color="auto"/>
          </w:divBdr>
        </w:div>
        <w:div w:id="1370296098">
          <w:marLeft w:val="0"/>
          <w:marRight w:val="0"/>
          <w:marTop w:val="0"/>
          <w:marBottom w:val="0"/>
          <w:divBdr>
            <w:top w:val="none" w:sz="0" w:space="0" w:color="auto"/>
            <w:left w:val="none" w:sz="0" w:space="0" w:color="auto"/>
            <w:bottom w:val="none" w:sz="0" w:space="0" w:color="auto"/>
            <w:right w:val="none" w:sz="0" w:space="0" w:color="auto"/>
          </w:divBdr>
        </w:div>
        <w:div w:id="243339418">
          <w:marLeft w:val="0"/>
          <w:marRight w:val="0"/>
          <w:marTop w:val="0"/>
          <w:marBottom w:val="0"/>
          <w:divBdr>
            <w:top w:val="none" w:sz="0" w:space="0" w:color="auto"/>
            <w:left w:val="none" w:sz="0" w:space="0" w:color="auto"/>
            <w:bottom w:val="none" w:sz="0" w:space="0" w:color="auto"/>
            <w:right w:val="none" w:sz="0" w:space="0" w:color="auto"/>
          </w:divBdr>
        </w:div>
        <w:div w:id="1661696049">
          <w:marLeft w:val="0"/>
          <w:marRight w:val="0"/>
          <w:marTop w:val="0"/>
          <w:marBottom w:val="0"/>
          <w:divBdr>
            <w:top w:val="none" w:sz="0" w:space="0" w:color="auto"/>
            <w:left w:val="none" w:sz="0" w:space="0" w:color="auto"/>
            <w:bottom w:val="none" w:sz="0" w:space="0" w:color="auto"/>
            <w:right w:val="none" w:sz="0" w:space="0" w:color="auto"/>
          </w:divBdr>
        </w:div>
        <w:div w:id="310405528">
          <w:marLeft w:val="0"/>
          <w:marRight w:val="0"/>
          <w:marTop w:val="0"/>
          <w:marBottom w:val="0"/>
          <w:divBdr>
            <w:top w:val="none" w:sz="0" w:space="0" w:color="auto"/>
            <w:left w:val="none" w:sz="0" w:space="0" w:color="auto"/>
            <w:bottom w:val="none" w:sz="0" w:space="0" w:color="auto"/>
            <w:right w:val="none" w:sz="0" w:space="0" w:color="auto"/>
          </w:divBdr>
        </w:div>
        <w:div w:id="200896183">
          <w:marLeft w:val="0"/>
          <w:marRight w:val="0"/>
          <w:marTop w:val="0"/>
          <w:marBottom w:val="0"/>
          <w:divBdr>
            <w:top w:val="none" w:sz="0" w:space="0" w:color="auto"/>
            <w:left w:val="none" w:sz="0" w:space="0" w:color="auto"/>
            <w:bottom w:val="none" w:sz="0" w:space="0" w:color="auto"/>
            <w:right w:val="none" w:sz="0" w:space="0" w:color="auto"/>
          </w:divBdr>
        </w:div>
        <w:div w:id="248344773">
          <w:marLeft w:val="0"/>
          <w:marRight w:val="0"/>
          <w:marTop w:val="0"/>
          <w:marBottom w:val="0"/>
          <w:divBdr>
            <w:top w:val="none" w:sz="0" w:space="0" w:color="auto"/>
            <w:left w:val="none" w:sz="0" w:space="0" w:color="auto"/>
            <w:bottom w:val="none" w:sz="0" w:space="0" w:color="auto"/>
            <w:right w:val="none" w:sz="0" w:space="0" w:color="auto"/>
          </w:divBdr>
        </w:div>
        <w:div w:id="1697804098">
          <w:marLeft w:val="0"/>
          <w:marRight w:val="0"/>
          <w:marTop w:val="0"/>
          <w:marBottom w:val="0"/>
          <w:divBdr>
            <w:top w:val="none" w:sz="0" w:space="0" w:color="auto"/>
            <w:left w:val="none" w:sz="0" w:space="0" w:color="auto"/>
            <w:bottom w:val="none" w:sz="0" w:space="0" w:color="auto"/>
            <w:right w:val="none" w:sz="0" w:space="0" w:color="auto"/>
          </w:divBdr>
        </w:div>
        <w:div w:id="1394505875">
          <w:marLeft w:val="0"/>
          <w:marRight w:val="0"/>
          <w:marTop w:val="0"/>
          <w:marBottom w:val="0"/>
          <w:divBdr>
            <w:top w:val="none" w:sz="0" w:space="0" w:color="auto"/>
            <w:left w:val="none" w:sz="0" w:space="0" w:color="auto"/>
            <w:bottom w:val="none" w:sz="0" w:space="0" w:color="auto"/>
            <w:right w:val="none" w:sz="0" w:space="0" w:color="auto"/>
          </w:divBdr>
        </w:div>
        <w:div w:id="1420252693">
          <w:marLeft w:val="0"/>
          <w:marRight w:val="0"/>
          <w:marTop w:val="0"/>
          <w:marBottom w:val="0"/>
          <w:divBdr>
            <w:top w:val="none" w:sz="0" w:space="0" w:color="auto"/>
            <w:left w:val="none" w:sz="0" w:space="0" w:color="auto"/>
            <w:bottom w:val="none" w:sz="0" w:space="0" w:color="auto"/>
            <w:right w:val="none" w:sz="0" w:space="0" w:color="auto"/>
          </w:divBdr>
        </w:div>
        <w:div w:id="2004241766">
          <w:marLeft w:val="0"/>
          <w:marRight w:val="0"/>
          <w:marTop w:val="0"/>
          <w:marBottom w:val="0"/>
          <w:divBdr>
            <w:top w:val="none" w:sz="0" w:space="0" w:color="auto"/>
            <w:left w:val="none" w:sz="0" w:space="0" w:color="auto"/>
            <w:bottom w:val="none" w:sz="0" w:space="0" w:color="auto"/>
            <w:right w:val="none" w:sz="0" w:space="0" w:color="auto"/>
          </w:divBdr>
        </w:div>
        <w:div w:id="1636830157">
          <w:marLeft w:val="0"/>
          <w:marRight w:val="0"/>
          <w:marTop w:val="0"/>
          <w:marBottom w:val="0"/>
          <w:divBdr>
            <w:top w:val="none" w:sz="0" w:space="0" w:color="auto"/>
            <w:left w:val="none" w:sz="0" w:space="0" w:color="auto"/>
            <w:bottom w:val="none" w:sz="0" w:space="0" w:color="auto"/>
            <w:right w:val="none" w:sz="0" w:space="0" w:color="auto"/>
          </w:divBdr>
        </w:div>
        <w:div w:id="1119255876">
          <w:marLeft w:val="0"/>
          <w:marRight w:val="0"/>
          <w:marTop w:val="0"/>
          <w:marBottom w:val="0"/>
          <w:divBdr>
            <w:top w:val="none" w:sz="0" w:space="0" w:color="auto"/>
            <w:left w:val="none" w:sz="0" w:space="0" w:color="auto"/>
            <w:bottom w:val="none" w:sz="0" w:space="0" w:color="auto"/>
            <w:right w:val="none" w:sz="0" w:space="0" w:color="auto"/>
          </w:divBdr>
        </w:div>
        <w:div w:id="1147474237">
          <w:marLeft w:val="0"/>
          <w:marRight w:val="0"/>
          <w:marTop w:val="0"/>
          <w:marBottom w:val="0"/>
          <w:divBdr>
            <w:top w:val="none" w:sz="0" w:space="0" w:color="auto"/>
            <w:left w:val="none" w:sz="0" w:space="0" w:color="auto"/>
            <w:bottom w:val="none" w:sz="0" w:space="0" w:color="auto"/>
            <w:right w:val="none" w:sz="0" w:space="0" w:color="auto"/>
          </w:divBdr>
        </w:div>
        <w:div w:id="1532842068">
          <w:marLeft w:val="0"/>
          <w:marRight w:val="0"/>
          <w:marTop w:val="0"/>
          <w:marBottom w:val="0"/>
          <w:divBdr>
            <w:top w:val="none" w:sz="0" w:space="0" w:color="auto"/>
            <w:left w:val="none" w:sz="0" w:space="0" w:color="auto"/>
            <w:bottom w:val="none" w:sz="0" w:space="0" w:color="auto"/>
            <w:right w:val="none" w:sz="0" w:space="0" w:color="auto"/>
          </w:divBdr>
        </w:div>
        <w:div w:id="941688748">
          <w:marLeft w:val="0"/>
          <w:marRight w:val="0"/>
          <w:marTop w:val="0"/>
          <w:marBottom w:val="0"/>
          <w:divBdr>
            <w:top w:val="none" w:sz="0" w:space="0" w:color="auto"/>
            <w:left w:val="none" w:sz="0" w:space="0" w:color="auto"/>
            <w:bottom w:val="none" w:sz="0" w:space="0" w:color="auto"/>
            <w:right w:val="none" w:sz="0" w:space="0" w:color="auto"/>
          </w:divBdr>
        </w:div>
        <w:div w:id="1295991337">
          <w:marLeft w:val="0"/>
          <w:marRight w:val="0"/>
          <w:marTop w:val="0"/>
          <w:marBottom w:val="0"/>
          <w:divBdr>
            <w:top w:val="none" w:sz="0" w:space="0" w:color="auto"/>
            <w:left w:val="none" w:sz="0" w:space="0" w:color="auto"/>
            <w:bottom w:val="none" w:sz="0" w:space="0" w:color="auto"/>
            <w:right w:val="none" w:sz="0" w:space="0" w:color="auto"/>
          </w:divBdr>
        </w:div>
        <w:div w:id="943732472">
          <w:marLeft w:val="0"/>
          <w:marRight w:val="0"/>
          <w:marTop w:val="0"/>
          <w:marBottom w:val="0"/>
          <w:divBdr>
            <w:top w:val="none" w:sz="0" w:space="0" w:color="auto"/>
            <w:left w:val="none" w:sz="0" w:space="0" w:color="auto"/>
            <w:bottom w:val="none" w:sz="0" w:space="0" w:color="auto"/>
            <w:right w:val="none" w:sz="0" w:space="0" w:color="auto"/>
          </w:divBdr>
        </w:div>
        <w:div w:id="1862932167">
          <w:marLeft w:val="0"/>
          <w:marRight w:val="0"/>
          <w:marTop w:val="0"/>
          <w:marBottom w:val="0"/>
          <w:divBdr>
            <w:top w:val="none" w:sz="0" w:space="0" w:color="auto"/>
            <w:left w:val="none" w:sz="0" w:space="0" w:color="auto"/>
            <w:bottom w:val="none" w:sz="0" w:space="0" w:color="auto"/>
            <w:right w:val="none" w:sz="0" w:space="0" w:color="auto"/>
          </w:divBdr>
        </w:div>
        <w:div w:id="1468358456">
          <w:marLeft w:val="0"/>
          <w:marRight w:val="0"/>
          <w:marTop w:val="0"/>
          <w:marBottom w:val="0"/>
          <w:divBdr>
            <w:top w:val="none" w:sz="0" w:space="0" w:color="auto"/>
            <w:left w:val="none" w:sz="0" w:space="0" w:color="auto"/>
            <w:bottom w:val="none" w:sz="0" w:space="0" w:color="auto"/>
            <w:right w:val="none" w:sz="0" w:space="0" w:color="auto"/>
          </w:divBdr>
        </w:div>
        <w:div w:id="291984123">
          <w:marLeft w:val="0"/>
          <w:marRight w:val="0"/>
          <w:marTop w:val="0"/>
          <w:marBottom w:val="0"/>
          <w:divBdr>
            <w:top w:val="none" w:sz="0" w:space="0" w:color="auto"/>
            <w:left w:val="none" w:sz="0" w:space="0" w:color="auto"/>
            <w:bottom w:val="none" w:sz="0" w:space="0" w:color="auto"/>
            <w:right w:val="none" w:sz="0" w:space="0" w:color="auto"/>
          </w:divBdr>
        </w:div>
        <w:div w:id="2089106950">
          <w:marLeft w:val="0"/>
          <w:marRight w:val="0"/>
          <w:marTop w:val="0"/>
          <w:marBottom w:val="0"/>
          <w:divBdr>
            <w:top w:val="none" w:sz="0" w:space="0" w:color="auto"/>
            <w:left w:val="none" w:sz="0" w:space="0" w:color="auto"/>
            <w:bottom w:val="none" w:sz="0" w:space="0" w:color="auto"/>
            <w:right w:val="none" w:sz="0" w:space="0" w:color="auto"/>
          </w:divBdr>
        </w:div>
        <w:div w:id="388267071">
          <w:marLeft w:val="0"/>
          <w:marRight w:val="0"/>
          <w:marTop w:val="0"/>
          <w:marBottom w:val="0"/>
          <w:divBdr>
            <w:top w:val="none" w:sz="0" w:space="0" w:color="auto"/>
            <w:left w:val="none" w:sz="0" w:space="0" w:color="auto"/>
            <w:bottom w:val="none" w:sz="0" w:space="0" w:color="auto"/>
            <w:right w:val="none" w:sz="0" w:space="0" w:color="auto"/>
          </w:divBdr>
        </w:div>
        <w:div w:id="494228214">
          <w:marLeft w:val="0"/>
          <w:marRight w:val="0"/>
          <w:marTop w:val="0"/>
          <w:marBottom w:val="0"/>
          <w:divBdr>
            <w:top w:val="none" w:sz="0" w:space="0" w:color="auto"/>
            <w:left w:val="none" w:sz="0" w:space="0" w:color="auto"/>
            <w:bottom w:val="none" w:sz="0" w:space="0" w:color="auto"/>
            <w:right w:val="none" w:sz="0" w:space="0" w:color="auto"/>
          </w:divBdr>
        </w:div>
        <w:div w:id="988022402">
          <w:marLeft w:val="0"/>
          <w:marRight w:val="0"/>
          <w:marTop w:val="0"/>
          <w:marBottom w:val="0"/>
          <w:divBdr>
            <w:top w:val="none" w:sz="0" w:space="0" w:color="auto"/>
            <w:left w:val="none" w:sz="0" w:space="0" w:color="auto"/>
            <w:bottom w:val="none" w:sz="0" w:space="0" w:color="auto"/>
            <w:right w:val="none" w:sz="0" w:space="0" w:color="auto"/>
          </w:divBdr>
        </w:div>
        <w:div w:id="748423633">
          <w:marLeft w:val="0"/>
          <w:marRight w:val="0"/>
          <w:marTop w:val="0"/>
          <w:marBottom w:val="0"/>
          <w:divBdr>
            <w:top w:val="none" w:sz="0" w:space="0" w:color="auto"/>
            <w:left w:val="none" w:sz="0" w:space="0" w:color="auto"/>
            <w:bottom w:val="none" w:sz="0" w:space="0" w:color="auto"/>
            <w:right w:val="none" w:sz="0" w:space="0" w:color="auto"/>
          </w:divBdr>
        </w:div>
        <w:div w:id="342559173">
          <w:marLeft w:val="0"/>
          <w:marRight w:val="0"/>
          <w:marTop w:val="0"/>
          <w:marBottom w:val="0"/>
          <w:divBdr>
            <w:top w:val="none" w:sz="0" w:space="0" w:color="auto"/>
            <w:left w:val="none" w:sz="0" w:space="0" w:color="auto"/>
            <w:bottom w:val="none" w:sz="0" w:space="0" w:color="auto"/>
            <w:right w:val="none" w:sz="0" w:space="0" w:color="auto"/>
          </w:divBdr>
        </w:div>
        <w:div w:id="1750883338">
          <w:marLeft w:val="0"/>
          <w:marRight w:val="0"/>
          <w:marTop w:val="0"/>
          <w:marBottom w:val="0"/>
          <w:divBdr>
            <w:top w:val="none" w:sz="0" w:space="0" w:color="auto"/>
            <w:left w:val="none" w:sz="0" w:space="0" w:color="auto"/>
            <w:bottom w:val="none" w:sz="0" w:space="0" w:color="auto"/>
            <w:right w:val="none" w:sz="0" w:space="0" w:color="auto"/>
          </w:divBdr>
        </w:div>
        <w:div w:id="79374435">
          <w:marLeft w:val="0"/>
          <w:marRight w:val="0"/>
          <w:marTop w:val="0"/>
          <w:marBottom w:val="0"/>
          <w:divBdr>
            <w:top w:val="none" w:sz="0" w:space="0" w:color="auto"/>
            <w:left w:val="none" w:sz="0" w:space="0" w:color="auto"/>
            <w:bottom w:val="none" w:sz="0" w:space="0" w:color="auto"/>
            <w:right w:val="none" w:sz="0" w:space="0" w:color="auto"/>
          </w:divBdr>
        </w:div>
        <w:div w:id="1780950441">
          <w:marLeft w:val="0"/>
          <w:marRight w:val="0"/>
          <w:marTop w:val="0"/>
          <w:marBottom w:val="0"/>
          <w:divBdr>
            <w:top w:val="none" w:sz="0" w:space="0" w:color="auto"/>
            <w:left w:val="none" w:sz="0" w:space="0" w:color="auto"/>
            <w:bottom w:val="none" w:sz="0" w:space="0" w:color="auto"/>
            <w:right w:val="none" w:sz="0" w:space="0" w:color="auto"/>
          </w:divBdr>
        </w:div>
        <w:div w:id="1260603168">
          <w:marLeft w:val="0"/>
          <w:marRight w:val="0"/>
          <w:marTop w:val="0"/>
          <w:marBottom w:val="0"/>
          <w:divBdr>
            <w:top w:val="none" w:sz="0" w:space="0" w:color="auto"/>
            <w:left w:val="none" w:sz="0" w:space="0" w:color="auto"/>
            <w:bottom w:val="none" w:sz="0" w:space="0" w:color="auto"/>
            <w:right w:val="none" w:sz="0" w:space="0" w:color="auto"/>
          </w:divBdr>
        </w:div>
        <w:div w:id="1059749571">
          <w:marLeft w:val="0"/>
          <w:marRight w:val="0"/>
          <w:marTop w:val="0"/>
          <w:marBottom w:val="0"/>
          <w:divBdr>
            <w:top w:val="none" w:sz="0" w:space="0" w:color="auto"/>
            <w:left w:val="none" w:sz="0" w:space="0" w:color="auto"/>
            <w:bottom w:val="none" w:sz="0" w:space="0" w:color="auto"/>
            <w:right w:val="none" w:sz="0" w:space="0" w:color="auto"/>
          </w:divBdr>
        </w:div>
        <w:div w:id="737553343">
          <w:marLeft w:val="0"/>
          <w:marRight w:val="0"/>
          <w:marTop w:val="0"/>
          <w:marBottom w:val="0"/>
          <w:divBdr>
            <w:top w:val="none" w:sz="0" w:space="0" w:color="auto"/>
            <w:left w:val="none" w:sz="0" w:space="0" w:color="auto"/>
            <w:bottom w:val="none" w:sz="0" w:space="0" w:color="auto"/>
            <w:right w:val="none" w:sz="0" w:space="0" w:color="auto"/>
          </w:divBdr>
        </w:div>
        <w:div w:id="1577012642">
          <w:marLeft w:val="0"/>
          <w:marRight w:val="0"/>
          <w:marTop w:val="0"/>
          <w:marBottom w:val="0"/>
          <w:divBdr>
            <w:top w:val="none" w:sz="0" w:space="0" w:color="auto"/>
            <w:left w:val="none" w:sz="0" w:space="0" w:color="auto"/>
            <w:bottom w:val="none" w:sz="0" w:space="0" w:color="auto"/>
            <w:right w:val="none" w:sz="0" w:space="0" w:color="auto"/>
          </w:divBdr>
        </w:div>
        <w:div w:id="1337926768">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 w:id="1340693706">
          <w:marLeft w:val="0"/>
          <w:marRight w:val="0"/>
          <w:marTop w:val="0"/>
          <w:marBottom w:val="0"/>
          <w:divBdr>
            <w:top w:val="none" w:sz="0" w:space="0" w:color="auto"/>
            <w:left w:val="none" w:sz="0" w:space="0" w:color="auto"/>
            <w:bottom w:val="none" w:sz="0" w:space="0" w:color="auto"/>
            <w:right w:val="none" w:sz="0" w:space="0" w:color="auto"/>
          </w:divBdr>
        </w:div>
        <w:div w:id="1180851365">
          <w:marLeft w:val="0"/>
          <w:marRight w:val="0"/>
          <w:marTop w:val="0"/>
          <w:marBottom w:val="0"/>
          <w:divBdr>
            <w:top w:val="none" w:sz="0" w:space="0" w:color="auto"/>
            <w:left w:val="none" w:sz="0" w:space="0" w:color="auto"/>
            <w:bottom w:val="none" w:sz="0" w:space="0" w:color="auto"/>
            <w:right w:val="none" w:sz="0" w:space="0" w:color="auto"/>
          </w:divBdr>
        </w:div>
        <w:div w:id="1370455228">
          <w:marLeft w:val="0"/>
          <w:marRight w:val="0"/>
          <w:marTop w:val="0"/>
          <w:marBottom w:val="0"/>
          <w:divBdr>
            <w:top w:val="none" w:sz="0" w:space="0" w:color="auto"/>
            <w:left w:val="none" w:sz="0" w:space="0" w:color="auto"/>
            <w:bottom w:val="none" w:sz="0" w:space="0" w:color="auto"/>
            <w:right w:val="none" w:sz="0" w:space="0" w:color="auto"/>
          </w:divBdr>
        </w:div>
        <w:div w:id="1656059836">
          <w:marLeft w:val="0"/>
          <w:marRight w:val="0"/>
          <w:marTop w:val="0"/>
          <w:marBottom w:val="0"/>
          <w:divBdr>
            <w:top w:val="none" w:sz="0" w:space="0" w:color="auto"/>
            <w:left w:val="none" w:sz="0" w:space="0" w:color="auto"/>
            <w:bottom w:val="none" w:sz="0" w:space="0" w:color="auto"/>
            <w:right w:val="none" w:sz="0" w:space="0" w:color="auto"/>
          </w:divBdr>
        </w:div>
        <w:div w:id="555972716">
          <w:marLeft w:val="0"/>
          <w:marRight w:val="0"/>
          <w:marTop w:val="0"/>
          <w:marBottom w:val="0"/>
          <w:divBdr>
            <w:top w:val="none" w:sz="0" w:space="0" w:color="auto"/>
            <w:left w:val="none" w:sz="0" w:space="0" w:color="auto"/>
            <w:bottom w:val="none" w:sz="0" w:space="0" w:color="auto"/>
            <w:right w:val="none" w:sz="0" w:space="0" w:color="auto"/>
          </w:divBdr>
        </w:div>
        <w:div w:id="99379653">
          <w:marLeft w:val="0"/>
          <w:marRight w:val="0"/>
          <w:marTop w:val="0"/>
          <w:marBottom w:val="0"/>
          <w:divBdr>
            <w:top w:val="none" w:sz="0" w:space="0" w:color="auto"/>
            <w:left w:val="none" w:sz="0" w:space="0" w:color="auto"/>
            <w:bottom w:val="none" w:sz="0" w:space="0" w:color="auto"/>
            <w:right w:val="none" w:sz="0" w:space="0" w:color="auto"/>
          </w:divBdr>
        </w:div>
        <w:div w:id="1518150718">
          <w:marLeft w:val="0"/>
          <w:marRight w:val="0"/>
          <w:marTop w:val="0"/>
          <w:marBottom w:val="0"/>
          <w:divBdr>
            <w:top w:val="none" w:sz="0" w:space="0" w:color="auto"/>
            <w:left w:val="none" w:sz="0" w:space="0" w:color="auto"/>
            <w:bottom w:val="none" w:sz="0" w:space="0" w:color="auto"/>
            <w:right w:val="none" w:sz="0" w:space="0" w:color="auto"/>
          </w:divBdr>
        </w:div>
        <w:div w:id="1714619756">
          <w:marLeft w:val="0"/>
          <w:marRight w:val="0"/>
          <w:marTop w:val="0"/>
          <w:marBottom w:val="0"/>
          <w:divBdr>
            <w:top w:val="none" w:sz="0" w:space="0" w:color="auto"/>
            <w:left w:val="none" w:sz="0" w:space="0" w:color="auto"/>
            <w:bottom w:val="none" w:sz="0" w:space="0" w:color="auto"/>
            <w:right w:val="none" w:sz="0" w:space="0" w:color="auto"/>
          </w:divBdr>
        </w:div>
        <w:div w:id="401222385">
          <w:marLeft w:val="0"/>
          <w:marRight w:val="0"/>
          <w:marTop w:val="0"/>
          <w:marBottom w:val="0"/>
          <w:divBdr>
            <w:top w:val="none" w:sz="0" w:space="0" w:color="auto"/>
            <w:left w:val="none" w:sz="0" w:space="0" w:color="auto"/>
            <w:bottom w:val="none" w:sz="0" w:space="0" w:color="auto"/>
            <w:right w:val="none" w:sz="0" w:space="0" w:color="auto"/>
          </w:divBdr>
        </w:div>
        <w:div w:id="10760806">
          <w:marLeft w:val="0"/>
          <w:marRight w:val="0"/>
          <w:marTop w:val="0"/>
          <w:marBottom w:val="0"/>
          <w:divBdr>
            <w:top w:val="none" w:sz="0" w:space="0" w:color="auto"/>
            <w:left w:val="none" w:sz="0" w:space="0" w:color="auto"/>
            <w:bottom w:val="none" w:sz="0" w:space="0" w:color="auto"/>
            <w:right w:val="none" w:sz="0" w:space="0" w:color="auto"/>
          </w:divBdr>
        </w:div>
        <w:div w:id="2016956773">
          <w:marLeft w:val="0"/>
          <w:marRight w:val="0"/>
          <w:marTop w:val="0"/>
          <w:marBottom w:val="0"/>
          <w:divBdr>
            <w:top w:val="none" w:sz="0" w:space="0" w:color="auto"/>
            <w:left w:val="none" w:sz="0" w:space="0" w:color="auto"/>
            <w:bottom w:val="none" w:sz="0" w:space="0" w:color="auto"/>
            <w:right w:val="none" w:sz="0" w:space="0" w:color="auto"/>
          </w:divBdr>
        </w:div>
        <w:div w:id="668870291">
          <w:marLeft w:val="0"/>
          <w:marRight w:val="0"/>
          <w:marTop w:val="0"/>
          <w:marBottom w:val="0"/>
          <w:divBdr>
            <w:top w:val="none" w:sz="0" w:space="0" w:color="auto"/>
            <w:left w:val="none" w:sz="0" w:space="0" w:color="auto"/>
            <w:bottom w:val="none" w:sz="0" w:space="0" w:color="auto"/>
            <w:right w:val="none" w:sz="0" w:space="0" w:color="auto"/>
          </w:divBdr>
        </w:div>
        <w:div w:id="1848858519">
          <w:marLeft w:val="0"/>
          <w:marRight w:val="0"/>
          <w:marTop w:val="0"/>
          <w:marBottom w:val="0"/>
          <w:divBdr>
            <w:top w:val="none" w:sz="0" w:space="0" w:color="auto"/>
            <w:left w:val="none" w:sz="0" w:space="0" w:color="auto"/>
            <w:bottom w:val="none" w:sz="0" w:space="0" w:color="auto"/>
            <w:right w:val="none" w:sz="0" w:space="0" w:color="auto"/>
          </w:divBdr>
        </w:div>
        <w:div w:id="1446385695">
          <w:marLeft w:val="0"/>
          <w:marRight w:val="0"/>
          <w:marTop w:val="0"/>
          <w:marBottom w:val="0"/>
          <w:divBdr>
            <w:top w:val="none" w:sz="0" w:space="0" w:color="auto"/>
            <w:left w:val="none" w:sz="0" w:space="0" w:color="auto"/>
            <w:bottom w:val="none" w:sz="0" w:space="0" w:color="auto"/>
            <w:right w:val="none" w:sz="0" w:space="0" w:color="auto"/>
          </w:divBdr>
        </w:div>
        <w:div w:id="1738548244">
          <w:marLeft w:val="0"/>
          <w:marRight w:val="0"/>
          <w:marTop w:val="0"/>
          <w:marBottom w:val="0"/>
          <w:divBdr>
            <w:top w:val="none" w:sz="0" w:space="0" w:color="auto"/>
            <w:left w:val="none" w:sz="0" w:space="0" w:color="auto"/>
            <w:bottom w:val="none" w:sz="0" w:space="0" w:color="auto"/>
            <w:right w:val="none" w:sz="0" w:space="0" w:color="auto"/>
          </w:divBdr>
        </w:div>
        <w:div w:id="583757696">
          <w:marLeft w:val="0"/>
          <w:marRight w:val="0"/>
          <w:marTop w:val="0"/>
          <w:marBottom w:val="0"/>
          <w:divBdr>
            <w:top w:val="none" w:sz="0" w:space="0" w:color="auto"/>
            <w:left w:val="none" w:sz="0" w:space="0" w:color="auto"/>
            <w:bottom w:val="none" w:sz="0" w:space="0" w:color="auto"/>
            <w:right w:val="none" w:sz="0" w:space="0" w:color="auto"/>
          </w:divBdr>
        </w:div>
        <w:div w:id="889263427">
          <w:marLeft w:val="0"/>
          <w:marRight w:val="0"/>
          <w:marTop w:val="0"/>
          <w:marBottom w:val="0"/>
          <w:divBdr>
            <w:top w:val="none" w:sz="0" w:space="0" w:color="auto"/>
            <w:left w:val="none" w:sz="0" w:space="0" w:color="auto"/>
            <w:bottom w:val="none" w:sz="0" w:space="0" w:color="auto"/>
            <w:right w:val="none" w:sz="0" w:space="0" w:color="auto"/>
          </w:divBdr>
        </w:div>
        <w:div w:id="1042249847">
          <w:marLeft w:val="0"/>
          <w:marRight w:val="0"/>
          <w:marTop w:val="0"/>
          <w:marBottom w:val="0"/>
          <w:divBdr>
            <w:top w:val="none" w:sz="0" w:space="0" w:color="auto"/>
            <w:left w:val="none" w:sz="0" w:space="0" w:color="auto"/>
            <w:bottom w:val="none" w:sz="0" w:space="0" w:color="auto"/>
            <w:right w:val="none" w:sz="0" w:space="0" w:color="auto"/>
          </w:divBdr>
        </w:div>
        <w:div w:id="244187969">
          <w:marLeft w:val="0"/>
          <w:marRight w:val="0"/>
          <w:marTop w:val="0"/>
          <w:marBottom w:val="0"/>
          <w:divBdr>
            <w:top w:val="none" w:sz="0" w:space="0" w:color="auto"/>
            <w:left w:val="none" w:sz="0" w:space="0" w:color="auto"/>
            <w:bottom w:val="none" w:sz="0" w:space="0" w:color="auto"/>
            <w:right w:val="none" w:sz="0" w:space="0" w:color="auto"/>
          </w:divBdr>
        </w:div>
        <w:div w:id="1752579902">
          <w:marLeft w:val="0"/>
          <w:marRight w:val="0"/>
          <w:marTop w:val="0"/>
          <w:marBottom w:val="0"/>
          <w:divBdr>
            <w:top w:val="none" w:sz="0" w:space="0" w:color="auto"/>
            <w:left w:val="none" w:sz="0" w:space="0" w:color="auto"/>
            <w:bottom w:val="none" w:sz="0" w:space="0" w:color="auto"/>
            <w:right w:val="none" w:sz="0" w:space="0" w:color="auto"/>
          </w:divBdr>
        </w:div>
        <w:div w:id="1496845612">
          <w:marLeft w:val="0"/>
          <w:marRight w:val="0"/>
          <w:marTop w:val="0"/>
          <w:marBottom w:val="0"/>
          <w:divBdr>
            <w:top w:val="none" w:sz="0" w:space="0" w:color="auto"/>
            <w:left w:val="none" w:sz="0" w:space="0" w:color="auto"/>
            <w:bottom w:val="none" w:sz="0" w:space="0" w:color="auto"/>
            <w:right w:val="none" w:sz="0" w:space="0" w:color="auto"/>
          </w:divBdr>
        </w:div>
        <w:div w:id="1871914212">
          <w:marLeft w:val="0"/>
          <w:marRight w:val="0"/>
          <w:marTop w:val="0"/>
          <w:marBottom w:val="0"/>
          <w:divBdr>
            <w:top w:val="none" w:sz="0" w:space="0" w:color="auto"/>
            <w:left w:val="none" w:sz="0" w:space="0" w:color="auto"/>
            <w:bottom w:val="none" w:sz="0" w:space="0" w:color="auto"/>
            <w:right w:val="none" w:sz="0" w:space="0" w:color="auto"/>
          </w:divBdr>
        </w:div>
        <w:div w:id="1492985059">
          <w:marLeft w:val="0"/>
          <w:marRight w:val="0"/>
          <w:marTop w:val="0"/>
          <w:marBottom w:val="0"/>
          <w:divBdr>
            <w:top w:val="none" w:sz="0" w:space="0" w:color="auto"/>
            <w:left w:val="none" w:sz="0" w:space="0" w:color="auto"/>
            <w:bottom w:val="none" w:sz="0" w:space="0" w:color="auto"/>
            <w:right w:val="none" w:sz="0" w:space="0" w:color="auto"/>
          </w:divBdr>
        </w:div>
        <w:div w:id="441806654">
          <w:marLeft w:val="0"/>
          <w:marRight w:val="0"/>
          <w:marTop w:val="0"/>
          <w:marBottom w:val="0"/>
          <w:divBdr>
            <w:top w:val="none" w:sz="0" w:space="0" w:color="auto"/>
            <w:left w:val="none" w:sz="0" w:space="0" w:color="auto"/>
            <w:bottom w:val="none" w:sz="0" w:space="0" w:color="auto"/>
            <w:right w:val="none" w:sz="0" w:space="0" w:color="auto"/>
          </w:divBdr>
        </w:div>
        <w:div w:id="1062366545">
          <w:marLeft w:val="0"/>
          <w:marRight w:val="0"/>
          <w:marTop w:val="0"/>
          <w:marBottom w:val="0"/>
          <w:divBdr>
            <w:top w:val="none" w:sz="0" w:space="0" w:color="auto"/>
            <w:left w:val="none" w:sz="0" w:space="0" w:color="auto"/>
            <w:bottom w:val="none" w:sz="0" w:space="0" w:color="auto"/>
            <w:right w:val="none" w:sz="0" w:space="0" w:color="auto"/>
          </w:divBdr>
        </w:div>
        <w:div w:id="1874998070">
          <w:marLeft w:val="0"/>
          <w:marRight w:val="0"/>
          <w:marTop w:val="0"/>
          <w:marBottom w:val="0"/>
          <w:divBdr>
            <w:top w:val="none" w:sz="0" w:space="0" w:color="auto"/>
            <w:left w:val="none" w:sz="0" w:space="0" w:color="auto"/>
            <w:bottom w:val="none" w:sz="0" w:space="0" w:color="auto"/>
            <w:right w:val="none" w:sz="0" w:space="0" w:color="auto"/>
          </w:divBdr>
        </w:div>
        <w:div w:id="1077674061">
          <w:marLeft w:val="0"/>
          <w:marRight w:val="0"/>
          <w:marTop w:val="0"/>
          <w:marBottom w:val="0"/>
          <w:divBdr>
            <w:top w:val="none" w:sz="0" w:space="0" w:color="auto"/>
            <w:left w:val="none" w:sz="0" w:space="0" w:color="auto"/>
            <w:bottom w:val="none" w:sz="0" w:space="0" w:color="auto"/>
            <w:right w:val="none" w:sz="0" w:space="0" w:color="auto"/>
          </w:divBdr>
        </w:div>
        <w:div w:id="260573305">
          <w:marLeft w:val="0"/>
          <w:marRight w:val="0"/>
          <w:marTop w:val="0"/>
          <w:marBottom w:val="0"/>
          <w:divBdr>
            <w:top w:val="none" w:sz="0" w:space="0" w:color="auto"/>
            <w:left w:val="none" w:sz="0" w:space="0" w:color="auto"/>
            <w:bottom w:val="none" w:sz="0" w:space="0" w:color="auto"/>
            <w:right w:val="none" w:sz="0" w:space="0" w:color="auto"/>
          </w:divBdr>
        </w:div>
        <w:div w:id="404450381">
          <w:marLeft w:val="0"/>
          <w:marRight w:val="0"/>
          <w:marTop w:val="0"/>
          <w:marBottom w:val="0"/>
          <w:divBdr>
            <w:top w:val="none" w:sz="0" w:space="0" w:color="auto"/>
            <w:left w:val="none" w:sz="0" w:space="0" w:color="auto"/>
            <w:bottom w:val="none" w:sz="0" w:space="0" w:color="auto"/>
            <w:right w:val="none" w:sz="0" w:space="0" w:color="auto"/>
          </w:divBdr>
        </w:div>
        <w:div w:id="2111583097">
          <w:marLeft w:val="0"/>
          <w:marRight w:val="0"/>
          <w:marTop w:val="0"/>
          <w:marBottom w:val="0"/>
          <w:divBdr>
            <w:top w:val="none" w:sz="0" w:space="0" w:color="auto"/>
            <w:left w:val="none" w:sz="0" w:space="0" w:color="auto"/>
            <w:bottom w:val="none" w:sz="0" w:space="0" w:color="auto"/>
            <w:right w:val="none" w:sz="0" w:space="0" w:color="auto"/>
          </w:divBdr>
        </w:div>
        <w:div w:id="883374588">
          <w:marLeft w:val="0"/>
          <w:marRight w:val="0"/>
          <w:marTop w:val="0"/>
          <w:marBottom w:val="0"/>
          <w:divBdr>
            <w:top w:val="none" w:sz="0" w:space="0" w:color="auto"/>
            <w:left w:val="none" w:sz="0" w:space="0" w:color="auto"/>
            <w:bottom w:val="none" w:sz="0" w:space="0" w:color="auto"/>
            <w:right w:val="none" w:sz="0" w:space="0" w:color="auto"/>
          </w:divBdr>
        </w:div>
        <w:div w:id="102921623">
          <w:marLeft w:val="0"/>
          <w:marRight w:val="0"/>
          <w:marTop w:val="0"/>
          <w:marBottom w:val="0"/>
          <w:divBdr>
            <w:top w:val="none" w:sz="0" w:space="0" w:color="auto"/>
            <w:left w:val="none" w:sz="0" w:space="0" w:color="auto"/>
            <w:bottom w:val="none" w:sz="0" w:space="0" w:color="auto"/>
            <w:right w:val="none" w:sz="0" w:space="0" w:color="auto"/>
          </w:divBdr>
        </w:div>
        <w:div w:id="1318144122">
          <w:marLeft w:val="0"/>
          <w:marRight w:val="0"/>
          <w:marTop w:val="0"/>
          <w:marBottom w:val="0"/>
          <w:divBdr>
            <w:top w:val="none" w:sz="0" w:space="0" w:color="auto"/>
            <w:left w:val="none" w:sz="0" w:space="0" w:color="auto"/>
            <w:bottom w:val="none" w:sz="0" w:space="0" w:color="auto"/>
            <w:right w:val="none" w:sz="0" w:space="0" w:color="auto"/>
          </w:divBdr>
        </w:div>
        <w:div w:id="251818675">
          <w:marLeft w:val="0"/>
          <w:marRight w:val="0"/>
          <w:marTop w:val="0"/>
          <w:marBottom w:val="0"/>
          <w:divBdr>
            <w:top w:val="none" w:sz="0" w:space="0" w:color="auto"/>
            <w:left w:val="none" w:sz="0" w:space="0" w:color="auto"/>
            <w:bottom w:val="none" w:sz="0" w:space="0" w:color="auto"/>
            <w:right w:val="none" w:sz="0" w:space="0" w:color="auto"/>
          </w:divBdr>
        </w:div>
        <w:div w:id="1966695028">
          <w:marLeft w:val="0"/>
          <w:marRight w:val="0"/>
          <w:marTop w:val="0"/>
          <w:marBottom w:val="0"/>
          <w:divBdr>
            <w:top w:val="none" w:sz="0" w:space="0" w:color="auto"/>
            <w:left w:val="none" w:sz="0" w:space="0" w:color="auto"/>
            <w:bottom w:val="none" w:sz="0" w:space="0" w:color="auto"/>
            <w:right w:val="none" w:sz="0" w:space="0" w:color="auto"/>
          </w:divBdr>
        </w:div>
        <w:div w:id="486286629">
          <w:marLeft w:val="0"/>
          <w:marRight w:val="0"/>
          <w:marTop w:val="0"/>
          <w:marBottom w:val="0"/>
          <w:divBdr>
            <w:top w:val="none" w:sz="0" w:space="0" w:color="auto"/>
            <w:left w:val="none" w:sz="0" w:space="0" w:color="auto"/>
            <w:bottom w:val="none" w:sz="0" w:space="0" w:color="auto"/>
            <w:right w:val="none" w:sz="0" w:space="0" w:color="auto"/>
          </w:divBdr>
        </w:div>
        <w:div w:id="566259100">
          <w:marLeft w:val="0"/>
          <w:marRight w:val="0"/>
          <w:marTop w:val="0"/>
          <w:marBottom w:val="0"/>
          <w:divBdr>
            <w:top w:val="none" w:sz="0" w:space="0" w:color="auto"/>
            <w:left w:val="none" w:sz="0" w:space="0" w:color="auto"/>
            <w:bottom w:val="none" w:sz="0" w:space="0" w:color="auto"/>
            <w:right w:val="none" w:sz="0" w:space="0" w:color="auto"/>
          </w:divBdr>
        </w:div>
        <w:div w:id="790325198">
          <w:marLeft w:val="0"/>
          <w:marRight w:val="0"/>
          <w:marTop w:val="0"/>
          <w:marBottom w:val="0"/>
          <w:divBdr>
            <w:top w:val="none" w:sz="0" w:space="0" w:color="auto"/>
            <w:left w:val="none" w:sz="0" w:space="0" w:color="auto"/>
            <w:bottom w:val="none" w:sz="0" w:space="0" w:color="auto"/>
            <w:right w:val="none" w:sz="0" w:space="0" w:color="auto"/>
          </w:divBdr>
        </w:div>
        <w:div w:id="1804275222">
          <w:marLeft w:val="0"/>
          <w:marRight w:val="0"/>
          <w:marTop w:val="0"/>
          <w:marBottom w:val="0"/>
          <w:divBdr>
            <w:top w:val="none" w:sz="0" w:space="0" w:color="auto"/>
            <w:left w:val="none" w:sz="0" w:space="0" w:color="auto"/>
            <w:bottom w:val="none" w:sz="0" w:space="0" w:color="auto"/>
            <w:right w:val="none" w:sz="0" w:space="0" w:color="auto"/>
          </w:divBdr>
        </w:div>
        <w:div w:id="1958290995">
          <w:marLeft w:val="0"/>
          <w:marRight w:val="0"/>
          <w:marTop w:val="0"/>
          <w:marBottom w:val="0"/>
          <w:divBdr>
            <w:top w:val="none" w:sz="0" w:space="0" w:color="auto"/>
            <w:left w:val="none" w:sz="0" w:space="0" w:color="auto"/>
            <w:bottom w:val="none" w:sz="0" w:space="0" w:color="auto"/>
            <w:right w:val="none" w:sz="0" w:space="0" w:color="auto"/>
          </w:divBdr>
        </w:div>
      </w:divsChild>
    </w:div>
    <w:div w:id="121190405">
      <w:bodyDiv w:val="1"/>
      <w:marLeft w:val="0"/>
      <w:marRight w:val="0"/>
      <w:marTop w:val="0"/>
      <w:marBottom w:val="0"/>
      <w:divBdr>
        <w:top w:val="none" w:sz="0" w:space="0" w:color="auto"/>
        <w:left w:val="none" w:sz="0" w:space="0" w:color="auto"/>
        <w:bottom w:val="none" w:sz="0" w:space="0" w:color="auto"/>
        <w:right w:val="none" w:sz="0" w:space="0" w:color="auto"/>
      </w:divBdr>
    </w:div>
    <w:div w:id="225068498">
      <w:bodyDiv w:val="1"/>
      <w:marLeft w:val="0"/>
      <w:marRight w:val="0"/>
      <w:marTop w:val="0"/>
      <w:marBottom w:val="0"/>
      <w:divBdr>
        <w:top w:val="none" w:sz="0" w:space="0" w:color="auto"/>
        <w:left w:val="none" w:sz="0" w:space="0" w:color="auto"/>
        <w:bottom w:val="none" w:sz="0" w:space="0" w:color="auto"/>
        <w:right w:val="none" w:sz="0" w:space="0" w:color="auto"/>
      </w:divBdr>
    </w:div>
    <w:div w:id="293875592">
      <w:bodyDiv w:val="1"/>
      <w:marLeft w:val="0"/>
      <w:marRight w:val="0"/>
      <w:marTop w:val="0"/>
      <w:marBottom w:val="0"/>
      <w:divBdr>
        <w:top w:val="none" w:sz="0" w:space="0" w:color="auto"/>
        <w:left w:val="none" w:sz="0" w:space="0" w:color="auto"/>
        <w:bottom w:val="none" w:sz="0" w:space="0" w:color="auto"/>
        <w:right w:val="none" w:sz="0" w:space="0" w:color="auto"/>
      </w:divBdr>
    </w:div>
    <w:div w:id="339552491">
      <w:bodyDiv w:val="1"/>
      <w:marLeft w:val="0"/>
      <w:marRight w:val="0"/>
      <w:marTop w:val="0"/>
      <w:marBottom w:val="0"/>
      <w:divBdr>
        <w:top w:val="none" w:sz="0" w:space="0" w:color="auto"/>
        <w:left w:val="none" w:sz="0" w:space="0" w:color="auto"/>
        <w:bottom w:val="none" w:sz="0" w:space="0" w:color="auto"/>
        <w:right w:val="none" w:sz="0" w:space="0" w:color="auto"/>
      </w:divBdr>
    </w:div>
    <w:div w:id="360861321">
      <w:bodyDiv w:val="1"/>
      <w:marLeft w:val="0"/>
      <w:marRight w:val="0"/>
      <w:marTop w:val="0"/>
      <w:marBottom w:val="0"/>
      <w:divBdr>
        <w:top w:val="none" w:sz="0" w:space="0" w:color="auto"/>
        <w:left w:val="none" w:sz="0" w:space="0" w:color="auto"/>
        <w:bottom w:val="none" w:sz="0" w:space="0" w:color="auto"/>
        <w:right w:val="none" w:sz="0" w:space="0" w:color="auto"/>
      </w:divBdr>
    </w:div>
    <w:div w:id="426579005">
      <w:bodyDiv w:val="1"/>
      <w:marLeft w:val="0"/>
      <w:marRight w:val="0"/>
      <w:marTop w:val="0"/>
      <w:marBottom w:val="0"/>
      <w:divBdr>
        <w:top w:val="none" w:sz="0" w:space="0" w:color="auto"/>
        <w:left w:val="none" w:sz="0" w:space="0" w:color="auto"/>
        <w:bottom w:val="none" w:sz="0" w:space="0" w:color="auto"/>
        <w:right w:val="none" w:sz="0" w:space="0" w:color="auto"/>
      </w:divBdr>
    </w:div>
    <w:div w:id="463543871">
      <w:bodyDiv w:val="1"/>
      <w:marLeft w:val="0"/>
      <w:marRight w:val="0"/>
      <w:marTop w:val="0"/>
      <w:marBottom w:val="0"/>
      <w:divBdr>
        <w:top w:val="none" w:sz="0" w:space="0" w:color="auto"/>
        <w:left w:val="none" w:sz="0" w:space="0" w:color="auto"/>
        <w:bottom w:val="none" w:sz="0" w:space="0" w:color="auto"/>
        <w:right w:val="none" w:sz="0" w:space="0" w:color="auto"/>
      </w:divBdr>
      <w:divsChild>
        <w:div w:id="1651210150">
          <w:marLeft w:val="0"/>
          <w:marRight w:val="0"/>
          <w:marTop w:val="0"/>
          <w:marBottom w:val="323"/>
          <w:divBdr>
            <w:top w:val="none" w:sz="0" w:space="0" w:color="auto"/>
            <w:left w:val="none" w:sz="0" w:space="0" w:color="auto"/>
            <w:bottom w:val="none" w:sz="0" w:space="0" w:color="auto"/>
            <w:right w:val="none" w:sz="0" w:space="0" w:color="auto"/>
          </w:divBdr>
        </w:div>
        <w:div w:id="1394624897">
          <w:marLeft w:val="0"/>
          <w:marRight w:val="0"/>
          <w:marTop w:val="0"/>
          <w:marBottom w:val="323"/>
          <w:divBdr>
            <w:top w:val="none" w:sz="0" w:space="0" w:color="auto"/>
            <w:left w:val="none" w:sz="0" w:space="0" w:color="auto"/>
            <w:bottom w:val="none" w:sz="0" w:space="0" w:color="auto"/>
            <w:right w:val="none" w:sz="0" w:space="0" w:color="auto"/>
          </w:divBdr>
        </w:div>
        <w:div w:id="1698389000">
          <w:marLeft w:val="0"/>
          <w:marRight w:val="0"/>
          <w:marTop w:val="0"/>
          <w:marBottom w:val="323"/>
          <w:divBdr>
            <w:top w:val="none" w:sz="0" w:space="0" w:color="auto"/>
            <w:left w:val="none" w:sz="0" w:space="0" w:color="auto"/>
            <w:bottom w:val="none" w:sz="0" w:space="0" w:color="auto"/>
            <w:right w:val="none" w:sz="0" w:space="0" w:color="auto"/>
          </w:divBdr>
        </w:div>
        <w:div w:id="1014115362">
          <w:marLeft w:val="0"/>
          <w:marRight w:val="0"/>
          <w:marTop w:val="0"/>
          <w:marBottom w:val="323"/>
          <w:divBdr>
            <w:top w:val="none" w:sz="0" w:space="0" w:color="auto"/>
            <w:left w:val="none" w:sz="0" w:space="0" w:color="auto"/>
            <w:bottom w:val="none" w:sz="0" w:space="0" w:color="auto"/>
            <w:right w:val="none" w:sz="0" w:space="0" w:color="auto"/>
          </w:divBdr>
        </w:div>
        <w:div w:id="720784713">
          <w:marLeft w:val="0"/>
          <w:marRight w:val="0"/>
          <w:marTop w:val="0"/>
          <w:marBottom w:val="323"/>
          <w:divBdr>
            <w:top w:val="none" w:sz="0" w:space="0" w:color="auto"/>
            <w:left w:val="none" w:sz="0" w:space="0" w:color="auto"/>
            <w:bottom w:val="none" w:sz="0" w:space="0" w:color="auto"/>
            <w:right w:val="none" w:sz="0" w:space="0" w:color="auto"/>
          </w:divBdr>
        </w:div>
        <w:div w:id="2124835448">
          <w:marLeft w:val="0"/>
          <w:marRight w:val="0"/>
          <w:marTop w:val="0"/>
          <w:marBottom w:val="323"/>
          <w:divBdr>
            <w:top w:val="none" w:sz="0" w:space="0" w:color="auto"/>
            <w:left w:val="none" w:sz="0" w:space="0" w:color="auto"/>
            <w:bottom w:val="none" w:sz="0" w:space="0" w:color="auto"/>
            <w:right w:val="none" w:sz="0" w:space="0" w:color="auto"/>
          </w:divBdr>
        </w:div>
        <w:div w:id="894196584">
          <w:marLeft w:val="0"/>
          <w:marRight w:val="0"/>
          <w:marTop w:val="0"/>
          <w:marBottom w:val="323"/>
          <w:divBdr>
            <w:top w:val="none" w:sz="0" w:space="0" w:color="auto"/>
            <w:left w:val="none" w:sz="0" w:space="0" w:color="auto"/>
            <w:bottom w:val="none" w:sz="0" w:space="0" w:color="auto"/>
            <w:right w:val="none" w:sz="0" w:space="0" w:color="auto"/>
          </w:divBdr>
        </w:div>
        <w:div w:id="1192455098">
          <w:marLeft w:val="0"/>
          <w:marRight w:val="0"/>
          <w:marTop w:val="0"/>
          <w:marBottom w:val="323"/>
          <w:divBdr>
            <w:top w:val="none" w:sz="0" w:space="0" w:color="auto"/>
            <w:left w:val="none" w:sz="0" w:space="0" w:color="auto"/>
            <w:bottom w:val="none" w:sz="0" w:space="0" w:color="auto"/>
            <w:right w:val="none" w:sz="0" w:space="0" w:color="auto"/>
          </w:divBdr>
        </w:div>
        <w:div w:id="1730836593">
          <w:marLeft w:val="0"/>
          <w:marRight w:val="0"/>
          <w:marTop w:val="0"/>
          <w:marBottom w:val="323"/>
          <w:divBdr>
            <w:top w:val="none" w:sz="0" w:space="0" w:color="auto"/>
            <w:left w:val="none" w:sz="0" w:space="0" w:color="auto"/>
            <w:bottom w:val="none" w:sz="0" w:space="0" w:color="auto"/>
            <w:right w:val="none" w:sz="0" w:space="0" w:color="auto"/>
          </w:divBdr>
        </w:div>
        <w:div w:id="782384981">
          <w:marLeft w:val="0"/>
          <w:marRight w:val="0"/>
          <w:marTop w:val="0"/>
          <w:marBottom w:val="323"/>
          <w:divBdr>
            <w:top w:val="none" w:sz="0" w:space="0" w:color="auto"/>
            <w:left w:val="none" w:sz="0" w:space="0" w:color="auto"/>
            <w:bottom w:val="none" w:sz="0" w:space="0" w:color="auto"/>
            <w:right w:val="none" w:sz="0" w:space="0" w:color="auto"/>
          </w:divBdr>
        </w:div>
        <w:div w:id="1292054895">
          <w:marLeft w:val="0"/>
          <w:marRight w:val="0"/>
          <w:marTop w:val="0"/>
          <w:marBottom w:val="323"/>
          <w:divBdr>
            <w:top w:val="none" w:sz="0" w:space="0" w:color="auto"/>
            <w:left w:val="none" w:sz="0" w:space="0" w:color="auto"/>
            <w:bottom w:val="none" w:sz="0" w:space="0" w:color="auto"/>
            <w:right w:val="none" w:sz="0" w:space="0" w:color="auto"/>
          </w:divBdr>
        </w:div>
        <w:div w:id="304546668">
          <w:marLeft w:val="0"/>
          <w:marRight w:val="0"/>
          <w:marTop w:val="0"/>
          <w:marBottom w:val="323"/>
          <w:divBdr>
            <w:top w:val="none" w:sz="0" w:space="0" w:color="auto"/>
            <w:left w:val="none" w:sz="0" w:space="0" w:color="auto"/>
            <w:bottom w:val="none" w:sz="0" w:space="0" w:color="auto"/>
            <w:right w:val="none" w:sz="0" w:space="0" w:color="auto"/>
          </w:divBdr>
        </w:div>
        <w:div w:id="1472597628">
          <w:marLeft w:val="0"/>
          <w:marRight w:val="0"/>
          <w:marTop w:val="0"/>
          <w:marBottom w:val="323"/>
          <w:divBdr>
            <w:top w:val="none" w:sz="0" w:space="0" w:color="auto"/>
            <w:left w:val="none" w:sz="0" w:space="0" w:color="auto"/>
            <w:bottom w:val="none" w:sz="0" w:space="0" w:color="auto"/>
            <w:right w:val="none" w:sz="0" w:space="0" w:color="auto"/>
          </w:divBdr>
        </w:div>
        <w:div w:id="1198007219">
          <w:marLeft w:val="0"/>
          <w:marRight w:val="0"/>
          <w:marTop w:val="0"/>
          <w:marBottom w:val="323"/>
          <w:divBdr>
            <w:top w:val="none" w:sz="0" w:space="0" w:color="auto"/>
            <w:left w:val="none" w:sz="0" w:space="0" w:color="auto"/>
            <w:bottom w:val="none" w:sz="0" w:space="0" w:color="auto"/>
            <w:right w:val="none" w:sz="0" w:space="0" w:color="auto"/>
          </w:divBdr>
        </w:div>
        <w:div w:id="612903064">
          <w:marLeft w:val="0"/>
          <w:marRight w:val="0"/>
          <w:marTop w:val="0"/>
          <w:marBottom w:val="323"/>
          <w:divBdr>
            <w:top w:val="none" w:sz="0" w:space="0" w:color="auto"/>
            <w:left w:val="none" w:sz="0" w:space="0" w:color="auto"/>
            <w:bottom w:val="none" w:sz="0" w:space="0" w:color="auto"/>
            <w:right w:val="none" w:sz="0" w:space="0" w:color="auto"/>
          </w:divBdr>
        </w:div>
        <w:div w:id="1970281420">
          <w:marLeft w:val="0"/>
          <w:marRight w:val="0"/>
          <w:marTop w:val="0"/>
          <w:marBottom w:val="323"/>
          <w:divBdr>
            <w:top w:val="none" w:sz="0" w:space="0" w:color="auto"/>
            <w:left w:val="none" w:sz="0" w:space="0" w:color="auto"/>
            <w:bottom w:val="none" w:sz="0" w:space="0" w:color="auto"/>
            <w:right w:val="none" w:sz="0" w:space="0" w:color="auto"/>
          </w:divBdr>
        </w:div>
        <w:div w:id="1690528632">
          <w:marLeft w:val="0"/>
          <w:marRight w:val="0"/>
          <w:marTop w:val="0"/>
          <w:marBottom w:val="323"/>
          <w:divBdr>
            <w:top w:val="none" w:sz="0" w:space="0" w:color="auto"/>
            <w:left w:val="none" w:sz="0" w:space="0" w:color="auto"/>
            <w:bottom w:val="none" w:sz="0" w:space="0" w:color="auto"/>
            <w:right w:val="none" w:sz="0" w:space="0" w:color="auto"/>
          </w:divBdr>
        </w:div>
        <w:div w:id="331030913">
          <w:marLeft w:val="0"/>
          <w:marRight w:val="0"/>
          <w:marTop w:val="0"/>
          <w:marBottom w:val="323"/>
          <w:divBdr>
            <w:top w:val="none" w:sz="0" w:space="0" w:color="auto"/>
            <w:left w:val="none" w:sz="0" w:space="0" w:color="auto"/>
            <w:bottom w:val="none" w:sz="0" w:space="0" w:color="auto"/>
            <w:right w:val="none" w:sz="0" w:space="0" w:color="auto"/>
          </w:divBdr>
        </w:div>
        <w:div w:id="1890992557">
          <w:marLeft w:val="0"/>
          <w:marRight w:val="0"/>
          <w:marTop w:val="0"/>
          <w:marBottom w:val="323"/>
          <w:divBdr>
            <w:top w:val="none" w:sz="0" w:space="0" w:color="auto"/>
            <w:left w:val="none" w:sz="0" w:space="0" w:color="auto"/>
            <w:bottom w:val="none" w:sz="0" w:space="0" w:color="auto"/>
            <w:right w:val="none" w:sz="0" w:space="0" w:color="auto"/>
          </w:divBdr>
        </w:div>
        <w:div w:id="707872434">
          <w:marLeft w:val="0"/>
          <w:marRight w:val="0"/>
          <w:marTop w:val="0"/>
          <w:marBottom w:val="323"/>
          <w:divBdr>
            <w:top w:val="none" w:sz="0" w:space="0" w:color="auto"/>
            <w:left w:val="none" w:sz="0" w:space="0" w:color="auto"/>
            <w:bottom w:val="none" w:sz="0" w:space="0" w:color="auto"/>
            <w:right w:val="none" w:sz="0" w:space="0" w:color="auto"/>
          </w:divBdr>
        </w:div>
        <w:div w:id="956791056">
          <w:marLeft w:val="0"/>
          <w:marRight w:val="0"/>
          <w:marTop w:val="0"/>
          <w:marBottom w:val="323"/>
          <w:divBdr>
            <w:top w:val="none" w:sz="0" w:space="0" w:color="auto"/>
            <w:left w:val="none" w:sz="0" w:space="0" w:color="auto"/>
            <w:bottom w:val="none" w:sz="0" w:space="0" w:color="auto"/>
            <w:right w:val="none" w:sz="0" w:space="0" w:color="auto"/>
          </w:divBdr>
        </w:div>
        <w:div w:id="111823268">
          <w:marLeft w:val="0"/>
          <w:marRight w:val="0"/>
          <w:marTop w:val="0"/>
          <w:marBottom w:val="323"/>
          <w:divBdr>
            <w:top w:val="none" w:sz="0" w:space="0" w:color="auto"/>
            <w:left w:val="none" w:sz="0" w:space="0" w:color="auto"/>
            <w:bottom w:val="none" w:sz="0" w:space="0" w:color="auto"/>
            <w:right w:val="none" w:sz="0" w:space="0" w:color="auto"/>
          </w:divBdr>
        </w:div>
        <w:div w:id="1059136267">
          <w:marLeft w:val="0"/>
          <w:marRight w:val="0"/>
          <w:marTop w:val="0"/>
          <w:marBottom w:val="323"/>
          <w:divBdr>
            <w:top w:val="none" w:sz="0" w:space="0" w:color="auto"/>
            <w:left w:val="none" w:sz="0" w:space="0" w:color="auto"/>
            <w:bottom w:val="none" w:sz="0" w:space="0" w:color="auto"/>
            <w:right w:val="none" w:sz="0" w:space="0" w:color="auto"/>
          </w:divBdr>
        </w:div>
        <w:div w:id="1764917200">
          <w:marLeft w:val="0"/>
          <w:marRight w:val="0"/>
          <w:marTop w:val="0"/>
          <w:marBottom w:val="323"/>
          <w:divBdr>
            <w:top w:val="none" w:sz="0" w:space="0" w:color="auto"/>
            <w:left w:val="none" w:sz="0" w:space="0" w:color="auto"/>
            <w:bottom w:val="none" w:sz="0" w:space="0" w:color="auto"/>
            <w:right w:val="none" w:sz="0" w:space="0" w:color="auto"/>
          </w:divBdr>
        </w:div>
        <w:div w:id="1946107722">
          <w:marLeft w:val="0"/>
          <w:marRight w:val="0"/>
          <w:marTop w:val="0"/>
          <w:marBottom w:val="323"/>
          <w:divBdr>
            <w:top w:val="none" w:sz="0" w:space="0" w:color="auto"/>
            <w:left w:val="none" w:sz="0" w:space="0" w:color="auto"/>
            <w:bottom w:val="none" w:sz="0" w:space="0" w:color="auto"/>
            <w:right w:val="none" w:sz="0" w:space="0" w:color="auto"/>
          </w:divBdr>
        </w:div>
        <w:div w:id="548226701">
          <w:marLeft w:val="0"/>
          <w:marRight w:val="0"/>
          <w:marTop w:val="0"/>
          <w:marBottom w:val="323"/>
          <w:divBdr>
            <w:top w:val="none" w:sz="0" w:space="0" w:color="auto"/>
            <w:left w:val="none" w:sz="0" w:space="0" w:color="auto"/>
            <w:bottom w:val="none" w:sz="0" w:space="0" w:color="auto"/>
            <w:right w:val="none" w:sz="0" w:space="0" w:color="auto"/>
          </w:divBdr>
        </w:div>
        <w:div w:id="961349415">
          <w:marLeft w:val="0"/>
          <w:marRight w:val="0"/>
          <w:marTop w:val="0"/>
          <w:marBottom w:val="323"/>
          <w:divBdr>
            <w:top w:val="none" w:sz="0" w:space="0" w:color="auto"/>
            <w:left w:val="none" w:sz="0" w:space="0" w:color="auto"/>
            <w:bottom w:val="none" w:sz="0" w:space="0" w:color="auto"/>
            <w:right w:val="none" w:sz="0" w:space="0" w:color="auto"/>
          </w:divBdr>
        </w:div>
        <w:div w:id="2071533967">
          <w:marLeft w:val="0"/>
          <w:marRight w:val="0"/>
          <w:marTop w:val="0"/>
          <w:marBottom w:val="323"/>
          <w:divBdr>
            <w:top w:val="none" w:sz="0" w:space="0" w:color="auto"/>
            <w:left w:val="none" w:sz="0" w:space="0" w:color="auto"/>
            <w:bottom w:val="none" w:sz="0" w:space="0" w:color="auto"/>
            <w:right w:val="none" w:sz="0" w:space="0" w:color="auto"/>
          </w:divBdr>
        </w:div>
      </w:divsChild>
    </w:div>
    <w:div w:id="473253413">
      <w:bodyDiv w:val="1"/>
      <w:marLeft w:val="0"/>
      <w:marRight w:val="0"/>
      <w:marTop w:val="0"/>
      <w:marBottom w:val="0"/>
      <w:divBdr>
        <w:top w:val="none" w:sz="0" w:space="0" w:color="auto"/>
        <w:left w:val="none" w:sz="0" w:space="0" w:color="auto"/>
        <w:bottom w:val="none" w:sz="0" w:space="0" w:color="auto"/>
        <w:right w:val="none" w:sz="0" w:space="0" w:color="auto"/>
      </w:divBdr>
      <w:divsChild>
        <w:div w:id="1478062257">
          <w:marLeft w:val="0"/>
          <w:marRight w:val="0"/>
          <w:marTop w:val="0"/>
          <w:marBottom w:val="0"/>
          <w:divBdr>
            <w:top w:val="none" w:sz="0" w:space="0" w:color="auto"/>
            <w:left w:val="none" w:sz="0" w:space="0" w:color="auto"/>
            <w:bottom w:val="none" w:sz="0" w:space="0" w:color="auto"/>
            <w:right w:val="none" w:sz="0" w:space="0" w:color="auto"/>
          </w:divBdr>
        </w:div>
        <w:div w:id="1679773705">
          <w:marLeft w:val="0"/>
          <w:marRight w:val="0"/>
          <w:marTop w:val="0"/>
          <w:marBottom w:val="0"/>
          <w:divBdr>
            <w:top w:val="none" w:sz="0" w:space="0" w:color="auto"/>
            <w:left w:val="none" w:sz="0" w:space="0" w:color="auto"/>
            <w:bottom w:val="none" w:sz="0" w:space="0" w:color="auto"/>
            <w:right w:val="none" w:sz="0" w:space="0" w:color="auto"/>
          </w:divBdr>
        </w:div>
        <w:div w:id="325666187">
          <w:marLeft w:val="0"/>
          <w:marRight w:val="0"/>
          <w:marTop w:val="0"/>
          <w:marBottom w:val="0"/>
          <w:divBdr>
            <w:top w:val="none" w:sz="0" w:space="0" w:color="auto"/>
            <w:left w:val="none" w:sz="0" w:space="0" w:color="auto"/>
            <w:bottom w:val="none" w:sz="0" w:space="0" w:color="auto"/>
            <w:right w:val="none" w:sz="0" w:space="0" w:color="auto"/>
          </w:divBdr>
        </w:div>
        <w:div w:id="258418575">
          <w:marLeft w:val="0"/>
          <w:marRight w:val="0"/>
          <w:marTop w:val="0"/>
          <w:marBottom w:val="0"/>
          <w:divBdr>
            <w:top w:val="none" w:sz="0" w:space="0" w:color="auto"/>
            <w:left w:val="none" w:sz="0" w:space="0" w:color="auto"/>
            <w:bottom w:val="none" w:sz="0" w:space="0" w:color="auto"/>
            <w:right w:val="none" w:sz="0" w:space="0" w:color="auto"/>
          </w:divBdr>
        </w:div>
        <w:div w:id="958611443">
          <w:marLeft w:val="0"/>
          <w:marRight w:val="0"/>
          <w:marTop w:val="0"/>
          <w:marBottom w:val="0"/>
          <w:divBdr>
            <w:top w:val="none" w:sz="0" w:space="0" w:color="auto"/>
            <w:left w:val="none" w:sz="0" w:space="0" w:color="auto"/>
            <w:bottom w:val="none" w:sz="0" w:space="0" w:color="auto"/>
            <w:right w:val="none" w:sz="0" w:space="0" w:color="auto"/>
          </w:divBdr>
        </w:div>
        <w:div w:id="1648123441">
          <w:marLeft w:val="0"/>
          <w:marRight w:val="0"/>
          <w:marTop w:val="0"/>
          <w:marBottom w:val="0"/>
          <w:divBdr>
            <w:top w:val="none" w:sz="0" w:space="0" w:color="auto"/>
            <w:left w:val="none" w:sz="0" w:space="0" w:color="auto"/>
            <w:bottom w:val="none" w:sz="0" w:space="0" w:color="auto"/>
            <w:right w:val="none" w:sz="0" w:space="0" w:color="auto"/>
          </w:divBdr>
        </w:div>
        <w:div w:id="475148292">
          <w:marLeft w:val="0"/>
          <w:marRight w:val="0"/>
          <w:marTop w:val="0"/>
          <w:marBottom w:val="0"/>
          <w:divBdr>
            <w:top w:val="none" w:sz="0" w:space="0" w:color="auto"/>
            <w:left w:val="none" w:sz="0" w:space="0" w:color="auto"/>
            <w:bottom w:val="none" w:sz="0" w:space="0" w:color="auto"/>
            <w:right w:val="none" w:sz="0" w:space="0" w:color="auto"/>
          </w:divBdr>
        </w:div>
        <w:div w:id="709842826">
          <w:marLeft w:val="0"/>
          <w:marRight w:val="0"/>
          <w:marTop w:val="0"/>
          <w:marBottom w:val="0"/>
          <w:divBdr>
            <w:top w:val="none" w:sz="0" w:space="0" w:color="auto"/>
            <w:left w:val="none" w:sz="0" w:space="0" w:color="auto"/>
            <w:bottom w:val="none" w:sz="0" w:space="0" w:color="auto"/>
            <w:right w:val="none" w:sz="0" w:space="0" w:color="auto"/>
          </w:divBdr>
        </w:div>
        <w:div w:id="2033801222">
          <w:marLeft w:val="0"/>
          <w:marRight w:val="0"/>
          <w:marTop w:val="0"/>
          <w:marBottom w:val="0"/>
          <w:divBdr>
            <w:top w:val="none" w:sz="0" w:space="0" w:color="auto"/>
            <w:left w:val="none" w:sz="0" w:space="0" w:color="auto"/>
            <w:bottom w:val="none" w:sz="0" w:space="0" w:color="auto"/>
            <w:right w:val="none" w:sz="0" w:space="0" w:color="auto"/>
          </w:divBdr>
        </w:div>
        <w:div w:id="1886259733">
          <w:marLeft w:val="0"/>
          <w:marRight w:val="0"/>
          <w:marTop w:val="0"/>
          <w:marBottom w:val="0"/>
          <w:divBdr>
            <w:top w:val="none" w:sz="0" w:space="0" w:color="auto"/>
            <w:left w:val="none" w:sz="0" w:space="0" w:color="auto"/>
            <w:bottom w:val="none" w:sz="0" w:space="0" w:color="auto"/>
            <w:right w:val="none" w:sz="0" w:space="0" w:color="auto"/>
          </w:divBdr>
        </w:div>
        <w:div w:id="1663703987">
          <w:marLeft w:val="0"/>
          <w:marRight w:val="0"/>
          <w:marTop w:val="0"/>
          <w:marBottom w:val="0"/>
          <w:divBdr>
            <w:top w:val="none" w:sz="0" w:space="0" w:color="auto"/>
            <w:left w:val="none" w:sz="0" w:space="0" w:color="auto"/>
            <w:bottom w:val="none" w:sz="0" w:space="0" w:color="auto"/>
            <w:right w:val="none" w:sz="0" w:space="0" w:color="auto"/>
          </w:divBdr>
        </w:div>
        <w:div w:id="562982444">
          <w:marLeft w:val="0"/>
          <w:marRight w:val="0"/>
          <w:marTop w:val="0"/>
          <w:marBottom w:val="0"/>
          <w:divBdr>
            <w:top w:val="none" w:sz="0" w:space="0" w:color="auto"/>
            <w:left w:val="none" w:sz="0" w:space="0" w:color="auto"/>
            <w:bottom w:val="none" w:sz="0" w:space="0" w:color="auto"/>
            <w:right w:val="none" w:sz="0" w:space="0" w:color="auto"/>
          </w:divBdr>
        </w:div>
        <w:div w:id="1056470088">
          <w:marLeft w:val="0"/>
          <w:marRight w:val="0"/>
          <w:marTop w:val="0"/>
          <w:marBottom w:val="0"/>
          <w:divBdr>
            <w:top w:val="none" w:sz="0" w:space="0" w:color="auto"/>
            <w:left w:val="none" w:sz="0" w:space="0" w:color="auto"/>
            <w:bottom w:val="none" w:sz="0" w:space="0" w:color="auto"/>
            <w:right w:val="none" w:sz="0" w:space="0" w:color="auto"/>
          </w:divBdr>
        </w:div>
        <w:div w:id="346644021">
          <w:marLeft w:val="0"/>
          <w:marRight w:val="0"/>
          <w:marTop w:val="0"/>
          <w:marBottom w:val="0"/>
          <w:divBdr>
            <w:top w:val="none" w:sz="0" w:space="0" w:color="auto"/>
            <w:left w:val="none" w:sz="0" w:space="0" w:color="auto"/>
            <w:bottom w:val="none" w:sz="0" w:space="0" w:color="auto"/>
            <w:right w:val="none" w:sz="0" w:space="0" w:color="auto"/>
          </w:divBdr>
        </w:div>
        <w:div w:id="941303355">
          <w:marLeft w:val="0"/>
          <w:marRight w:val="0"/>
          <w:marTop w:val="0"/>
          <w:marBottom w:val="0"/>
          <w:divBdr>
            <w:top w:val="none" w:sz="0" w:space="0" w:color="auto"/>
            <w:left w:val="none" w:sz="0" w:space="0" w:color="auto"/>
            <w:bottom w:val="none" w:sz="0" w:space="0" w:color="auto"/>
            <w:right w:val="none" w:sz="0" w:space="0" w:color="auto"/>
          </w:divBdr>
        </w:div>
        <w:div w:id="672226180">
          <w:marLeft w:val="0"/>
          <w:marRight w:val="0"/>
          <w:marTop w:val="0"/>
          <w:marBottom w:val="0"/>
          <w:divBdr>
            <w:top w:val="none" w:sz="0" w:space="0" w:color="auto"/>
            <w:left w:val="none" w:sz="0" w:space="0" w:color="auto"/>
            <w:bottom w:val="none" w:sz="0" w:space="0" w:color="auto"/>
            <w:right w:val="none" w:sz="0" w:space="0" w:color="auto"/>
          </w:divBdr>
        </w:div>
        <w:div w:id="2036152150">
          <w:marLeft w:val="0"/>
          <w:marRight w:val="0"/>
          <w:marTop w:val="0"/>
          <w:marBottom w:val="0"/>
          <w:divBdr>
            <w:top w:val="none" w:sz="0" w:space="0" w:color="auto"/>
            <w:left w:val="none" w:sz="0" w:space="0" w:color="auto"/>
            <w:bottom w:val="none" w:sz="0" w:space="0" w:color="auto"/>
            <w:right w:val="none" w:sz="0" w:space="0" w:color="auto"/>
          </w:divBdr>
        </w:div>
        <w:div w:id="1691099527">
          <w:marLeft w:val="0"/>
          <w:marRight w:val="0"/>
          <w:marTop w:val="0"/>
          <w:marBottom w:val="0"/>
          <w:divBdr>
            <w:top w:val="none" w:sz="0" w:space="0" w:color="auto"/>
            <w:left w:val="none" w:sz="0" w:space="0" w:color="auto"/>
            <w:bottom w:val="none" w:sz="0" w:space="0" w:color="auto"/>
            <w:right w:val="none" w:sz="0" w:space="0" w:color="auto"/>
          </w:divBdr>
        </w:div>
        <w:div w:id="1525361731">
          <w:marLeft w:val="0"/>
          <w:marRight w:val="0"/>
          <w:marTop w:val="0"/>
          <w:marBottom w:val="0"/>
          <w:divBdr>
            <w:top w:val="none" w:sz="0" w:space="0" w:color="auto"/>
            <w:left w:val="none" w:sz="0" w:space="0" w:color="auto"/>
            <w:bottom w:val="none" w:sz="0" w:space="0" w:color="auto"/>
            <w:right w:val="none" w:sz="0" w:space="0" w:color="auto"/>
          </w:divBdr>
        </w:div>
        <w:div w:id="657851888">
          <w:marLeft w:val="0"/>
          <w:marRight w:val="0"/>
          <w:marTop w:val="0"/>
          <w:marBottom w:val="0"/>
          <w:divBdr>
            <w:top w:val="none" w:sz="0" w:space="0" w:color="auto"/>
            <w:left w:val="none" w:sz="0" w:space="0" w:color="auto"/>
            <w:bottom w:val="none" w:sz="0" w:space="0" w:color="auto"/>
            <w:right w:val="none" w:sz="0" w:space="0" w:color="auto"/>
          </w:divBdr>
        </w:div>
        <w:div w:id="1226069047">
          <w:marLeft w:val="0"/>
          <w:marRight w:val="0"/>
          <w:marTop w:val="0"/>
          <w:marBottom w:val="0"/>
          <w:divBdr>
            <w:top w:val="none" w:sz="0" w:space="0" w:color="auto"/>
            <w:left w:val="none" w:sz="0" w:space="0" w:color="auto"/>
            <w:bottom w:val="none" w:sz="0" w:space="0" w:color="auto"/>
            <w:right w:val="none" w:sz="0" w:space="0" w:color="auto"/>
          </w:divBdr>
        </w:div>
        <w:div w:id="1704597147">
          <w:marLeft w:val="0"/>
          <w:marRight w:val="0"/>
          <w:marTop w:val="0"/>
          <w:marBottom w:val="0"/>
          <w:divBdr>
            <w:top w:val="none" w:sz="0" w:space="0" w:color="auto"/>
            <w:left w:val="none" w:sz="0" w:space="0" w:color="auto"/>
            <w:bottom w:val="none" w:sz="0" w:space="0" w:color="auto"/>
            <w:right w:val="none" w:sz="0" w:space="0" w:color="auto"/>
          </w:divBdr>
        </w:div>
        <w:div w:id="1444961344">
          <w:marLeft w:val="0"/>
          <w:marRight w:val="0"/>
          <w:marTop w:val="0"/>
          <w:marBottom w:val="0"/>
          <w:divBdr>
            <w:top w:val="none" w:sz="0" w:space="0" w:color="auto"/>
            <w:left w:val="none" w:sz="0" w:space="0" w:color="auto"/>
            <w:bottom w:val="none" w:sz="0" w:space="0" w:color="auto"/>
            <w:right w:val="none" w:sz="0" w:space="0" w:color="auto"/>
          </w:divBdr>
        </w:div>
        <w:div w:id="899483563">
          <w:marLeft w:val="0"/>
          <w:marRight w:val="0"/>
          <w:marTop w:val="0"/>
          <w:marBottom w:val="0"/>
          <w:divBdr>
            <w:top w:val="none" w:sz="0" w:space="0" w:color="auto"/>
            <w:left w:val="none" w:sz="0" w:space="0" w:color="auto"/>
            <w:bottom w:val="none" w:sz="0" w:space="0" w:color="auto"/>
            <w:right w:val="none" w:sz="0" w:space="0" w:color="auto"/>
          </w:divBdr>
        </w:div>
        <w:div w:id="840697925">
          <w:marLeft w:val="0"/>
          <w:marRight w:val="0"/>
          <w:marTop w:val="0"/>
          <w:marBottom w:val="0"/>
          <w:divBdr>
            <w:top w:val="none" w:sz="0" w:space="0" w:color="auto"/>
            <w:left w:val="none" w:sz="0" w:space="0" w:color="auto"/>
            <w:bottom w:val="none" w:sz="0" w:space="0" w:color="auto"/>
            <w:right w:val="none" w:sz="0" w:space="0" w:color="auto"/>
          </w:divBdr>
        </w:div>
        <w:div w:id="1227373474">
          <w:marLeft w:val="0"/>
          <w:marRight w:val="0"/>
          <w:marTop w:val="0"/>
          <w:marBottom w:val="0"/>
          <w:divBdr>
            <w:top w:val="none" w:sz="0" w:space="0" w:color="auto"/>
            <w:left w:val="none" w:sz="0" w:space="0" w:color="auto"/>
            <w:bottom w:val="none" w:sz="0" w:space="0" w:color="auto"/>
            <w:right w:val="none" w:sz="0" w:space="0" w:color="auto"/>
          </w:divBdr>
        </w:div>
        <w:div w:id="1568030920">
          <w:marLeft w:val="0"/>
          <w:marRight w:val="0"/>
          <w:marTop w:val="0"/>
          <w:marBottom w:val="0"/>
          <w:divBdr>
            <w:top w:val="none" w:sz="0" w:space="0" w:color="auto"/>
            <w:left w:val="none" w:sz="0" w:space="0" w:color="auto"/>
            <w:bottom w:val="none" w:sz="0" w:space="0" w:color="auto"/>
            <w:right w:val="none" w:sz="0" w:space="0" w:color="auto"/>
          </w:divBdr>
        </w:div>
        <w:div w:id="1387947527">
          <w:marLeft w:val="0"/>
          <w:marRight w:val="0"/>
          <w:marTop w:val="0"/>
          <w:marBottom w:val="0"/>
          <w:divBdr>
            <w:top w:val="none" w:sz="0" w:space="0" w:color="auto"/>
            <w:left w:val="none" w:sz="0" w:space="0" w:color="auto"/>
            <w:bottom w:val="none" w:sz="0" w:space="0" w:color="auto"/>
            <w:right w:val="none" w:sz="0" w:space="0" w:color="auto"/>
          </w:divBdr>
        </w:div>
        <w:div w:id="1275401290">
          <w:marLeft w:val="0"/>
          <w:marRight w:val="0"/>
          <w:marTop w:val="0"/>
          <w:marBottom w:val="0"/>
          <w:divBdr>
            <w:top w:val="none" w:sz="0" w:space="0" w:color="auto"/>
            <w:left w:val="none" w:sz="0" w:space="0" w:color="auto"/>
            <w:bottom w:val="none" w:sz="0" w:space="0" w:color="auto"/>
            <w:right w:val="none" w:sz="0" w:space="0" w:color="auto"/>
          </w:divBdr>
        </w:div>
        <w:div w:id="1560285353">
          <w:marLeft w:val="0"/>
          <w:marRight w:val="0"/>
          <w:marTop w:val="0"/>
          <w:marBottom w:val="0"/>
          <w:divBdr>
            <w:top w:val="none" w:sz="0" w:space="0" w:color="auto"/>
            <w:left w:val="none" w:sz="0" w:space="0" w:color="auto"/>
            <w:bottom w:val="none" w:sz="0" w:space="0" w:color="auto"/>
            <w:right w:val="none" w:sz="0" w:space="0" w:color="auto"/>
          </w:divBdr>
        </w:div>
        <w:div w:id="651182605">
          <w:marLeft w:val="0"/>
          <w:marRight w:val="0"/>
          <w:marTop w:val="0"/>
          <w:marBottom w:val="0"/>
          <w:divBdr>
            <w:top w:val="none" w:sz="0" w:space="0" w:color="auto"/>
            <w:left w:val="none" w:sz="0" w:space="0" w:color="auto"/>
            <w:bottom w:val="none" w:sz="0" w:space="0" w:color="auto"/>
            <w:right w:val="none" w:sz="0" w:space="0" w:color="auto"/>
          </w:divBdr>
        </w:div>
        <w:div w:id="349375493">
          <w:marLeft w:val="0"/>
          <w:marRight w:val="0"/>
          <w:marTop w:val="0"/>
          <w:marBottom w:val="0"/>
          <w:divBdr>
            <w:top w:val="none" w:sz="0" w:space="0" w:color="auto"/>
            <w:left w:val="none" w:sz="0" w:space="0" w:color="auto"/>
            <w:bottom w:val="none" w:sz="0" w:space="0" w:color="auto"/>
            <w:right w:val="none" w:sz="0" w:space="0" w:color="auto"/>
          </w:divBdr>
        </w:div>
        <w:div w:id="707074528">
          <w:marLeft w:val="0"/>
          <w:marRight w:val="0"/>
          <w:marTop w:val="0"/>
          <w:marBottom w:val="0"/>
          <w:divBdr>
            <w:top w:val="none" w:sz="0" w:space="0" w:color="auto"/>
            <w:left w:val="none" w:sz="0" w:space="0" w:color="auto"/>
            <w:bottom w:val="none" w:sz="0" w:space="0" w:color="auto"/>
            <w:right w:val="none" w:sz="0" w:space="0" w:color="auto"/>
          </w:divBdr>
        </w:div>
        <w:div w:id="1070468585">
          <w:marLeft w:val="0"/>
          <w:marRight w:val="0"/>
          <w:marTop w:val="0"/>
          <w:marBottom w:val="0"/>
          <w:divBdr>
            <w:top w:val="none" w:sz="0" w:space="0" w:color="auto"/>
            <w:left w:val="none" w:sz="0" w:space="0" w:color="auto"/>
            <w:bottom w:val="none" w:sz="0" w:space="0" w:color="auto"/>
            <w:right w:val="none" w:sz="0" w:space="0" w:color="auto"/>
          </w:divBdr>
        </w:div>
        <w:div w:id="694887405">
          <w:marLeft w:val="0"/>
          <w:marRight w:val="0"/>
          <w:marTop w:val="0"/>
          <w:marBottom w:val="0"/>
          <w:divBdr>
            <w:top w:val="none" w:sz="0" w:space="0" w:color="auto"/>
            <w:left w:val="none" w:sz="0" w:space="0" w:color="auto"/>
            <w:bottom w:val="none" w:sz="0" w:space="0" w:color="auto"/>
            <w:right w:val="none" w:sz="0" w:space="0" w:color="auto"/>
          </w:divBdr>
        </w:div>
        <w:div w:id="1055620585">
          <w:marLeft w:val="0"/>
          <w:marRight w:val="0"/>
          <w:marTop w:val="0"/>
          <w:marBottom w:val="0"/>
          <w:divBdr>
            <w:top w:val="none" w:sz="0" w:space="0" w:color="auto"/>
            <w:left w:val="none" w:sz="0" w:space="0" w:color="auto"/>
            <w:bottom w:val="none" w:sz="0" w:space="0" w:color="auto"/>
            <w:right w:val="none" w:sz="0" w:space="0" w:color="auto"/>
          </w:divBdr>
        </w:div>
        <w:div w:id="141049197">
          <w:marLeft w:val="0"/>
          <w:marRight w:val="0"/>
          <w:marTop w:val="0"/>
          <w:marBottom w:val="0"/>
          <w:divBdr>
            <w:top w:val="none" w:sz="0" w:space="0" w:color="auto"/>
            <w:left w:val="none" w:sz="0" w:space="0" w:color="auto"/>
            <w:bottom w:val="none" w:sz="0" w:space="0" w:color="auto"/>
            <w:right w:val="none" w:sz="0" w:space="0" w:color="auto"/>
          </w:divBdr>
        </w:div>
        <w:div w:id="729889890">
          <w:marLeft w:val="0"/>
          <w:marRight w:val="0"/>
          <w:marTop w:val="0"/>
          <w:marBottom w:val="0"/>
          <w:divBdr>
            <w:top w:val="none" w:sz="0" w:space="0" w:color="auto"/>
            <w:left w:val="none" w:sz="0" w:space="0" w:color="auto"/>
            <w:bottom w:val="none" w:sz="0" w:space="0" w:color="auto"/>
            <w:right w:val="none" w:sz="0" w:space="0" w:color="auto"/>
          </w:divBdr>
        </w:div>
        <w:div w:id="487868729">
          <w:marLeft w:val="0"/>
          <w:marRight w:val="0"/>
          <w:marTop w:val="0"/>
          <w:marBottom w:val="0"/>
          <w:divBdr>
            <w:top w:val="none" w:sz="0" w:space="0" w:color="auto"/>
            <w:left w:val="none" w:sz="0" w:space="0" w:color="auto"/>
            <w:bottom w:val="none" w:sz="0" w:space="0" w:color="auto"/>
            <w:right w:val="none" w:sz="0" w:space="0" w:color="auto"/>
          </w:divBdr>
        </w:div>
        <w:div w:id="1052072447">
          <w:marLeft w:val="0"/>
          <w:marRight w:val="0"/>
          <w:marTop w:val="0"/>
          <w:marBottom w:val="0"/>
          <w:divBdr>
            <w:top w:val="none" w:sz="0" w:space="0" w:color="auto"/>
            <w:left w:val="none" w:sz="0" w:space="0" w:color="auto"/>
            <w:bottom w:val="none" w:sz="0" w:space="0" w:color="auto"/>
            <w:right w:val="none" w:sz="0" w:space="0" w:color="auto"/>
          </w:divBdr>
        </w:div>
        <w:div w:id="936326179">
          <w:marLeft w:val="0"/>
          <w:marRight w:val="0"/>
          <w:marTop w:val="0"/>
          <w:marBottom w:val="0"/>
          <w:divBdr>
            <w:top w:val="none" w:sz="0" w:space="0" w:color="auto"/>
            <w:left w:val="none" w:sz="0" w:space="0" w:color="auto"/>
            <w:bottom w:val="none" w:sz="0" w:space="0" w:color="auto"/>
            <w:right w:val="none" w:sz="0" w:space="0" w:color="auto"/>
          </w:divBdr>
        </w:div>
        <w:div w:id="927274724">
          <w:marLeft w:val="0"/>
          <w:marRight w:val="0"/>
          <w:marTop w:val="0"/>
          <w:marBottom w:val="0"/>
          <w:divBdr>
            <w:top w:val="none" w:sz="0" w:space="0" w:color="auto"/>
            <w:left w:val="none" w:sz="0" w:space="0" w:color="auto"/>
            <w:bottom w:val="none" w:sz="0" w:space="0" w:color="auto"/>
            <w:right w:val="none" w:sz="0" w:space="0" w:color="auto"/>
          </w:divBdr>
        </w:div>
        <w:div w:id="616715142">
          <w:marLeft w:val="0"/>
          <w:marRight w:val="0"/>
          <w:marTop w:val="0"/>
          <w:marBottom w:val="0"/>
          <w:divBdr>
            <w:top w:val="none" w:sz="0" w:space="0" w:color="auto"/>
            <w:left w:val="none" w:sz="0" w:space="0" w:color="auto"/>
            <w:bottom w:val="none" w:sz="0" w:space="0" w:color="auto"/>
            <w:right w:val="none" w:sz="0" w:space="0" w:color="auto"/>
          </w:divBdr>
        </w:div>
        <w:div w:id="1250970341">
          <w:marLeft w:val="0"/>
          <w:marRight w:val="0"/>
          <w:marTop w:val="0"/>
          <w:marBottom w:val="0"/>
          <w:divBdr>
            <w:top w:val="none" w:sz="0" w:space="0" w:color="auto"/>
            <w:left w:val="none" w:sz="0" w:space="0" w:color="auto"/>
            <w:bottom w:val="none" w:sz="0" w:space="0" w:color="auto"/>
            <w:right w:val="none" w:sz="0" w:space="0" w:color="auto"/>
          </w:divBdr>
        </w:div>
        <w:div w:id="1393037149">
          <w:marLeft w:val="0"/>
          <w:marRight w:val="0"/>
          <w:marTop w:val="0"/>
          <w:marBottom w:val="0"/>
          <w:divBdr>
            <w:top w:val="none" w:sz="0" w:space="0" w:color="auto"/>
            <w:left w:val="none" w:sz="0" w:space="0" w:color="auto"/>
            <w:bottom w:val="none" w:sz="0" w:space="0" w:color="auto"/>
            <w:right w:val="none" w:sz="0" w:space="0" w:color="auto"/>
          </w:divBdr>
        </w:div>
        <w:div w:id="1937060243">
          <w:marLeft w:val="0"/>
          <w:marRight w:val="0"/>
          <w:marTop w:val="0"/>
          <w:marBottom w:val="0"/>
          <w:divBdr>
            <w:top w:val="none" w:sz="0" w:space="0" w:color="auto"/>
            <w:left w:val="none" w:sz="0" w:space="0" w:color="auto"/>
            <w:bottom w:val="none" w:sz="0" w:space="0" w:color="auto"/>
            <w:right w:val="none" w:sz="0" w:space="0" w:color="auto"/>
          </w:divBdr>
        </w:div>
        <w:div w:id="1555893968">
          <w:marLeft w:val="0"/>
          <w:marRight w:val="0"/>
          <w:marTop w:val="0"/>
          <w:marBottom w:val="0"/>
          <w:divBdr>
            <w:top w:val="none" w:sz="0" w:space="0" w:color="auto"/>
            <w:left w:val="none" w:sz="0" w:space="0" w:color="auto"/>
            <w:bottom w:val="none" w:sz="0" w:space="0" w:color="auto"/>
            <w:right w:val="none" w:sz="0" w:space="0" w:color="auto"/>
          </w:divBdr>
        </w:div>
        <w:div w:id="1050111574">
          <w:marLeft w:val="0"/>
          <w:marRight w:val="0"/>
          <w:marTop w:val="0"/>
          <w:marBottom w:val="0"/>
          <w:divBdr>
            <w:top w:val="none" w:sz="0" w:space="0" w:color="auto"/>
            <w:left w:val="none" w:sz="0" w:space="0" w:color="auto"/>
            <w:bottom w:val="none" w:sz="0" w:space="0" w:color="auto"/>
            <w:right w:val="none" w:sz="0" w:space="0" w:color="auto"/>
          </w:divBdr>
        </w:div>
        <w:div w:id="2024353667">
          <w:marLeft w:val="0"/>
          <w:marRight w:val="0"/>
          <w:marTop w:val="0"/>
          <w:marBottom w:val="0"/>
          <w:divBdr>
            <w:top w:val="none" w:sz="0" w:space="0" w:color="auto"/>
            <w:left w:val="none" w:sz="0" w:space="0" w:color="auto"/>
            <w:bottom w:val="none" w:sz="0" w:space="0" w:color="auto"/>
            <w:right w:val="none" w:sz="0" w:space="0" w:color="auto"/>
          </w:divBdr>
        </w:div>
        <w:div w:id="1563101712">
          <w:marLeft w:val="0"/>
          <w:marRight w:val="0"/>
          <w:marTop w:val="0"/>
          <w:marBottom w:val="0"/>
          <w:divBdr>
            <w:top w:val="none" w:sz="0" w:space="0" w:color="auto"/>
            <w:left w:val="none" w:sz="0" w:space="0" w:color="auto"/>
            <w:bottom w:val="none" w:sz="0" w:space="0" w:color="auto"/>
            <w:right w:val="none" w:sz="0" w:space="0" w:color="auto"/>
          </w:divBdr>
        </w:div>
        <w:div w:id="188492568">
          <w:marLeft w:val="0"/>
          <w:marRight w:val="0"/>
          <w:marTop w:val="0"/>
          <w:marBottom w:val="0"/>
          <w:divBdr>
            <w:top w:val="none" w:sz="0" w:space="0" w:color="auto"/>
            <w:left w:val="none" w:sz="0" w:space="0" w:color="auto"/>
            <w:bottom w:val="none" w:sz="0" w:space="0" w:color="auto"/>
            <w:right w:val="none" w:sz="0" w:space="0" w:color="auto"/>
          </w:divBdr>
        </w:div>
        <w:div w:id="1576931648">
          <w:marLeft w:val="0"/>
          <w:marRight w:val="0"/>
          <w:marTop w:val="0"/>
          <w:marBottom w:val="0"/>
          <w:divBdr>
            <w:top w:val="none" w:sz="0" w:space="0" w:color="auto"/>
            <w:left w:val="none" w:sz="0" w:space="0" w:color="auto"/>
            <w:bottom w:val="none" w:sz="0" w:space="0" w:color="auto"/>
            <w:right w:val="none" w:sz="0" w:space="0" w:color="auto"/>
          </w:divBdr>
        </w:div>
        <w:div w:id="1133524466">
          <w:marLeft w:val="0"/>
          <w:marRight w:val="0"/>
          <w:marTop w:val="0"/>
          <w:marBottom w:val="0"/>
          <w:divBdr>
            <w:top w:val="none" w:sz="0" w:space="0" w:color="auto"/>
            <w:left w:val="none" w:sz="0" w:space="0" w:color="auto"/>
            <w:bottom w:val="none" w:sz="0" w:space="0" w:color="auto"/>
            <w:right w:val="none" w:sz="0" w:space="0" w:color="auto"/>
          </w:divBdr>
        </w:div>
        <w:div w:id="706684432">
          <w:marLeft w:val="0"/>
          <w:marRight w:val="0"/>
          <w:marTop w:val="0"/>
          <w:marBottom w:val="0"/>
          <w:divBdr>
            <w:top w:val="none" w:sz="0" w:space="0" w:color="auto"/>
            <w:left w:val="none" w:sz="0" w:space="0" w:color="auto"/>
            <w:bottom w:val="none" w:sz="0" w:space="0" w:color="auto"/>
            <w:right w:val="none" w:sz="0" w:space="0" w:color="auto"/>
          </w:divBdr>
        </w:div>
        <w:div w:id="1108544226">
          <w:marLeft w:val="0"/>
          <w:marRight w:val="0"/>
          <w:marTop w:val="0"/>
          <w:marBottom w:val="0"/>
          <w:divBdr>
            <w:top w:val="none" w:sz="0" w:space="0" w:color="auto"/>
            <w:left w:val="none" w:sz="0" w:space="0" w:color="auto"/>
            <w:bottom w:val="none" w:sz="0" w:space="0" w:color="auto"/>
            <w:right w:val="none" w:sz="0" w:space="0" w:color="auto"/>
          </w:divBdr>
        </w:div>
        <w:div w:id="2100984980">
          <w:marLeft w:val="0"/>
          <w:marRight w:val="0"/>
          <w:marTop w:val="0"/>
          <w:marBottom w:val="0"/>
          <w:divBdr>
            <w:top w:val="none" w:sz="0" w:space="0" w:color="auto"/>
            <w:left w:val="none" w:sz="0" w:space="0" w:color="auto"/>
            <w:bottom w:val="none" w:sz="0" w:space="0" w:color="auto"/>
            <w:right w:val="none" w:sz="0" w:space="0" w:color="auto"/>
          </w:divBdr>
        </w:div>
        <w:div w:id="1421682135">
          <w:marLeft w:val="0"/>
          <w:marRight w:val="0"/>
          <w:marTop w:val="0"/>
          <w:marBottom w:val="0"/>
          <w:divBdr>
            <w:top w:val="none" w:sz="0" w:space="0" w:color="auto"/>
            <w:left w:val="none" w:sz="0" w:space="0" w:color="auto"/>
            <w:bottom w:val="none" w:sz="0" w:space="0" w:color="auto"/>
            <w:right w:val="none" w:sz="0" w:space="0" w:color="auto"/>
          </w:divBdr>
        </w:div>
        <w:div w:id="1328627979">
          <w:marLeft w:val="0"/>
          <w:marRight w:val="0"/>
          <w:marTop w:val="0"/>
          <w:marBottom w:val="0"/>
          <w:divBdr>
            <w:top w:val="none" w:sz="0" w:space="0" w:color="auto"/>
            <w:left w:val="none" w:sz="0" w:space="0" w:color="auto"/>
            <w:bottom w:val="none" w:sz="0" w:space="0" w:color="auto"/>
            <w:right w:val="none" w:sz="0" w:space="0" w:color="auto"/>
          </w:divBdr>
        </w:div>
        <w:div w:id="1627814570">
          <w:marLeft w:val="0"/>
          <w:marRight w:val="0"/>
          <w:marTop w:val="0"/>
          <w:marBottom w:val="0"/>
          <w:divBdr>
            <w:top w:val="none" w:sz="0" w:space="0" w:color="auto"/>
            <w:left w:val="none" w:sz="0" w:space="0" w:color="auto"/>
            <w:bottom w:val="none" w:sz="0" w:space="0" w:color="auto"/>
            <w:right w:val="none" w:sz="0" w:space="0" w:color="auto"/>
          </w:divBdr>
        </w:div>
        <w:div w:id="1763718967">
          <w:marLeft w:val="0"/>
          <w:marRight w:val="0"/>
          <w:marTop w:val="0"/>
          <w:marBottom w:val="0"/>
          <w:divBdr>
            <w:top w:val="none" w:sz="0" w:space="0" w:color="auto"/>
            <w:left w:val="none" w:sz="0" w:space="0" w:color="auto"/>
            <w:bottom w:val="none" w:sz="0" w:space="0" w:color="auto"/>
            <w:right w:val="none" w:sz="0" w:space="0" w:color="auto"/>
          </w:divBdr>
        </w:div>
        <w:div w:id="1579901235">
          <w:marLeft w:val="0"/>
          <w:marRight w:val="0"/>
          <w:marTop w:val="0"/>
          <w:marBottom w:val="0"/>
          <w:divBdr>
            <w:top w:val="none" w:sz="0" w:space="0" w:color="auto"/>
            <w:left w:val="none" w:sz="0" w:space="0" w:color="auto"/>
            <w:bottom w:val="none" w:sz="0" w:space="0" w:color="auto"/>
            <w:right w:val="none" w:sz="0" w:space="0" w:color="auto"/>
          </w:divBdr>
        </w:div>
        <w:div w:id="62726135">
          <w:marLeft w:val="0"/>
          <w:marRight w:val="0"/>
          <w:marTop w:val="0"/>
          <w:marBottom w:val="0"/>
          <w:divBdr>
            <w:top w:val="none" w:sz="0" w:space="0" w:color="auto"/>
            <w:left w:val="none" w:sz="0" w:space="0" w:color="auto"/>
            <w:bottom w:val="none" w:sz="0" w:space="0" w:color="auto"/>
            <w:right w:val="none" w:sz="0" w:space="0" w:color="auto"/>
          </w:divBdr>
        </w:div>
        <w:div w:id="1648389081">
          <w:marLeft w:val="0"/>
          <w:marRight w:val="0"/>
          <w:marTop w:val="0"/>
          <w:marBottom w:val="0"/>
          <w:divBdr>
            <w:top w:val="none" w:sz="0" w:space="0" w:color="auto"/>
            <w:left w:val="none" w:sz="0" w:space="0" w:color="auto"/>
            <w:bottom w:val="none" w:sz="0" w:space="0" w:color="auto"/>
            <w:right w:val="none" w:sz="0" w:space="0" w:color="auto"/>
          </w:divBdr>
        </w:div>
        <w:div w:id="109397500">
          <w:marLeft w:val="0"/>
          <w:marRight w:val="0"/>
          <w:marTop w:val="0"/>
          <w:marBottom w:val="0"/>
          <w:divBdr>
            <w:top w:val="none" w:sz="0" w:space="0" w:color="auto"/>
            <w:left w:val="none" w:sz="0" w:space="0" w:color="auto"/>
            <w:bottom w:val="none" w:sz="0" w:space="0" w:color="auto"/>
            <w:right w:val="none" w:sz="0" w:space="0" w:color="auto"/>
          </w:divBdr>
        </w:div>
        <w:div w:id="52654858">
          <w:marLeft w:val="0"/>
          <w:marRight w:val="0"/>
          <w:marTop w:val="0"/>
          <w:marBottom w:val="0"/>
          <w:divBdr>
            <w:top w:val="none" w:sz="0" w:space="0" w:color="auto"/>
            <w:left w:val="none" w:sz="0" w:space="0" w:color="auto"/>
            <w:bottom w:val="none" w:sz="0" w:space="0" w:color="auto"/>
            <w:right w:val="none" w:sz="0" w:space="0" w:color="auto"/>
          </w:divBdr>
        </w:div>
        <w:div w:id="2093774607">
          <w:marLeft w:val="0"/>
          <w:marRight w:val="0"/>
          <w:marTop w:val="0"/>
          <w:marBottom w:val="0"/>
          <w:divBdr>
            <w:top w:val="none" w:sz="0" w:space="0" w:color="auto"/>
            <w:left w:val="none" w:sz="0" w:space="0" w:color="auto"/>
            <w:bottom w:val="none" w:sz="0" w:space="0" w:color="auto"/>
            <w:right w:val="none" w:sz="0" w:space="0" w:color="auto"/>
          </w:divBdr>
        </w:div>
        <w:div w:id="463432820">
          <w:marLeft w:val="0"/>
          <w:marRight w:val="0"/>
          <w:marTop w:val="0"/>
          <w:marBottom w:val="0"/>
          <w:divBdr>
            <w:top w:val="none" w:sz="0" w:space="0" w:color="auto"/>
            <w:left w:val="none" w:sz="0" w:space="0" w:color="auto"/>
            <w:bottom w:val="none" w:sz="0" w:space="0" w:color="auto"/>
            <w:right w:val="none" w:sz="0" w:space="0" w:color="auto"/>
          </w:divBdr>
        </w:div>
        <w:div w:id="1204093336">
          <w:marLeft w:val="0"/>
          <w:marRight w:val="0"/>
          <w:marTop w:val="0"/>
          <w:marBottom w:val="0"/>
          <w:divBdr>
            <w:top w:val="none" w:sz="0" w:space="0" w:color="auto"/>
            <w:left w:val="none" w:sz="0" w:space="0" w:color="auto"/>
            <w:bottom w:val="none" w:sz="0" w:space="0" w:color="auto"/>
            <w:right w:val="none" w:sz="0" w:space="0" w:color="auto"/>
          </w:divBdr>
        </w:div>
        <w:div w:id="955407185">
          <w:marLeft w:val="0"/>
          <w:marRight w:val="0"/>
          <w:marTop w:val="0"/>
          <w:marBottom w:val="0"/>
          <w:divBdr>
            <w:top w:val="none" w:sz="0" w:space="0" w:color="auto"/>
            <w:left w:val="none" w:sz="0" w:space="0" w:color="auto"/>
            <w:bottom w:val="none" w:sz="0" w:space="0" w:color="auto"/>
            <w:right w:val="none" w:sz="0" w:space="0" w:color="auto"/>
          </w:divBdr>
        </w:div>
        <w:div w:id="1614359109">
          <w:marLeft w:val="0"/>
          <w:marRight w:val="0"/>
          <w:marTop w:val="0"/>
          <w:marBottom w:val="0"/>
          <w:divBdr>
            <w:top w:val="none" w:sz="0" w:space="0" w:color="auto"/>
            <w:left w:val="none" w:sz="0" w:space="0" w:color="auto"/>
            <w:bottom w:val="none" w:sz="0" w:space="0" w:color="auto"/>
            <w:right w:val="none" w:sz="0" w:space="0" w:color="auto"/>
          </w:divBdr>
        </w:div>
        <w:div w:id="661157369">
          <w:marLeft w:val="0"/>
          <w:marRight w:val="0"/>
          <w:marTop w:val="0"/>
          <w:marBottom w:val="0"/>
          <w:divBdr>
            <w:top w:val="none" w:sz="0" w:space="0" w:color="auto"/>
            <w:left w:val="none" w:sz="0" w:space="0" w:color="auto"/>
            <w:bottom w:val="none" w:sz="0" w:space="0" w:color="auto"/>
            <w:right w:val="none" w:sz="0" w:space="0" w:color="auto"/>
          </w:divBdr>
        </w:div>
        <w:div w:id="2029871771">
          <w:marLeft w:val="0"/>
          <w:marRight w:val="0"/>
          <w:marTop w:val="0"/>
          <w:marBottom w:val="0"/>
          <w:divBdr>
            <w:top w:val="none" w:sz="0" w:space="0" w:color="auto"/>
            <w:left w:val="none" w:sz="0" w:space="0" w:color="auto"/>
            <w:bottom w:val="none" w:sz="0" w:space="0" w:color="auto"/>
            <w:right w:val="none" w:sz="0" w:space="0" w:color="auto"/>
          </w:divBdr>
        </w:div>
        <w:div w:id="1980721671">
          <w:marLeft w:val="0"/>
          <w:marRight w:val="0"/>
          <w:marTop w:val="0"/>
          <w:marBottom w:val="0"/>
          <w:divBdr>
            <w:top w:val="none" w:sz="0" w:space="0" w:color="auto"/>
            <w:left w:val="none" w:sz="0" w:space="0" w:color="auto"/>
            <w:bottom w:val="none" w:sz="0" w:space="0" w:color="auto"/>
            <w:right w:val="none" w:sz="0" w:space="0" w:color="auto"/>
          </w:divBdr>
        </w:div>
        <w:div w:id="1053458168">
          <w:marLeft w:val="0"/>
          <w:marRight w:val="0"/>
          <w:marTop w:val="0"/>
          <w:marBottom w:val="0"/>
          <w:divBdr>
            <w:top w:val="none" w:sz="0" w:space="0" w:color="auto"/>
            <w:left w:val="none" w:sz="0" w:space="0" w:color="auto"/>
            <w:bottom w:val="none" w:sz="0" w:space="0" w:color="auto"/>
            <w:right w:val="none" w:sz="0" w:space="0" w:color="auto"/>
          </w:divBdr>
        </w:div>
        <w:div w:id="353268842">
          <w:marLeft w:val="0"/>
          <w:marRight w:val="0"/>
          <w:marTop w:val="0"/>
          <w:marBottom w:val="0"/>
          <w:divBdr>
            <w:top w:val="none" w:sz="0" w:space="0" w:color="auto"/>
            <w:left w:val="none" w:sz="0" w:space="0" w:color="auto"/>
            <w:bottom w:val="none" w:sz="0" w:space="0" w:color="auto"/>
            <w:right w:val="none" w:sz="0" w:space="0" w:color="auto"/>
          </w:divBdr>
        </w:div>
        <w:div w:id="631132630">
          <w:marLeft w:val="0"/>
          <w:marRight w:val="0"/>
          <w:marTop w:val="0"/>
          <w:marBottom w:val="0"/>
          <w:divBdr>
            <w:top w:val="none" w:sz="0" w:space="0" w:color="auto"/>
            <w:left w:val="none" w:sz="0" w:space="0" w:color="auto"/>
            <w:bottom w:val="none" w:sz="0" w:space="0" w:color="auto"/>
            <w:right w:val="none" w:sz="0" w:space="0" w:color="auto"/>
          </w:divBdr>
        </w:div>
        <w:div w:id="485173244">
          <w:marLeft w:val="0"/>
          <w:marRight w:val="0"/>
          <w:marTop w:val="0"/>
          <w:marBottom w:val="0"/>
          <w:divBdr>
            <w:top w:val="none" w:sz="0" w:space="0" w:color="auto"/>
            <w:left w:val="none" w:sz="0" w:space="0" w:color="auto"/>
            <w:bottom w:val="none" w:sz="0" w:space="0" w:color="auto"/>
            <w:right w:val="none" w:sz="0" w:space="0" w:color="auto"/>
          </w:divBdr>
        </w:div>
        <w:div w:id="2032801103">
          <w:marLeft w:val="0"/>
          <w:marRight w:val="0"/>
          <w:marTop w:val="0"/>
          <w:marBottom w:val="0"/>
          <w:divBdr>
            <w:top w:val="none" w:sz="0" w:space="0" w:color="auto"/>
            <w:left w:val="none" w:sz="0" w:space="0" w:color="auto"/>
            <w:bottom w:val="none" w:sz="0" w:space="0" w:color="auto"/>
            <w:right w:val="none" w:sz="0" w:space="0" w:color="auto"/>
          </w:divBdr>
        </w:div>
        <w:div w:id="83377941">
          <w:marLeft w:val="0"/>
          <w:marRight w:val="0"/>
          <w:marTop w:val="0"/>
          <w:marBottom w:val="0"/>
          <w:divBdr>
            <w:top w:val="none" w:sz="0" w:space="0" w:color="auto"/>
            <w:left w:val="none" w:sz="0" w:space="0" w:color="auto"/>
            <w:bottom w:val="none" w:sz="0" w:space="0" w:color="auto"/>
            <w:right w:val="none" w:sz="0" w:space="0" w:color="auto"/>
          </w:divBdr>
        </w:div>
        <w:div w:id="378013338">
          <w:marLeft w:val="0"/>
          <w:marRight w:val="0"/>
          <w:marTop w:val="0"/>
          <w:marBottom w:val="0"/>
          <w:divBdr>
            <w:top w:val="none" w:sz="0" w:space="0" w:color="auto"/>
            <w:left w:val="none" w:sz="0" w:space="0" w:color="auto"/>
            <w:bottom w:val="none" w:sz="0" w:space="0" w:color="auto"/>
            <w:right w:val="none" w:sz="0" w:space="0" w:color="auto"/>
          </w:divBdr>
        </w:div>
        <w:div w:id="1249190017">
          <w:marLeft w:val="0"/>
          <w:marRight w:val="0"/>
          <w:marTop w:val="0"/>
          <w:marBottom w:val="0"/>
          <w:divBdr>
            <w:top w:val="none" w:sz="0" w:space="0" w:color="auto"/>
            <w:left w:val="none" w:sz="0" w:space="0" w:color="auto"/>
            <w:bottom w:val="none" w:sz="0" w:space="0" w:color="auto"/>
            <w:right w:val="none" w:sz="0" w:space="0" w:color="auto"/>
          </w:divBdr>
        </w:div>
        <w:div w:id="2076076435">
          <w:marLeft w:val="0"/>
          <w:marRight w:val="0"/>
          <w:marTop w:val="0"/>
          <w:marBottom w:val="0"/>
          <w:divBdr>
            <w:top w:val="none" w:sz="0" w:space="0" w:color="auto"/>
            <w:left w:val="none" w:sz="0" w:space="0" w:color="auto"/>
            <w:bottom w:val="none" w:sz="0" w:space="0" w:color="auto"/>
            <w:right w:val="none" w:sz="0" w:space="0" w:color="auto"/>
          </w:divBdr>
        </w:div>
        <w:div w:id="1308508772">
          <w:marLeft w:val="0"/>
          <w:marRight w:val="0"/>
          <w:marTop w:val="0"/>
          <w:marBottom w:val="0"/>
          <w:divBdr>
            <w:top w:val="none" w:sz="0" w:space="0" w:color="auto"/>
            <w:left w:val="none" w:sz="0" w:space="0" w:color="auto"/>
            <w:bottom w:val="none" w:sz="0" w:space="0" w:color="auto"/>
            <w:right w:val="none" w:sz="0" w:space="0" w:color="auto"/>
          </w:divBdr>
        </w:div>
        <w:div w:id="255554267">
          <w:marLeft w:val="0"/>
          <w:marRight w:val="0"/>
          <w:marTop w:val="0"/>
          <w:marBottom w:val="0"/>
          <w:divBdr>
            <w:top w:val="none" w:sz="0" w:space="0" w:color="auto"/>
            <w:left w:val="none" w:sz="0" w:space="0" w:color="auto"/>
            <w:bottom w:val="none" w:sz="0" w:space="0" w:color="auto"/>
            <w:right w:val="none" w:sz="0" w:space="0" w:color="auto"/>
          </w:divBdr>
        </w:div>
        <w:div w:id="1490823639">
          <w:marLeft w:val="0"/>
          <w:marRight w:val="0"/>
          <w:marTop w:val="0"/>
          <w:marBottom w:val="0"/>
          <w:divBdr>
            <w:top w:val="none" w:sz="0" w:space="0" w:color="auto"/>
            <w:left w:val="none" w:sz="0" w:space="0" w:color="auto"/>
            <w:bottom w:val="none" w:sz="0" w:space="0" w:color="auto"/>
            <w:right w:val="none" w:sz="0" w:space="0" w:color="auto"/>
          </w:divBdr>
        </w:div>
        <w:div w:id="653293107">
          <w:marLeft w:val="0"/>
          <w:marRight w:val="0"/>
          <w:marTop w:val="0"/>
          <w:marBottom w:val="0"/>
          <w:divBdr>
            <w:top w:val="none" w:sz="0" w:space="0" w:color="auto"/>
            <w:left w:val="none" w:sz="0" w:space="0" w:color="auto"/>
            <w:bottom w:val="none" w:sz="0" w:space="0" w:color="auto"/>
            <w:right w:val="none" w:sz="0" w:space="0" w:color="auto"/>
          </w:divBdr>
        </w:div>
        <w:div w:id="777529802">
          <w:marLeft w:val="0"/>
          <w:marRight w:val="0"/>
          <w:marTop w:val="0"/>
          <w:marBottom w:val="0"/>
          <w:divBdr>
            <w:top w:val="none" w:sz="0" w:space="0" w:color="auto"/>
            <w:left w:val="none" w:sz="0" w:space="0" w:color="auto"/>
            <w:bottom w:val="none" w:sz="0" w:space="0" w:color="auto"/>
            <w:right w:val="none" w:sz="0" w:space="0" w:color="auto"/>
          </w:divBdr>
        </w:div>
        <w:div w:id="1281768693">
          <w:marLeft w:val="0"/>
          <w:marRight w:val="0"/>
          <w:marTop w:val="0"/>
          <w:marBottom w:val="0"/>
          <w:divBdr>
            <w:top w:val="none" w:sz="0" w:space="0" w:color="auto"/>
            <w:left w:val="none" w:sz="0" w:space="0" w:color="auto"/>
            <w:bottom w:val="none" w:sz="0" w:space="0" w:color="auto"/>
            <w:right w:val="none" w:sz="0" w:space="0" w:color="auto"/>
          </w:divBdr>
        </w:div>
        <w:div w:id="214902226">
          <w:marLeft w:val="0"/>
          <w:marRight w:val="0"/>
          <w:marTop w:val="0"/>
          <w:marBottom w:val="0"/>
          <w:divBdr>
            <w:top w:val="none" w:sz="0" w:space="0" w:color="auto"/>
            <w:left w:val="none" w:sz="0" w:space="0" w:color="auto"/>
            <w:bottom w:val="none" w:sz="0" w:space="0" w:color="auto"/>
            <w:right w:val="none" w:sz="0" w:space="0" w:color="auto"/>
          </w:divBdr>
        </w:div>
        <w:div w:id="14447">
          <w:marLeft w:val="0"/>
          <w:marRight w:val="0"/>
          <w:marTop w:val="0"/>
          <w:marBottom w:val="0"/>
          <w:divBdr>
            <w:top w:val="none" w:sz="0" w:space="0" w:color="auto"/>
            <w:left w:val="none" w:sz="0" w:space="0" w:color="auto"/>
            <w:bottom w:val="none" w:sz="0" w:space="0" w:color="auto"/>
            <w:right w:val="none" w:sz="0" w:space="0" w:color="auto"/>
          </w:divBdr>
        </w:div>
        <w:div w:id="34738917">
          <w:marLeft w:val="0"/>
          <w:marRight w:val="0"/>
          <w:marTop w:val="0"/>
          <w:marBottom w:val="0"/>
          <w:divBdr>
            <w:top w:val="none" w:sz="0" w:space="0" w:color="auto"/>
            <w:left w:val="none" w:sz="0" w:space="0" w:color="auto"/>
            <w:bottom w:val="none" w:sz="0" w:space="0" w:color="auto"/>
            <w:right w:val="none" w:sz="0" w:space="0" w:color="auto"/>
          </w:divBdr>
        </w:div>
        <w:div w:id="1598902983">
          <w:marLeft w:val="0"/>
          <w:marRight w:val="0"/>
          <w:marTop w:val="0"/>
          <w:marBottom w:val="0"/>
          <w:divBdr>
            <w:top w:val="none" w:sz="0" w:space="0" w:color="auto"/>
            <w:left w:val="none" w:sz="0" w:space="0" w:color="auto"/>
            <w:bottom w:val="none" w:sz="0" w:space="0" w:color="auto"/>
            <w:right w:val="none" w:sz="0" w:space="0" w:color="auto"/>
          </w:divBdr>
        </w:div>
        <w:div w:id="719135455">
          <w:marLeft w:val="0"/>
          <w:marRight w:val="0"/>
          <w:marTop w:val="0"/>
          <w:marBottom w:val="0"/>
          <w:divBdr>
            <w:top w:val="none" w:sz="0" w:space="0" w:color="auto"/>
            <w:left w:val="none" w:sz="0" w:space="0" w:color="auto"/>
            <w:bottom w:val="none" w:sz="0" w:space="0" w:color="auto"/>
            <w:right w:val="none" w:sz="0" w:space="0" w:color="auto"/>
          </w:divBdr>
        </w:div>
        <w:div w:id="1218518228">
          <w:marLeft w:val="0"/>
          <w:marRight w:val="0"/>
          <w:marTop w:val="0"/>
          <w:marBottom w:val="0"/>
          <w:divBdr>
            <w:top w:val="none" w:sz="0" w:space="0" w:color="auto"/>
            <w:left w:val="none" w:sz="0" w:space="0" w:color="auto"/>
            <w:bottom w:val="none" w:sz="0" w:space="0" w:color="auto"/>
            <w:right w:val="none" w:sz="0" w:space="0" w:color="auto"/>
          </w:divBdr>
        </w:div>
        <w:div w:id="222566252">
          <w:marLeft w:val="0"/>
          <w:marRight w:val="0"/>
          <w:marTop w:val="0"/>
          <w:marBottom w:val="0"/>
          <w:divBdr>
            <w:top w:val="none" w:sz="0" w:space="0" w:color="auto"/>
            <w:left w:val="none" w:sz="0" w:space="0" w:color="auto"/>
            <w:bottom w:val="none" w:sz="0" w:space="0" w:color="auto"/>
            <w:right w:val="none" w:sz="0" w:space="0" w:color="auto"/>
          </w:divBdr>
        </w:div>
        <w:div w:id="234584833">
          <w:marLeft w:val="0"/>
          <w:marRight w:val="0"/>
          <w:marTop w:val="0"/>
          <w:marBottom w:val="0"/>
          <w:divBdr>
            <w:top w:val="none" w:sz="0" w:space="0" w:color="auto"/>
            <w:left w:val="none" w:sz="0" w:space="0" w:color="auto"/>
            <w:bottom w:val="none" w:sz="0" w:space="0" w:color="auto"/>
            <w:right w:val="none" w:sz="0" w:space="0" w:color="auto"/>
          </w:divBdr>
        </w:div>
        <w:div w:id="196280838">
          <w:marLeft w:val="0"/>
          <w:marRight w:val="0"/>
          <w:marTop w:val="0"/>
          <w:marBottom w:val="0"/>
          <w:divBdr>
            <w:top w:val="none" w:sz="0" w:space="0" w:color="auto"/>
            <w:left w:val="none" w:sz="0" w:space="0" w:color="auto"/>
            <w:bottom w:val="none" w:sz="0" w:space="0" w:color="auto"/>
            <w:right w:val="none" w:sz="0" w:space="0" w:color="auto"/>
          </w:divBdr>
        </w:div>
        <w:div w:id="732122798">
          <w:marLeft w:val="0"/>
          <w:marRight w:val="0"/>
          <w:marTop w:val="0"/>
          <w:marBottom w:val="0"/>
          <w:divBdr>
            <w:top w:val="none" w:sz="0" w:space="0" w:color="auto"/>
            <w:left w:val="none" w:sz="0" w:space="0" w:color="auto"/>
            <w:bottom w:val="none" w:sz="0" w:space="0" w:color="auto"/>
            <w:right w:val="none" w:sz="0" w:space="0" w:color="auto"/>
          </w:divBdr>
        </w:div>
        <w:div w:id="160239991">
          <w:marLeft w:val="0"/>
          <w:marRight w:val="0"/>
          <w:marTop w:val="0"/>
          <w:marBottom w:val="0"/>
          <w:divBdr>
            <w:top w:val="none" w:sz="0" w:space="0" w:color="auto"/>
            <w:left w:val="none" w:sz="0" w:space="0" w:color="auto"/>
            <w:bottom w:val="none" w:sz="0" w:space="0" w:color="auto"/>
            <w:right w:val="none" w:sz="0" w:space="0" w:color="auto"/>
          </w:divBdr>
        </w:div>
        <w:div w:id="96605045">
          <w:marLeft w:val="0"/>
          <w:marRight w:val="0"/>
          <w:marTop w:val="0"/>
          <w:marBottom w:val="0"/>
          <w:divBdr>
            <w:top w:val="none" w:sz="0" w:space="0" w:color="auto"/>
            <w:left w:val="none" w:sz="0" w:space="0" w:color="auto"/>
            <w:bottom w:val="none" w:sz="0" w:space="0" w:color="auto"/>
            <w:right w:val="none" w:sz="0" w:space="0" w:color="auto"/>
          </w:divBdr>
        </w:div>
        <w:div w:id="90205969">
          <w:marLeft w:val="0"/>
          <w:marRight w:val="0"/>
          <w:marTop w:val="0"/>
          <w:marBottom w:val="0"/>
          <w:divBdr>
            <w:top w:val="none" w:sz="0" w:space="0" w:color="auto"/>
            <w:left w:val="none" w:sz="0" w:space="0" w:color="auto"/>
            <w:bottom w:val="none" w:sz="0" w:space="0" w:color="auto"/>
            <w:right w:val="none" w:sz="0" w:space="0" w:color="auto"/>
          </w:divBdr>
        </w:div>
        <w:div w:id="441531434">
          <w:marLeft w:val="0"/>
          <w:marRight w:val="0"/>
          <w:marTop w:val="0"/>
          <w:marBottom w:val="0"/>
          <w:divBdr>
            <w:top w:val="none" w:sz="0" w:space="0" w:color="auto"/>
            <w:left w:val="none" w:sz="0" w:space="0" w:color="auto"/>
            <w:bottom w:val="none" w:sz="0" w:space="0" w:color="auto"/>
            <w:right w:val="none" w:sz="0" w:space="0" w:color="auto"/>
          </w:divBdr>
        </w:div>
        <w:div w:id="706181084">
          <w:marLeft w:val="0"/>
          <w:marRight w:val="0"/>
          <w:marTop w:val="0"/>
          <w:marBottom w:val="0"/>
          <w:divBdr>
            <w:top w:val="none" w:sz="0" w:space="0" w:color="auto"/>
            <w:left w:val="none" w:sz="0" w:space="0" w:color="auto"/>
            <w:bottom w:val="none" w:sz="0" w:space="0" w:color="auto"/>
            <w:right w:val="none" w:sz="0" w:space="0" w:color="auto"/>
          </w:divBdr>
        </w:div>
        <w:div w:id="1412386212">
          <w:marLeft w:val="0"/>
          <w:marRight w:val="0"/>
          <w:marTop w:val="0"/>
          <w:marBottom w:val="0"/>
          <w:divBdr>
            <w:top w:val="none" w:sz="0" w:space="0" w:color="auto"/>
            <w:left w:val="none" w:sz="0" w:space="0" w:color="auto"/>
            <w:bottom w:val="none" w:sz="0" w:space="0" w:color="auto"/>
            <w:right w:val="none" w:sz="0" w:space="0" w:color="auto"/>
          </w:divBdr>
        </w:div>
        <w:div w:id="863056132">
          <w:marLeft w:val="0"/>
          <w:marRight w:val="0"/>
          <w:marTop w:val="0"/>
          <w:marBottom w:val="0"/>
          <w:divBdr>
            <w:top w:val="none" w:sz="0" w:space="0" w:color="auto"/>
            <w:left w:val="none" w:sz="0" w:space="0" w:color="auto"/>
            <w:bottom w:val="none" w:sz="0" w:space="0" w:color="auto"/>
            <w:right w:val="none" w:sz="0" w:space="0" w:color="auto"/>
          </w:divBdr>
        </w:div>
        <w:div w:id="2103260107">
          <w:marLeft w:val="0"/>
          <w:marRight w:val="0"/>
          <w:marTop w:val="0"/>
          <w:marBottom w:val="0"/>
          <w:divBdr>
            <w:top w:val="none" w:sz="0" w:space="0" w:color="auto"/>
            <w:left w:val="none" w:sz="0" w:space="0" w:color="auto"/>
            <w:bottom w:val="none" w:sz="0" w:space="0" w:color="auto"/>
            <w:right w:val="none" w:sz="0" w:space="0" w:color="auto"/>
          </w:divBdr>
        </w:div>
        <w:div w:id="337927012">
          <w:marLeft w:val="0"/>
          <w:marRight w:val="0"/>
          <w:marTop w:val="0"/>
          <w:marBottom w:val="0"/>
          <w:divBdr>
            <w:top w:val="none" w:sz="0" w:space="0" w:color="auto"/>
            <w:left w:val="none" w:sz="0" w:space="0" w:color="auto"/>
            <w:bottom w:val="none" w:sz="0" w:space="0" w:color="auto"/>
            <w:right w:val="none" w:sz="0" w:space="0" w:color="auto"/>
          </w:divBdr>
        </w:div>
        <w:div w:id="676031925">
          <w:marLeft w:val="0"/>
          <w:marRight w:val="0"/>
          <w:marTop w:val="0"/>
          <w:marBottom w:val="0"/>
          <w:divBdr>
            <w:top w:val="none" w:sz="0" w:space="0" w:color="auto"/>
            <w:left w:val="none" w:sz="0" w:space="0" w:color="auto"/>
            <w:bottom w:val="none" w:sz="0" w:space="0" w:color="auto"/>
            <w:right w:val="none" w:sz="0" w:space="0" w:color="auto"/>
          </w:divBdr>
        </w:div>
        <w:div w:id="1741752258">
          <w:marLeft w:val="0"/>
          <w:marRight w:val="0"/>
          <w:marTop w:val="0"/>
          <w:marBottom w:val="0"/>
          <w:divBdr>
            <w:top w:val="none" w:sz="0" w:space="0" w:color="auto"/>
            <w:left w:val="none" w:sz="0" w:space="0" w:color="auto"/>
            <w:bottom w:val="none" w:sz="0" w:space="0" w:color="auto"/>
            <w:right w:val="none" w:sz="0" w:space="0" w:color="auto"/>
          </w:divBdr>
        </w:div>
        <w:div w:id="426737149">
          <w:marLeft w:val="0"/>
          <w:marRight w:val="0"/>
          <w:marTop w:val="0"/>
          <w:marBottom w:val="0"/>
          <w:divBdr>
            <w:top w:val="none" w:sz="0" w:space="0" w:color="auto"/>
            <w:left w:val="none" w:sz="0" w:space="0" w:color="auto"/>
            <w:bottom w:val="none" w:sz="0" w:space="0" w:color="auto"/>
            <w:right w:val="none" w:sz="0" w:space="0" w:color="auto"/>
          </w:divBdr>
        </w:div>
        <w:div w:id="146752955">
          <w:marLeft w:val="0"/>
          <w:marRight w:val="0"/>
          <w:marTop w:val="0"/>
          <w:marBottom w:val="0"/>
          <w:divBdr>
            <w:top w:val="none" w:sz="0" w:space="0" w:color="auto"/>
            <w:left w:val="none" w:sz="0" w:space="0" w:color="auto"/>
            <w:bottom w:val="none" w:sz="0" w:space="0" w:color="auto"/>
            <w:right w:val="none" w:sz="0" w:space="0" w:color="auto"/>
          </w:divBdr>
        </w:div>
        <w:div w:id="677774862">
          <w:marLeft w:val="0"/>
          <w:marRight w:val="0"/>
          <w:marTop w:val="0"/>
          <w:marBottom w:val="0"/>
          <w:divBdr>
            <w:top w:val="none" w:sz="0" w:space="0" w:color="auto"/>
            <w:left w:val="none" w:sz="0" w:space="0" w:color="auto"/>
            <w:bottom w:val="none" w:sz="0" w:space="0" w:color="auto"/>
            <w:right w:val="none" w:sz="0" w:space="0" w:color="auto"/>
          </w:divBdr>
        </w:div>
        <w:div w:id="1429500762">
          <w:marLeft w:val="0"/>
          <w:marRight w:val="0"/>
          <w:marTop w:val="0"/>
          <w:marBottom w:val="0"/>
          <w:divBdr>
            <w:top w:val="none" w:sz="0" w:space="0" w:color="auto"/>
            <w:left w:val="none" w:sz="0" w:space="0" w:color="auto"/>
            <w:bottom w:val="none" w:sz="0" w:space="0" w:color="auto"/>
            <w:right w:val="none" w:sz="0" w:space="0" w:color="auto"/>
          </w:divBdr>
        </w:div>
        <w:div w:id="2078749482">
          <w:marLeft w:val="0"/>
          <w:marRight w:val="0"/>
          <w:marTop w:val="0"/>
          <w:marBottom w:val="0"/>
          <w:divBdr>
            <w:top w:val="none" w:sz="0" w:space="0" w:color="auto"/>
            <w:left w:val="none" w:sz="0" w:space="0" w:color="auto"/>
            <w:bottom w:val="none" w:sz="0" w:space="0" w:color="auto"/>
            <w:right w:val="none" w:sz="0" w:space="0" w:color="auto"/>
          </w:divBdr>
        </w:div>
        <w:div w:id="1529024493">
          <w:marLeft w:val="0"/>
          <w:marRight w:val="0"/>
          <w:marTop w:val="0"/>
          <w:marBottom w:val="0"/>
          <w:divBdr>
            <w:top w:val="none" w:sz="0" w:space="0" w:color="auto"/>
            <w:left w:val="none" w:sz="0" w:space="0" w:color="auto"/>
            <w:bottom w:val="none" w:sz="0" w:space="0" w:color="auto"/>
            <w:right w:val="none" w:sz="0" w:space="0" w:color="auto"/>
          </w:divBdr>
        </w:div>
        <w:div w:id="99373281">
          <w:marLeft w:val="0"/>
          <w:marRight w:val="0"/>
          <w:marTop w:val="0"/>
          <w:marBottom w:val="0"/>
          <w:divBdr>
            <w:top w:val="none" w:sz="0" w:space="0" w:color="auto"/>
            <w:left w:val="none" w:sz="0" w:space="0" w:color="auto"/>
            <w:bottom w:val="none" w:sz="0" w:space="0" w:color="auto"/>
            <w:right w:val="none" w:sz="0" w:space="0" w:color="auto"/>
          </w:divBdr>
        </w:div>
        <w:div w:id="1598828833">
          <w:marLeft w:val="0"/>
          <w:marRight w:val="0"/>
          <w:marTop w:val="0"/>
          <w:marBottom w:val="0"/>
          <w:divBdr>
            <w:top w:val="none" w:sz="0" w:space="0" w:color="auto"/>
            <w:left w:val="none" w:sz="0" w:space="0" w:color="auto"/>
            <w:bottom w:val="none" w:sz="0" w:space="0" w:color="auto"/>
            <w:right w:val="none" w:sz="0" w:space="0" w:color="auto"/>
          </w:divBdr>
        </w:div>
        <w:div w:id="1199777132">
          <w:marLeft w:val="0"/>
          <w:marRight w:val="0"/>
          <w:marTop w:val="0"/>
          <w:marBottom w:val="0"/>
          <w:divBdr>
            <w:top w:val="none" w:sz="0" w:space="0" w:color="auto"/>
            <w:left w:val="none" w:sz="0" w:space="0" w:color="auto"/>
            <w:bottom w:val="none" w:sz="0" w:space="0" w:color="auto"/>
            <w:right w:val="none" w:sz="0" w:space="0" w:color="auto"/>
          </w:divBdr>
        </w:div>
        <w:div w:id="620576620">
          <w:marLeft w:val="0"/>
          <w:marRight w:val="0"/>
          <w:marTop w:val="0"/>
          <w:marBottom w:val="0"/>
          <w:divBdr>
            <w:top w:val="none" w:sz="0" w:space="0" w:color="auto"/>
            <w:left w:val="none" w:sz="0" w:space="0" w:color="auto"/>
            <w:bottom w:val="none" w:sz="0" w:space="0" w:color="auto"/>
            <w:right w:val="none" w:sz="0" w:space="0" w:color="auto"/>
          </w:divBdr>
        </w:div>
        <w:div w:id="993799344">
          <w:marLeft w:val="0"/>
          <w:marRight w:val="0"/>
          <w:marTop w:val="0"/>
          <w:marBottom w:val="0"/>
          <w:divBdr>
            <w:top w:val="none" w:sz="0" w:space="0" w:color="auto"/>
            <w:left w:val="none" w:sz="0" w:space="0" w:color="auto"/>
            <w:bottom w:val="none" w:sz="0" w:space="0" w:color="auto"/>
            <w:right w:val="none" w:sz="0" w:space="0" w:color="auto"/>
          </w:divBdr>
        </w:div>
        <w:div w:id="1787846354">
          <w:marLeft w:val="0"/>
          <w:marRight w:val="0"/>
          <w:marTop w:val="0"/>
          <w:marBottom w:val="0"/>
          <w:divBdr>
            <w:top w:val="none" w:sz="0" w:space="0" w:color="auto"/>
            <w:left w:val="none" w:sz="0" w:space="0" w:color="auto"/>
            <w:bottom w:val="none" w:sz="0" w:space="0" w:color="auto"/>
            <w:right w:val="none" w:sz="0" w:space="0" w:color="auto"/>
          </w:divBdr>
        </w:div>
        <w:div w:id="935480092">
          <w:marLeft w:val="0"/>
          <w:marRight w:val="0"/>
          <w:marTop w:val="0"/>
          <w:marBottom w:val="0"/>
          <w:divBdr>
            <w:top w:val="none" w:sz="0" w:space="0" w:color="auto"/>
            <w:left w:val="none" w:sz="0" w:space="0" w:color="auto"/>
            <w:bottom w:val="none" w:sz="0" w:space="0" w:color="auto"/>
            <w:right w:val="none" w:sz="0" w:space="0" w:color="auto"/>
          </w:divBdr>
        </w:div>
        <w:div w:id="98919675">
          <w:marLeft w:val="0"/>
          <w:marRight w:val="0"/>
          <w:marTop w:val="0"/>
          <w:marBottom w:val="0"/>
          <w:divBdr>
            <w:top w:val="none" w:sz="0" w:space="0" w:color="auto"/>
            <w:left w:val="none" w:sz="0" w:space="0" w:color="auto"/>
            <w:bottom w:val="none" w:sz="0" w:space="0" w:color="auto"/>
            <w:right w:val="none" w:sz="0" w:space="0" w:color="auto"/>
          </w:divBdr>
        </w:div>
        <w:div w:id="486746045">
          <w:marLeft w:val="0"/>
          <w:marRight w:val="0"/>
          <w:marTop w:val="0"/>
          <w:marBottom w:val="0"/>
          <w:divBdr>
            <w:top w:val="none" w:sz="0" w:space="0" w:color="auto"/>
            <w:left w:val="none" w:sz="0" w:space="0" w:color="auto"/>
            <w:bottom w:val="none" w:sz="0" w:space="0" w:color="auto"/>
            <w:right w:val="none" w:sz="0" w:space="0" w:color="auto"/>
          </w:divBdr>
        </w:div>
        <w:div w:id="392853233">
          <w:marLeft w:val="0"/>
          <w:marRight w:val="0"/>
          <w:marTop w:val="0"/>
          <w:marBottom w:val="0"/>
          <w:divBdr>
            <w:top w:val="none" w:sz="0" w:space="0" w:color="auto"/>
            <w:left w:val="none" w:sz="0" w:space="0" w:color="auto"/>
            <w:bottom w:val="none" w:sz="0" w:space="0" w:color="auto"/>
            <w:right w:val="none" w:sz="0" w:space="0" w:color="auto"/>
          </w:divBdr>
        </w:div>
        <w:div w:id="557015492">
          <w:marLeft w:val="0"/>
          <w:marRight w:val="0"/>
          <w:marTop w:val="0"/>
          <w:marBottom w:val="0"/>
          <w:divBdr>
            <w:top w:val="none" w:sz="0" w:space="0" w:color="auto"/>
            <w:left w:val="none" w:sz="0" w:space="0" w:color="auto"/>
            <w:bottom w:val="none" w:sz="0" w:space="0" w:color="auto"/>
            <w:right w:val="none" w:sz="0" w:space="0" w:color="auto"/>
          </w:divBdr>
        </w:div>
        <w:div w:id="968633673">
          <w:marLeft w:val="0"/>
          <w:marRight w:val="0"/>
          <w:marTop w:val="0"/>
          <w:marBottom w:val="0"/>
          <w:divBdr>
            <w:top w:val="none" w:sz="0" w:space="0" w:color="auto"/>
            <w:left w:val="none" w:sz="0" w:space="0" w:color="auto"/>
            <w:bottom w:val="none" w:sz="0" w:space="0" w:color="auto"/>
            <w:right w:val="none" w:sz="0" w:space="0" w:color="auto"/>
          </w:divBdr>
        </w:div>
        <w:div w:id="1866796172">
          <w:marLeft w:val="0"/>
          <w:marRight w:val="0"/>
          <w:marTop w:val="0"/>
          <w:marBottom w:val="0"/>
          <w:divBdr>
            <w:top w:val="none" w:sz="0" w:space="0" w:color="auto"/>
            <w:left w:val="none" w:sz="0" w:space="0" w:color="auto"/>
            <w:bottom w:val="none" w:sz="0" w:space="0" w:color="auto"/>
            <w:right w:val="none" w:sz="0" w:space="0" w:color="auto"/>
          </w:divBdr>
        </w:div>
        <w:div w:id="1604074875">
          <w:marLeft w:val="0"/>
          <w:marRight w:val="0"/>
          <w:marTop w:val="0"/>
          <w:marBottom w:val="0"/>
          <w:divBdr>
            <w:top w:val="none" w:sz="0" w:space="0" w:color="auto"/>
            <w:left w:val="none" w:sz="0" w:space="0" w:color="auto"/>
            <w:bottom w:val="none" w:sz="0" w:space="0" w:color="auto"/>
            <w:right w:val="none" w:sz="0" w:space="0" w:color="auto"/>
          </w:divBdr>
        </w:div>
        <w:div w:id="1061830258">
          <w:marLeft w:val="0"/>
          <w:marRight w:val="0"/>
          <w:marTop w:val="0"/>
          <w:marBottom w:val="0"/>
          <w:divBdr>
            <w:top w:val="none" w:sz="0" w:space="0" w:color="auto"/>
            <w:left w:val="none" w:sz="0" w:space="0" w:color="auto"/>
            <w:bottom w:val="none" w:sz="0" w:space="0" w:color="auto"/>
            <w:right w:val="none" w:sz="0" w:space="0" w:color="auto"/>
          </w:divBdr>
        </w:div>
        <w:div w:id="1168717113">
          <w:marLeft w:val="0"/>
          <w:marRight w:val="0"/>
          <w:marTop w:val="0"/>
          <w:marBottom w:val="0"/>
          <w:divBdr>
            <w:top w:val="none" w:sz="0" w:space="0" w:color="auto"/>
            <w:left w:val="none" w:sz="0" w:space="0" w:color="auto"/>
            <w:bottom w:val="none" w:sz="0" w:space="0" w:color="auto"/>
            <w:right w:val="none" w:sz="0" w:space="0" w:color="auto"/>
          </w:divBdr>
        </w:div>
        <w:div w:id="1609122544">
          <w:marLeft w:val="0"/>
          <w:marRight w:val="0"/>
          <w:marTop w:val="0"/>
          <w:marBottom w:val="0"/>
          <w:divBdr>
            <w:top w:val="none" w:sz="0" w:space="0" w:color="auto"/>
            <w:left w:val="none" w:sz="0" w:space="0" w:color="auto"/>
            <w:bottom w:val="none" w:sz="0" w:space="0" w:color="auto"/>
            <w:right w:val="none" w:sz="0" w:space="0" w:color="auto"/>
          </w:divBdr>
        </w:div>
        <w:div w:id="309753139">
          <w:marLeft w:val="0"/>
          <w:marRight w:val="0"/>
          <w:marTop w:val="0"/>
          <w:marBottom w:val="0"/>
          <w:divBdr>
            <w:top w:val="none" w:sz="0" w:space="0" w:color="auto"/>
            <w:left w:val="none" w:sz="0" w:space="0" w:color="auto"/>
            <w:bottom w:val="none" w:sz="0" w:space="0" w:color="auto"/>
            <w:right w:val="none" w:sz="0" w:space="0" w:color="auto"/>
          </w:divBdr>
        </w:div>
        <w:div w:id="1633560828">
          <w:marLeft w:val="0"/>
          <w:marRight w:val="0"/>
          <w:marTop w:val="0"/>
          <w:marBottom w:val="0"/>
          <w:divBdr>
            <w:top w:val="none" w:sz="0" w:space="0" w:color="auto"/>
            <w:left w:val="none" w:sz="0" w:space="0" w:color="auto"/>
            <w:bottom w:val="none" w:sz="0" w:space="0" w:color="auto"/>
            <w:right w:val="none" w:sz="0" w:space="0" w:color="auto"/>
          </w:divBdr>
        </w:div>
        <w:div w:id="1697853625">
          <w:marLeft w:val="0"/>
          <w:marRight w:val="0"/>
          <w:marTop w:val="0"/>
          <w:marBottom w:val="0"/>
          <w:divBdr>
            <w:top w:val="none" w:sz="0" w:space="0" w:color="auto"/>
            <w:left w:val="none" w:sz="0" w:space="0" w:color="auto"/>
            <w:bottom w:val="none" w:sz="0" w:space="0" w:color="auto"/>
            <w:right w:val="none" w:sz="0" w:space="0" w:color="auto"/>
          </w:divBdr>
        </w:div>
        <w:div w:id="989596639">
          <w:marLeft w:val="0"/>
          <w:marRight w:val="0"/>
          <w:marTop w:val="0"/>
          <w:marBottom w:val="0"/>
          <w:divBdr>
            <w:top w:val="none" w:sz="0" w:space="0" w:color="auto"/>
            <w:left w:val="none" w:sz="0" w:space="0" w:color="auto"/>
            <w:bottom w:val="none" w:sz="0" w:space="0" w:color="auto"/>
            <w:right w:val="none" w:sz="0" w:space="0" w:color="auto"/>
          </w:divBdr>
        </w:div>
        <w:div w:id="2086754981">
          <w:marLeft w:val="0"/>
          <w:marRight w:val="0"/>
          <w:marTop w:val="0"/>
          <w:marBottom w:val="0"/>
          <w:divBdr>
            <w:top w:val="none" w:sz="0" w:space="0" w:color="auto"/>
            <w:left w:val="none" w:sz="0" w:space="0" w:color="auto"/>
            <w:bottom w:val="none" w:sz="0" w:space="0" w:color="auto"/>
            <w:right w:val="none" w:sz="0" w:space="0" w:color="auto"/>
          </w:divBdr>
        </w:div>
        <w:div w:id="258761800">
          <w:marLeft w:val="0"/>
          <w:marRight w:val="0"/>
          <w:marTop w:val="0"/>
          <w:marBottom w:val="0"/>
          <w:divBdr>
            <w:top w:val="none" w:sz="0" w:space="0" w:color="auto"/>
            <w:left w:val="none" w:sz="0" w:space="0" w:color="auto"/>
            <w:bottom w:val="none" w:sz="0" w:space="0" w:color="auto"/>
            <w:right w:val="none" w:sz="0" w:space="0" w:color="auto"/>
          </w:divBdr>
        </w:div>
        <w:div w:id="1223907877">
          <w:marLeft w:val="0"/>
          <w:marRight w:val="0"/>
          <w:marTop w:val="0"/>
          <w:marBottom w:val="0"/>
          <w:divBdr>
            <w:top w:val="none" w:sz="0" w:space="0" w:color="auto"/>
            <w:left w:val="none" w:sz="0" w:space="0" w:color="auto"/>
            <w:bottom w:val="none" w:sz="0" w:space="0" w:color="auto"/>
            <w:right w:val="none" w:sz="0" w:space="0" w:color="auto"/>
          </w:divBdr>
        </w:div>
        <w:div w:id="1378701459">
          <w:marLeft w:val="0"/>
          <w:marRight w:val="0"/>
          <w:marTop w:val="0"/>
          <w:marBottom w:val="0"/>
          <w:divBdr>
            <w:top w:val="none" w:sz="0" w:space="0" w:color="auto"/>
            <w:left w:val="none" w:sz="0" w:space="0" w:color="auto"/>
            <w:bottom w:val="none" w:sz="0" w:space="0" w:color="auto"/>
            <w:right w:val="none" w:sz="0" w:space="0" w:color="auto"/>
          </w:divBdr>
        </w:div>
        <w:div w:id="1016813281">
          <w:marLeft w:val="0"/>
          <w:marRight w:val="0"/>
          <w:marTop w:val="0"/>
          <w:marBottom w:val="0"/>
          <w:divBdr>
            <w:top w:val="none" w:sz="0" w:space="0" w:color="auto"/>
            <w:left w:val="none" w:sz="0" w:space="0" w:color="auto"/>
            <w:bottom w:val="none" w:sz="0" w:space="0" w:color="auto"/>
            <w:right w:val="none" w:sz="0" w:space="0" w:color="auto"/>
          </w:divBdr>
        </w:div>
        <w:div w:id="180776603">
          <w:marLeft w:val="0"/>
          <w:marRight w:val="0"/>
          <w:marTop w:val="0"/>
          <w:marBottom w:val="0"/>
          <w:divBdr>
            <w:top w:val="none" w:sz="0" w:space="0" w:color="auto"/>
            <w:left w:val="none" w:sz="0" w:space="0" w:color="auto"/>
            <w:bottom w:val="none" w:sz="0" w:space="0" w:color="auto"/>
            <w:right w:val="none" w:sz="0" w:space="0" w:color="auto"/>
          </w:divBdr>
        </w:div>
        <w:div w:id="1677801906">
          <w:marLeft w:val="0"/>
          <w:marRight w:val="0"/>
          <w:marTop w:val="0"/>
          <w:marBottom w:val="0"/>
          <w:divBdr>
            <w:top w:val="none" w:sz="0" w:space="0" w:color="auto"/>
            <w:left w:val="none" w:sz="0" w:space="0" w:color="auto"/>
            <w:bottom w:val="none" w:sz="0" w:space="0" w:color="auto"/>
            <w:right w:val="none" w:sz="0" w:space="0" w:color="auto"/>
          </w:divBdr>
        </w:div>
        <w:div w:id="1884056850">
          <w:marLeft w:val="0"/>
          <w:marRight w:val="0"/>
          <w:marTop w:val="0"/>
          <w:marBottom w:val="0"/>
          <w:divBdr>
            <w:top w:val="none" w:sz="0" w:space="0" w:color="auto"/>
            <w:left w:val="none" w:sz="0" w:space="0" w:color="auto"/>
            <w:bottom w:val="none" w:sz="0" w:space="0" w:color="auto"/>
            <w:right w:val="none" w:sz="0" w:space="0" w:color="auto"/>
          </w:divBdr>
        </w:div>
        <w:div w:id="1636905931">
          <w:marLeft w:val="0"/>
          <w:marRight w:val="0"/>
          <w:marTop w:val="0"/>
          <w:marBottom w:val="0"/>
          <w:divBdr>
            <w:top w:val="none" w:sz="0" w:space="0" w:color="auto"/>
            <w:left w:val="none" w:sz="0" w:space="0" w:color="auto"/>
            <w:bottom w:val="none" w:sz="0" w:space="0" w:color="auto"/>
            <w:right w:val="none" w:sz="0" w:space="0" w:color="auto"/>
          </w:divBdr>
        </w:div>
        <w:div w:id="2060662895">
          <w:marLeft w:val="0"/>
          <w:marRight w:val="0"/>
          <w:marTop w:val="0"/>
          <w:marBottom w:val="0"/>
          <w:divBdr>
            <w:top w:val="none" w:sz="0" w:space="0" w:color="auto"/>
            <w:left w:val="none" w:sz="0" w:space="0" w:color="auto"/>
            <w:bottom w:val="none" w:sz="0" w:space="0" w:color="auto"/>
            <w:right w:val="none" w:sz="0" w:space="0" w:color="auto"/>
          </w:divBdr>
        </w:div>
        <w:div w:id="123474150">
          <w:marLeft w:val="0"/>
          <w:marRight w:val="0"/>
          <w:marTop w:val="0"/>
          <w:marBottom w:val="0"/>
          <w:divBdr>
            <w:top w:val="none" w:sz="0" w:space="0" w:color="auto"/>
            <w:left w:val="none" w:sz="0" w:space="0" w:color="auto"/>
            <w:bottom w:val="none" w:sz="0" w:space="0" w:color="auto"/>
            <w:right w:val="none" w:sz="0" w:space="0" w:color="auto"/>
          </w:divBdr>
        </w:div>
        <w:div w:id="1319771241">
          <w:marLeft w:val="0"/>
          <w:marRight w:val="0"/>
          <w:marTop w:val="0"/>
          <w:marBottom w:val="0"/>
          <w:divBdr>
            <w:top w:val="none" w:sz="0" w:space="0" w:color="auto"/>
            <w:left w:val="none" w:sz="0" w:space="0" w:color="auto"/>
            <w:bottom w:val="none" w:sz="0" w:space="0" w:color="auto"/>
            <w:right w:val="none" w:sz="0" w:space="0" w:color="auto"/>
          </w:divBdr>
        </w:div>
        <w:div w:id="2096390432">
          <w:marLeft w:val="0"/>
          <w:marRight w:val="0"/>
          <w:marTop w:val="0"/>
          <w:marBottom w:val="0"/>
          <w:divBdr>
            <w:top w:val="none" w:sz="0" w:space="0" w:color="auto"/>
            <w:left w:val="none" w:sz="0" w:space="0" w:color="auto"/>
            <w:bottom w:val="none" w:sz="0" w:space="0" w:color="auto"/>
            <w:right w:val="none" w:sz="0" w:space="0" w:color="auto"/>
          </w:divBdr>
        </w:div>
        <w:div w:id="527258171">
          <w:marLeft w:val="0"/>
          <w:marRight w:val="0"/>
          <w:marTop w:val="0"/>
          <w:marBottom w:val="0"/>
          <w:divBdr>
            <w:top w:val="none" w:sz="0" w:space="0" w:color="auto"/>
            <w:left w:val="none" w:sz="0" w:space="0" w:color="auto"/>
            <w:bottom w:val="none" w:sz="0" w:space="0" w:color="auto"/>
            <w:right w:val="none" w:sz="0" w:space="0" w:color="auto"/>
          </w:divBdr>
        </w:div>
        <w:div w:id="1413620651">
          <w:marLeft w:val="0"/>
          <w:marRight w:val="0"/>
          <w:marTop w:val="0"/>
          <w:marBottom w:val="0"/>
          <w:divBdr>
            <w:top w:val="none" w:sz="0" w:space="0" w:color="auto"/>
            <w:left w:val="none" w:sz="0" w:space="0" w:color="auto"/>
            <w:bottom w:val="none" w:sz="0" w:space="0" w:color="auto"/>
            <w:right w:val="none" w:sz="0" w:space="0" w:color="auto"/>
          </w:divBdr>
        </w:div>
        <w:div w:id="1906985924">
          <w:marLeft w:val="0"/>
          <w:marRight w:val="0"/>
          <w:marTop w:val="0"/>
          <w:marBottom w:val="0"/>
          <w:divBdr>
            <w:top w:val="none" w:sz="0" w:space="0" w:color="auto"/>
            <w:left w:val="none" w:sz="0" w:space="0" w:color="auto"/>
            <w:bottom w:val="none" w:sz="0" w:space="0" w:color="auto"/>
            <w:right w:val="none" w:sz="0" w:space="0" w:color="auto"/>
          </w:divBdr>
        </w:div>
        <w:div w:id="1027832374">
          <w:marLeft w:val="0"/>
          <w:marRight w:val="0"/>
          <w:marTop w:val="0"/>
          <w:marBottom w:val="0"/>
          <w:divBdr>
            <w:top w:val="none" w:sz="0" w:space="0" w:color="auto"/>
            <w:left w:val="none" w:sz="0" w:space="0" w:color="auto"/>
            <w:bottom w:val="none" w:sz="0" w:space="0" w:color="auto"/>
            <w:right w:val="none" w:sz="0" w:space="0" w:color="auto"/>
          </w:divBdr>
        </w:div>
        <w:div w:id="252134173">
          <w:marLeft w:val="0"/>
          <w:marRight w:val="0"/>
          <w:marTop w:val="0"/>
          <w:marBottom w:val="0"/>
          <w:divBdr>
            <w:top w:val="none" w:sz="0" w:space="0" w:color="auto"/>
            <w:left w:val="none" w:sz="0" w:space="0" w:color="auto"/>
            <w:bottom w:val="none" w:sz="0" w:space="0" w:color="auto"/>
            <w:right w:val="none" w:sz="0" w:space="0" w:color="auto"/>
          </w:divBdr>
        </w:div>
        <w:div w:id="1058629757">
          <w:marLeft w:val="0"/>
          <w:marRight w:val="0"/>
          <w:marTop w:val="0"/>
          <w:marBottom w:val="0"/>
          <w:divBdr>
            <w:top w:val="none" w:sz="0" w:space="0" w:color="auto"/>
            <w:left w:val="none" w:sz="0" w:space="0" w:color="auto"/>
            <w:bottom w:val="none" w:sz="0" w:space="0" w:color="auto"/>
            <w:right w:val="none" w:sz="0" w:space="0" w:color="auto"/>
          </w:divBdr>
        </w:div>
        <w:div w:id="632950937">
          <w:marLeft w:val="0"/>
          <w:marRight w:val="0"/>
          <w:marTop w:val="0"/>
          <w:marBottom w:val="0"/>
          <w:divBdr>
            <w:top w:val="none" w:sz="0" w:space="0" w:color="auto"/>
            <w:left w:val="none" w:sz="0" w:space="0" w:color="auto"/>
            <w:bottom w:val="none" w:sz="0" w:space="0" w:color="auto"/>
            <w:right w:val="none" w:sz="0" w:space="0" w:color="auto"/>
          </w:divBdr>
        </w:div>
        <w:div w:id="1308704879">
          <w:marLeft w:val="0"/>
          <w:marRight w:val="0"/>
          <w:marTop w:val="0"/>
          <w:marBottom w:val="0"/>
          <w:divBdr>
            <w:top w:val="none" w:sz="0" w:space="0" w:color="auto"/>
            <w:left w:val="none" w:sz="0" w:space="0" w:color="auto"/>
            <w:bottom w:val="none" w:sz="0" w:space="0" w:color="auto"/>
            <w:right w:val="none" w:sz="0" w:space="0" w:color="auto"/>
          </w:divBdr>
        </w:div>
        <w:div w:id="4601698">
          <w:marLeft w:val="0"/>
          <w:marRight w:val="0"/>
          <w:marTop w:val="0"/>
          <w:marBottom w:val="0"/>
          <w:divBdr>
            <w:top w:val="none" w:sz="0" w:space="0" w:color="auto"/>
            <w:left w:val="none" w:sz="0" w:space="0" w:color="auto"/>
            <w:bottom w:val="none" w:sz="0" w:space="0" w:color="auto"/>
            <w:right w:val="none" w:sz="0" w:space="0" w:color="auto"/>
          </w:divBdr>
        </w:div>
        <w:div w:id="1270889516">
          <w:marLeft w:val="0"/>
          <w:marRight w:val="0"/>
          <w:marTop w:val="0"/>
          <w:marBottom w:val="0"/>
          <w:divBdr>
            <w:top w:val="none" w:sz="0" w:space="0" w:color="auto"/>
            <w:left w:val="none" w:sz="0" w:space="0" w:color="auto"/>
            <w:bottom w:val="none" w:sz="0" w:space="0" w:color="auto"/>
            <w:right w:val="none" w:sz="0" w:space="0" w:color="auto"/>
          </w:divBdr>
        </w:div>
        <w:div w:id="1802379228">
          <w:marLeft w:val="0"/>
          <w:marRight w:val="0"/>
          <w:marTop w:val="0"/>
          <w:marBottom w:val="0"/>
          <w:divBdr>
            <w:top w:val="none" w:sz="0" w:space="0" w:color="auto"/>
            <w:left w:val="none" w:sz="0" w:space="0" w:color="auto"/>
            <w:bottom w:val="none" w:sz="0" w:space="0" w:color="auto"/>
            <w:right w:val="none" w:sz="0" w:space="0" w:color="auto"/>
          </w:divBdr>
        </w:div>
        <w:div w:id="1201433106">
          <w:marLeft w:val="0"/>
          <w:marRight w:val="0"/>
          <w:marTop w:val="0"/>
          <w:marBottom w:val="0"/>
          <w:divBdr>
            <w:top w:val="none" w:sz="0" w:space="0" w:color="auto"/>
            <w:left w:val="none" w:sz="0" w:space="0" w:color="auto"/>
            <w:bottom w:val="none" w:sz="0" w:space="0" w:color="auto"/>
            <w:right w:val="none" w:sz="0" w:space="0" w:color="auto"/>
          </w:divBdr>
        </w:div>
        <w:div w:id="1500847971">
          <w:marLeft w:val="0"/>
          <w:marRight w:val="0"/>
          <w:marTop w:val="0"/>
          <w:marBottom w:val="0"/>
          <w:divBdr>
            <w:top w:val="none" w:sz="0" w:space="0" w:color="auto"/>
            <w:left w:val="none" w:sz="0" w:space="0" w:color="auto"/>
            <w:bottom w:val="none" w:sz="0" w:space="0" w:color="auto"/>
            <w:right w:val="none" w:sz="0" w:space="0" w:color="auto"/>
          </w:divBdr>
        </w:div>
        <w:div w:id="551961846">
          <w:marLeft w:val="0"/>
          <w:marRight w:val="0"/>
          <w:marTop w:val="0"/>
          <w:marBottom w:val="0"/>
          <w:divBdr>
            <w:top w:val="none" w:sz="0" w:space="0" w:color="auto"/>
            <w:left w:val="none" w:sz="0" w:space="0" w:color="auto"/>
            <w:bottom w:val="none" w:sz="0" w:space="0" w:color="auto"/>
            <w:right w:val="none" w:sz="0" w:space="0" w:color="auto"/>
          </w:divBdr>
        </w:div>
        <w:div w:id="782577378">
          <w:marLeft w:val="0"/>
          <w:marRight w:val="0"/>
          <w:marTop w:val="0"/>
          <w:marBottom w:val="0"/>
          <w:divBdr>
            <w:top w:val="none" w:sz="0" w:space="0" w:color="auto"/>
            <w:left w:val="none" w:sz="0" w:space="0" w:color="auto"/>
            <w:bottom w:val="none" w:sz="0" w:space="0" w:color="auto"/>
            <w:right w:val="none" w:sz="0" w:space="0" w:color="auto"/>
          </w:divBdr>
        </w:div>
        <w:div w:id="907417470">
          <w:marLeft w:val="0"/>
          <w:marRight w:val="0"/>
          <w:marTop w:val="0"/>
          <w:marBottom w:val="0"/>
          <w:divBdr>
            <w:top w:val="none" w:sz="0" w:space="0" w:color="auto"/>
            <w:left w:val="none" w:sz="0" w:space="0" w:color="auto"/>
            <w:bottom w:val="none" w:sz="0" w:space="0" w:color="auto"/>
            <w:right w:val="none" w:sz="0" w:space="0" w:color="auto"/>
          </w:divBdr>
        </w:div>
        <w:div w:id="1403334108">
          <w:marLeft w:val="0"/>
          <w:marRight w:val="0"/>
          <w:marTop w:val="0"/>
          <w:marBottom w:val="0"/>
          <w:divBdr>
            <w:top w:val="none" w:sz="0" w:space="0" w:color="auto"/>
            <w:left w:val="none" w:sz="0" w:space="0" w:color="auto"/>
            <w:bottom w:val="none" w:sz="0" w:space="0" w:color="auto"/>
            <w:right w:val="none" w:sz="0" w:space="0" w:color="auto"/>
          </w:divBdr>
        </w:div>
        <w:div w:id="1608271110">
          <w:marLeft w:val="0"/>
          <w:marRight w:val="0"/>
          <w:marTop w:val="0"/>
          <w:marBottom w:val="0"/>
          <w:divBdr>
            <w:top w:val="none" w:sz="0" w:space="0" w:color="auto"/>
            <w:left w:val="none" w:sz="0" w:space="0" w:color="auto"/>
            <w:bottom w:val="none" w:sz="0" w:space="0" w:color="auto"/>
            <w:right w:val="none" w:sz="0" w:space="0" w:color="auto"/>
          </w:divBdr>
        </w:div>
        <w:div w:id="342826780">
          <w:marLeft w:val="0"/>
          <w:marRight w:val="0"/>
          <w:marTop w:val="0"/>
          <w:marBottom w:val="0"/>
          <w:divBdr>
            <w:top w:val="none" w:sz="0" w:space="0" w:color="auto"/>
            <w:left w:val="none" w:sz="0" w:space="0" w:color="auto"/>
            <w:bottom w:val="none" w:sz="0" w:space="0" w:color="auto"/>
            <w:right w:val="none" w:sz="0" w:space="0" w:color="auto"/>
          </w:divBdr>
        </w:div>
        <w:div w:id="152332843">
          <w:marLeft w:val="0"/>
          <w:marRight w:val="0"/>
          <w:marTop w:val="0"/>
          <w:marBottom w:val="0"/>
          <w:divBdr>
            <w:top w:val="none" w:sz="0" w:space="0" w:color="auto"/>
            <w:left w:val="none" w:sz="0" w:space="0" w:color="auto"/>
            <w:bottom w:val="none" w:sz="0" w:space="0" w:color="auto"/>
            <w:right w:val="none" w:sz="0" w:space="0" w:color="auto"/>
          </w:divBdr>
        </w:div>
        <w:div w:id="709498783">
          <w:marLeft w:val="0"/>
          <w:marRight w:val="0"/>
          <w:marTop w:val="0"/>
          <w:marBottom w:val="0"/>
          <w:divBdr>
            <w:top w:val="none" w:sz="0" w:space="0" w:color="auto"/>
            <w:left w:val="none" w:sz="0" w:space="0" w:color="auto"/>
            <w:bottom w:val="none" w:sz="0" w:space="0" w:color="auto"/>
            <w:right w:val="none" w:sz="0" w:space="0" w:color="auto"/>
          </w:divBdr>
        </w:div>
        <w:div w:id="1058430532">
          <w:marLeft w:val="0"/>
          <w:marRight w:val="0"/>
          <w:marTop w:val="0"/>
          <w:marBottom w:val="0"/>
          <w:divBdr>
            <w:top w:val="none" w:sz="0" w:space="0" w:color="auto"/>
            <w:left w:val="none" w:sz="0" w:space="0" w:color="auto"/>
            <w:bottom w:val="none" w:sz="0" w:space="0" w:color="auto"/>
            <w:right w:val="none" w:sz="0" w:space="0" w:color="auto"/>
          </w:divBdr>
        </w:div>
        <w:div w:id="106042904">
          <w:marLeft w:val="0"/>
          <w:marRight w:val="0"/>
          <w:marTop w:val="0"/>
          <w:marBottom w:val="0"/>
          <w:divBdr>
            <w:top w:val="none" w:sz="0" w:space="0" w:color="auto"/>
            <w:left w:val="none" w:sz="0" w:space="0" w:color="auto"/>
            <w:bottom w:val="none" w:sz="0" w:space="0" w:color="auto"/>
            <w:right w:val="none" w:sz="0" w:space="0" w:color="auto"/>
          </w:divBdr>
        </w:div>
        <w:div w:id="900024376">
          <w:marLeft w:val="0"/>
          <w:marRight w:val="0"/>
          <w:marTop w:val="0"/>
          <w:marBottom w:val="0"/>
          <w:divBdr>
            <w:top w:val="none" w:sz="0" w:space="0" w:color="auto"/>
            <w:left w:val="none" w:sz="0" w:space="0" w:color="auto"/>
            <w:bottom w:val="none" w:sz="0" w:space="0" w:color="auto"/>
            <w:right w:val="none" w:sz="0" w:space="0" w:color="auto"/>
          </w:divBdr>
        </w:div>
        <w:div w:id="606733634">
          <w:marLeft w:val="0"/>
          <w:marRight w:val="0"/>
          <w:marTop w:val="0"/>
          <w:marBottom w:val="0"/>
          <w:divBdr>
            <w:top w:val="none" w:sz="0" w:space="0" w:color="auto"/>
            <w:left w:val="none" w:sz="0" w:space="0" w:color="auto"/>
            <w:bottom w:val="none" w:sz="0" w:space="0" w:color="auto"/>
            <w:right w:val="none" w:sz="0" w:space="0" w:color="auto"/>
          </w:divBdr>
        </w:div>
        <w:div w:id="1354452332">
          <w:marLeft w:val="0"/>
          <w:marRight w:val="0"/>
          <w:marTop w:val="0"/>
          <w:marBottom w:val="0"/>
          <w:divBdr>
            <w:top w:val="none" w:sz="0" w:space="0" w:color="auto"/>
            <w:left w:val="none" w:sz="0" w:space="0" w:color="auto"/>
            <w:bottom w:val="none" w:sz="0" w:space="0" w:color="auto"/>
            <w:right w:val="none" w:sz="0" w:space="0" w:color="auto"/>
          </w:divBdr>
        </w:div>
        <w:div w:id="1067193525">
          <w:marLeft w:val="0"/>
          <w:marRight w:val="0"/>
          <w:marTop w:val="0"/>
          <w:marBottom w:val="0"/>
          <w:divBdr>
            <w:top w:val="none" w:sz="0" w:space="0" w:color="auto"/>
            <w:left w:val="none" w:sz="0" w:space="0" w:color="auto"/>
            <w:bottom w:val="none" w:sz="0" w:space="0" w:color="auto"/>
            <w:right w:val="none" w:sz="0" w:space="0" w:color="auto"/>
          </w:divBdr>
        </w:div>
        <w:div w:id="1706323991">
          <w:marLeft w:val="0"/>
          <w:marRight w:val="0"/>
          <w:marTop w:val="0"/>
          <w:marBottom w:val="0"/>
          <w:divBdr>
            <w:top w:val="none" w:sz="0" w:space="0" w:color="auto"/>
            <w:left w:val="none" w:sz="0" w:space="0" w:color="auto"/>
            <w:bottom w:val="none" w:sz="0" w:space="0" w:color="auto"/>
            <w:right w:val="none" w:sz="0" w:space="0" w:color="auto"/>
          </w:divBdr>
        </w:div>
        <w:div w:id="1474178983">
          <w:marLeft w:val="0"/>
          <w:marRight w:val="0"/>
          <w:marTop w:val="0"/>
          <w:marBottom w:val="0"/>
          <w:divBdr>
            <w:top w:val="none" w:sz="0" w:space="0" w:color="auto"/>
            <w:left w:val="none" w:sz="0" w:space="0" w:color="auto"/>
            <w:bottom w:val="none" w:sz="0" w:space="0" w:color="auto"/>
            <w:right w:val="none" w:sz="0" w:space="0" w:color="auto"/>
          </w:divBdr>
        </w:div>
        <w:div w:id="780497204">
          <w:marLeft w:val="0"/>
          <w:marRight w:val="0"/>
          <w:marTop w:val="0"/>
          <w:marBottom w:val="0"/>
          <w:divBdr>
            <w:top w:val="none" w:sz="0" w:space="0" w:color="auto"/>
            <w:left w:val="none" w:sz="0" w:space="0" w:color="auto"/>
            <w:bottom w:val="none" w:sz="0" w:space="0" w:color="auto"/>
            <w:right w:val="none" w:sz="0" w:space="0" w:color="auto"/>
          </w:divBdr>
        </w:div>
        <w:div w:id="2025016641">
          <w:marLeft w:val="0"/>
          <w:marRight w:val="0"/>
          <w:marTop w:val="0"/>
          <w:marBottom w:val="0"/>
          <w:divBdr>
            <w:top w:val="none" w:sz="0" w:space="0" w:color="auto"/>
            <w:left w:val="none" w:sz="0" w:space="0" w:color="auto"/>
            <w:bottom w:val="none" w:sz="0" w:space="0" w:color="auto"/>
            <w:right w:val="none" w:sz="0" w:space="0" w:color="auto"/>
          </w:divBdr>
        </w:div>
        <w:div w:id="1156728263">
          <w:marLeft w:val="0"/>
          <w:marRight w:val="0"/>
          <w:marTop w:val="0"/>
          <w:marBottom w:val="0"/>
          <w:divBdr>
            <w:top w:val="none" w:sz="0" w:space="0" w:color="auto"/>
            <w:left w:val="none" w:sz="0" w:space="0" w:color="auto"/>
            <w:bottom w:val="none" w:sz="0" w:space="0" w:color="auto"/>
            <w:right w:val="none" w:sz="0" w:space="0" w:color="auto"/>
          </w:divBdr>
        </w:div>
        <w:div w:id="80026715">
          <w:marLeft w:val="0"/>
          <w:marRight w:val="0"/>
          <w:marTop w:val="0"/>
          <w:marBottom w:val="0"/>
          <w:divBdr>
            <w:top w:val="none" w:sz="0" w:space="0" w:color="auto"/>
            <w:left w:val="none" w:sz="0" w:space="0" w:color="auto"/>
            <w:bottom w:val="none" w:sz="0" w:space="0" w:color="auto"/>
            <w:right w:val="none" w:sz="0" w:space="0" w:color="auto"/>
          </w:divBdr>
        </w:div>
        <w:div w:id="1620839031">
          <w:marLeft w:val="0"/>
          <w:marRight w:val="0"/>
          <w:marTop w:val="0"/>
          <w:marBottom w:val="0"/>
          <w:divBdr>
            <w:top w:val="none" w:sz="0" w:space="0" w:color="auto"/>
            <w:left w:val="none" w:sz="0" w:space="0" w:color="auto"/>
            <w:bottom w:val="none" w:sz="0" w:space="0" w:color="auto"/>
            <w:right w:val="none" w:sz="0" w:space="0" w:color="auto"/>
          </w:divBdr>
        </w:div>
        <w:div w:id="68961704">
          <w:marLeft w:val="0"/>
          <w:marRight w:val="0"/>
          <w:marTop w:val="0"/>
          <w:marBottom w:val="0"/>
          <w:divBdr>
            <w:top w:val="none" w:sz="0" w:space="0" w:color="auto"/>
            <w:left w:val="none" w:sz="0" w:space="0" w:color="auto"/>
            <w:bottom w:val="none" w:sz="0" w:space="0" w:color="auto"/>
            <w:right w:val="none" w:sz="0" w:space="0" w:color="auto"/>
          </w:divBdr>
        </w:div>
        <w:div w:id="1220632032">
          <w:marLeft w:val="0"/>
          <w:marRight w:val="0"/>
          <w:marTop w:val="0"/>
          <w:marBottom w:val="0"/>
          <w:divBdr>
            <w:top w:val="none" w:sz="0" w:space="0" w:color="auto"/>
            <w:left w:val="none" w:sz="0" w:space="0" w:color="auto"/>
            <w:bottom w:val="none" w:sz="0" w:space="0" w:color="auto"/>
            <w:right w:val="none" w:sz="0" w:space="0" w:color="auto"/>
          </w:divBdr>
        </w:div>
        <w:div w:id="2080517356">
          <w:marLeft w:val="0"/>
          <w:marRight w:val="0"/>
          <w:marTop w:val="0"/>
          <w:marBottom w:val="0"/>
          <w:divBdr>
            <w:top w:val="none" w:sz="0" w:space="0" w:color="auto"/>
            <w:left w:val="none" w:sz="0" w:space="0" w:color="auto"/>
            <w:bottom w:val="none" w:sz="0" w:space="0" w:color="auto"/>
            <w:right w:val="none" w:sz="0" w:space="0" w:color="auto"/>
          </w:divBdr>
        </w:div>
        <w:div w:id="1630937314">
          <w:marLeft w:val="0"/>
          <w:marRight w:val="0"/>
          <w:marTop w:val="0"/>
          <w:marBottom w:val="0"/>
          <w:divBdr>
            <w:top w:val="none" w:sz="0" w:space="0" w:color="auto"/>
            <w:left w:val="none" w:sz="0" w:space="0" w:color="auto"/>
            <w:bottom w:val="none" w:sz="0" w:space="0" w:color="auto"/>
            <w:right w:val="none" w:sz="0" w:space="0" w:color="auto"/>
          </w:divBdr>
        </w:div>
        <w:div w:id="332680524">
          <w:marLeft w:val="0"/>
          <w:marRight w:val="0"/>
          <w:marTop w:val="0"/>
          <w:marBottom w:val="0"/>
          <w:divBdr>
            <w:top w:val="none" w:sz="0" w:space="0" w:color="auto"/>
            <w:left w:val="none" w:sz="0" w:space="0" w:color="auto"/>
            <w:bottom w:val="none" w:sz="0" w:space="0" w:color="auto"/>
            <w:right w:val="none" w:sz="0" w:space="0" w:color="auto"/>
          </w:divBdr>
        </w:div>
        <w:div w:id="2080977735">
          <w:marLeft w:val="0"/>
          <w:marRight w:val="0"/>
          <w:marTop w:val="0"/>
          <w:marBottom w:val="0"/>
          <w:divBdr>
            <w:top w:val="none" w:sz="0" w:space="0" w:color="auto"/>
            <w:left w:val="none" w:sz="0" w:space="0" w:color="auto"/>
            <w:bottom w:val="none" w:sz="0" w:space="0" w:color="auto"/>
            <w:right w:val="none" w:sz="0" w:space="0" w:color="auto"/>
          </w:divBdr>
        </w:div>
        <w:div w:id="1304002090">
          <w:marLeft w:val="0"/>
          <w:marRight w:val="0"/>
          <w:marTop w:val="0"/>
          <w:marBottom w:val="0"/>
          <w:divBdr>
            <w:top w:val="none" w:sz="0" w:space="0" w:color="auto"/>
            <w:left w:val="none" w:sz="0" w:space="0" w:color="auto"/>
            <w:bottom w:val="none" w:sz="0" w:space="0" w:color="auto"/>
            <w:right w:val="none" w:sz="0" w:space="0" w:color="auto"/>
          </w:divBdr>
        </w:div>
        <w:div w:id="1116563254">
          <w:marLeft w:val="0"/>
          <w:marRight w:val="0"/>
          <w:marTop w:val="0"/>
          <w:marBottom w:val="0"/>
          <w:divBdr>
            <w:top w:val="none" w:sz="0" w:space="0" w:color="auto"/>
            <w:left w:val="none" w:sz="0" w:space="0" w:color="auto"/>
            <w:bottom w:val="none" w:sz="0" w:space="0" w:color="auto"/>
            <w:right w:val="none" w:sz="0" w:space="0" w:color="auto"/>
          </w:divBdr>
        </w:div>
        <w:div w:id="397435878">
          <w:marLeft w:val="0"/>
          <w:marRight w:val="0"/>
          <w:marTop w:val="0"/>
          <w:marBottom w:val="0"/>
          <w:divBdr>
            <w:top w:val="none" w:sz="0" w:space="0" w:color="auto"/>
            <w:left w:val="none" w:sz="0" w:space="0" w:color="auto"/>
            <w:bottom w:val="none" w:sz="0" w:space="0" w:color="auto"/>
            <w:right w:val="none" w:sz="0" w:space="0" w:color="auto"/>
          </w:divBdr>
        </w:div>
        <w:div w:id="71657811">
          <w:marLeft w:val="0"/>
          <w:marRight w:val="0"/>
          <w:marTop w:val="0"/>
          <w:marBottom w:val="0"/>
          <w:divBdr>
            <w:top w:val="none" w:sz="0" w:space="0" w:color="auto"/>
            <w:left w:val="none" w:sz="0" w:space="0" w:color="auto"/>
            <w:bottom w:val="none" w:sz="0" w:space="0" w:color="auto"/>
            <w:right w:val="none" w:sz="0" w:space="0" w:color="auto"/>
          </w:divBdr>
        </w:div>
        <w:div w:id="1003749592">
          <w:marLeft w:val="0"/>
          <w:marRight w:val="0"/>
          <w:marTop w:val="0"/>
          <w:marBottom w:val="0"/>
          <w:divBdr>
            <w:top w:val="none" w:sz="0" w:space="0" w:color="auto"/>
            <w:left w:val="none" w:sz="0" w:space="0" w:color="auto"/>
            <w:bottom w:val="none" w:sz="0" w:space="0" w:color="auto"/>
            <w:right w:val="none" w:sz="0" w:space="0" w:color="auto"/>
          </w:divBdr>
        </w:div>
        <w:div w:id="1836804001">
          <w:marLeft w:val="0"/>
          <w:marRight w:val="0"/>
          <w:marTop w:val="0"/>
          <w:marBottom w:val="0"/>
          <w:divBdr>
            <w:top w:val="none" w:sz="0" w:space="0" w:color="auto"/>
            <w:left w:val="none" w:sz="0" w:space="0" w:color="auto"/>
            <w:bottom w:val="none" w:sz="0" w:space="0" w:color="auto"/>
            <w:right w:val="none" w:sz="0" w:space="0" w:color="auto"/>
          </w:divBdr>
        </w:div>
        <w:div w:id="1068574405">
          <w:marLeft w:val="0"/>
          <w:marRight w:val="0"/>
          <w:marTop w:val="0"/>
          <w:marBottom w:val="0"/>
          <w:divBdr>
            <w:top w:val="none" w:sz="0" w:space="0" w:color="auto"/>
            <w:left w:val="none" w:sz="0" w:space="0" w:color="auto"/>
            <w:bottom w:val="none" w:sz="0" w:space="0" w:color="auto"/>
            <w:right w:val="none" w:sz="0" w:space="0" w:color="auto"/>
          </w:divBdr>
        </w:div>
        <w:div w:id="1457143853">
          <w:marLeft w:val="0"/>
          <w:marRight w:val="0"/>
          <w:marTop w:val="0"/>
          <w:marBottom w:val="0"/>
          <w:divBdr>
            <w:top w:val="none" w:sz="0" w:space="0" w:color="auto"/>
            <w:left w:val="none" w:sz="0" w:space="0" w:color="auto"/>
            <w:bottom w:val="none" w:sz="0" w:space="0" w:color="auto"/>
            <w:right w:val="none" w:sz="0" w:space="0" w:color="auto"/>
          </w:divBdr>
        </w:div>
        <w:div w:id="182938387">
          <w:marLeft w:val="0"/>
          <w:marRight w:val="0"/>
          <w:marTop w:val="0"/>
          <w:marBottom w:val="0"/>
          <w:divBdr>
            <w:top w:val="none" w:sz="0" w:space="0" w:color="auto"/>
            <w:left w:val="none" w:sz="0" w:space="0" w:color="auto"/>
            <w:bottom w:val="none" w:sz="0" w:space="0" w:color="auto"/>
            <w:right w:val="none" w:sz="0" w:space="0" w:color="auto"/>
          </w:divBdr>
        </w:div>
        <w:div w:id="1750037305">
          <w:marLeft w:val="0"/>
          <w:marRight w:val="0"/>
          <w:marTop w:val="0"/>
          <w:marBottom w:val="0"/>
          <w:divBdr>
            <w:top w:val="none" w:sz="0" w:space="0" w:color="auto"/>
            <w:left w:val="none" w:sz="0" w:space="0" w:color="auto"/>
            <w:bottom w:val="none" w:sz="0" w:space="0" w:color="auto"/>
            <w:right w:val="none" w:sz="0" w:space="0" w:color="auto"/>
          </w:divBdr>
        </w:div>
        <w:div w:id="1992559562">
          <w:marLeft w:val="0"/>
          <w:marRight w:val="0"/>
          <w:marTop w:val="0"/>
          <w:marBottom w:val="0"/>
          <w:divBdr>
            <w:top w:val="none" w:sz="0" w:space="0" w:color="auto"/>
            <w:left w:val="none" w:sz="0" w:space="0" w:color="auto"/>
            <w:bottom w:val="none" w:sz="0" w:space="0" w:color="auto"/>
            <w:right w:val="none" w:sz="0" w:space="0" w:color="auto"/>
          </w:divBdr>
        </w:div>
        <w:div w:id="1388190853">
          <w:marLeft w:val="0"/>
          <w:marRight w:val="0"/>
          <w:marTop w:val="0"/>
          <w:marBottom w:val="0"/>
          <w:divBdr>
            <w:top w:val="none" w:sz="0" w:space="0" w:color="auto"/>
            <w:left w:val="none" w:sz="0" w:space="0" w:color="auto"/>
            <w:bottom w:val="none" w:sz="0" w:space="0" w:color="auto"/>
            <w:right w:val="none" w:sz="0" w:space="0" w:color="auto"/>
          </w:divBdr>
        </w:div>
        <w:div w:id="613564253">
          <w:marLeft w:val="0"/>
          <w:marRight w:val="0"/>
          <w:marTop w:val="0"/>
          <w:marBottom w:val="0"/>
          <w:divBdr>
            <w:top w:val="none" w:sz="0" w:space="0" w:color="auto"/>
            <w:left w:val="none" w:sz="0" w:space="0" w:color="auto"/>
            <w:bottom w:val="none" w:sz="0" w:space="0" w:color="auto"/>
            <w:right w:val="none" w:sz="0" w:space="0" w:color="auto"/>
          </w:divBdr>
        </w:div>
        <w:div w:id="1852908833">
          <w:marLeft w:val="0"/>
          <w:marRight w:val="0"/>
          <w:marTop w:val="0"/>
          <w:marBottom w:val="0"/>
          <w:divBdr>
            <w:top w:val="none" w:sz="0" w:space="0" w:color="auto"/>
            <w:left w:val="none" w:sz="0" w:space="0" w:color="auto"/>
            <w:bottom w:val="none" w:sz="0" w:space="0" w:color="auto"/>
            <w:right w:val="none" w:sz="0" w:space="0" w:color="auto"/>
          </w:divBdr>
        </w:div>
        <w:div w:id="2061586869">
          <w:marLeft w:val="0"/>
          <w:marRight w:val="0"/>
          <w:marTop w:val="0"/>
          <w:marBottom w:val="0"/>
          <w:divBdr>
            <w:top w:val="none" w:sz="0" w:space="0" w:color="auto"/>
            <w:left w:val="none" w:sz="0" w:space="0" w:color="auto"/>
            <w:bottom w:val="none" w:sz="0" w:space="0" w:color="auto"/>
            <w:right w:val="none" w:sz="0" w:space="0" w:color="auto"/>
          </w:divBdr>
        </w:div>
        <w:div w:id="617688370">
          <w:marLeft w:val="0"/>
          <w:marRight w:val="0"/>
          <w:marTop w:val="0"/>
          <w:marBottom w:val="0"/>
          <w:divBdr>
            <w:top w:val="none" w:sz="0" w:space="0" w:color="auto"/>
            <w:left w:val="none" w:sz="0" w:space="0" w:color="auto"/>
            <w:bottom w:val="none" w:sz="0" w:space="0" w:color="auto"/>
            <w:right w:val="none" w:sz="0" w:space="0" w:color="auto"/>
          </w:divBdr>
        </w:div>
        <w:div w:id="1600720054">
          <w:marLeft w:val="0"/>
          <w:marRight w:val="0"/>
          <w:marTop w:val="0"/>
          <w:marBottom w:val="0"/>
          <w:divBdr>
            <w:top w:val="none" w:sz="0" w:space="0" w:color="auto"/>
            <w:left w:val="none" w:sz="0" w:space="0" w:color="auto"/>
            <w:bottom w:val="none" w:sz="0" w:space="0" w:color="auto"/>
            <w:right w:val="none" w:sz="0" w:space="0" w:color="auto"/>
          </w:divBdr>
        </w:div>
        <w:div w:id="724793953">
          <w:marLeft w:val="0"/>
          <w:marRight w:val="0"/>
          <w:marTop w:val="0"/>
          <w:marBottom w:val="0"/>
          <w:divBdr>
            <w:top w:val="none" w:sz="0" w:space="0" w:color="auto"/>
            <w:left w:val="none" w:sz="0" w:space="0" w:color="auto"/>
            <w:bottom w:val="none" w:sz="0" w:space="0" w:color="auto"/>
            <w:right w:val="none" w:sz="0" w:space="0" w:color="auto"/>
          </w:divBdr>
        </w:div>
        <w:div w:id="442308589">
          <w:marLeft w:val="0"/>
          <w:marRight w:val="0"/>
          <w:marTop w:val="0"/>
          <w:marBottom w:val="0"/>
          <w:divBdr>
            <w:top w:val="none" w:sz="0" w:space="0" w:color="auto"/>
            <w:left w:val="none" w:sz="0" w:space="0" w:color="auto"/>
            <w:bottom w:val="none" w:sz="0" w:space="0" w:color="auto"/>
            <w:right w:val="none" w:sz="0" w:space="0" w:color="auto"/>
          </w:divBdr>
        </w:div>
        <w:div w:id="1777410868">
          <w:marLeft w:val="0"/>
          <w:marRight w:val="0"/>
          <w:marTop w:val="0"/>
          <w:marBottom w:val="0"/>
          <w:divBdr>
            <w:top w:val="none" w:sz="0" w:space="0" w:color="auto"/>
            <w:left w:val="none" w:sz="0" w:space="0" w:color="auto"/>
            <w:bottom w:val="none" w:sz="0" w:space="0" w:color="auto"/>
            <w:right w:val="none" w:sz="0" w:space="0" w:color="auto"/>
          </w:divBdr>
        </w:div>
        <w:div w:id="170877417">
          <w:marLeft w:val="0"/>
          <w:marRight w:val="0"/>
          <w:marTop w:val="0"/>
          <w:marBottom w:val="0"/>
          <w:divBdr>
            <w:top w:val="none" w:sz="0" w:space="0" w:color="auto"/>
            <w:left w:val="none" w:sz="0" w:space="0" w:color="auto"/>
            <w:bottom w:val="none" w:sz="0" w:space="0" w:color="auto"/>
            <w:right w:val="none" w:sz="0" w:space="0" w:color="auto"/>
          </w:divBdr>
        </w:div>
        <w:div w:id="1316648026">
          <w:marLeft w:val="0"/>
          <w:marRight w:val="0"/>
          <w:marTop w:val="0"/>
          <w:marBottom w:val="0"/>
          <w:divBdr>
            <w:top w:val="none" w:sz="0" w:space="0" w:color="auto"/>
            <w:left w:val="none" w:sz="0" w:space="0" w:color="auto"/>
            <w:bottom w:val="none" w:sz="0" w:space="0" w:color="auto"/>
            <w:right w:val="none" w:sz="0" w:space="0" w:color="auto"/>
          </w:divBdr>
        </w:div>
        <w:div w:id="1473671144">
          <w:marLeft w:val="0"/>
          <w:marRight w:val="0"/>
          <w:marTop w:val="0"/>
          <w:marBottom w:val="0"/>
          <w:divBdr>
            <w:top w:val="none" w:sz="0" w:space="0" w:color="auto"/>
            <w:left w:val="none" w:sz="0" w:space="0" w:color="auto"/>
            <w:bottom w:val="none" w:sz="0" w:space="0" w:color="auto"/>
            <w:right w:val="none" w:sz="0" w:space="0" w:color="auto"/>
          </w:divBdr>
        </w:div>
        <w:div w:id="1038356318">
          <w:marLeft w:val="0"/>
          <w:marRight w:val="0"/>
          <w:marTop w:val="0"/>
          <w:marBottom w:val="0"/>
          <w:divBdr>
            <w:top w:val="none" w:sz="0" w:space="0" w:color="auto"/>
            <w:left w:val="none" w:sz="0" w:space="0" w:color="auto"/>
            <w:bottom w:val="none" w:sz="0" w:space="0" w:color="auto"/>
            <w:right w:val="none" w:sz="0" w:space="0" w:color="auto"/>
          </w:divBdr>
        </w:div>
        <w:div w:id="322008980">
          <w:marLeft w:val="0"/>
          <w:marRight w:val="0"/>
          <w:marTop w:val="0"/>
          <w:marBottom w:val="0"/>
          <w:divBdr>
            <w:top w:val="none" w:sz="0" w:space="0" w:color="auto"/>
            <w:left w:val="none" w:sz="0" w:space="0" w:color="auto"/>
            <w:bottom w:val="none" w:sz="0" w:space="0" w:color="auto"/>
            <w:right w:val="none" w:sz="0" w:space="0" w:color="auto"/>
          </w:divBdr>
        </w:div>
        <w:div w:id="311176787">
          <w:marLeft w:val="0"/>
          <w:marRight w:val="0"/>
          <w:marTop w:val="0"/>
          <w:marBottom w:val="0"/>
          <w:divBdr>
            <w:top w:val="none" w:sz="0" w:space="0" w:color="auto"/>
            <w:left w:val="none" w:sz="0" w:space="0" w:color="auto"/>
            <w:bottom w:val="none" w:sz="0" w:space="0" w:color="auto"/>
            <w:right w:val="none" w:sz="0" w:space="0" w:color="auto"/>
          </w:divBdr>
        </w:div>
        <w:div w:id="1165323787">
          <w:marLeft w:val="0"/>
          <w:marRight w:val="0"/>
          <w:marTop w:val="0"/>
          <w:marBottom w:val="0"/>
          <w:divBdr>
            <w:top w:val="none" w:sz="0" w:space="0" w:color="auto"/>
            <w:left w:val="none" w:sz="0" w:space="0" w:color="auto"/>
            <w:bottom w:val="none" w:sz="0" w:space="0" w:color="auto"/>
            <w:right w:val="none" w:sz="0" w:space="0" w:color="auto"/>
          </w:divBdr>
        </w:div>
        <w:div w:id="950894391">
          <w:marLeft w:val="0"/>
          <w:marRight w:val="0"/>
          <w:marTop w:val="0"/>
          <w:marBottom w:val="0"/>
          <w:divBdr>
            <w:top w:val="none" w:sz="0" w:space="0" w:color="auto"/>
            <w:left w:val="none" w:sz="0" w:space="0" w:color="auto"/>
            <w:bottom w:val="none" w:sz="0" w:space="0" w:color="auto"/>
            <w:right w:val="none" w:sz="0" w:space="0" w:color="auto"/>
          </w:divBdr>
        </w:div>
      </w:divsChild>
    </w:div>
    <w:div w:id="586421918">
      <w:bodyDiv w:val="1"/>
      <w:marLeft w:val="0"/>
      <w:marRight w:val="0"/>
      <w:marTop w:val="0"/>
      <w:marBottom w:val="0"/>
      <w:divBdr>
        <w:top w:val="none" w:sz="0" w:space="0" w:color="auto"/>
        <w:left w:val="none" w:sz="0" w:space="0" w:color="auto"/>
        <w:bottom w:val="none" w:sz="0" w:space="0" w:color="auto"/>
        <w:right w:val="none" w:sz="0" w:space="0" w:color="auto"/>
      </w:divBdr>
    </w:div>
    <w:div w:id="717358941">
      <w:bodyDiv w:val="1"/>
      <w:marLeft w:val="0"/>
      <w:marRight w:val="0"/>
      <w:marTop w:val="0"/>
      <w:marBottom w:val="0"/>
      <w:divBdr>
        <w:top w:val="none" w:sz="0" w:space="0" w:color="auto"/>
        <w:left w:val="none" w:sz="0" w:space="0" w:color="auto"/>
        <w:bottom w:val="none" w:sz="0" w:space="0" w:color="auto"/>
        <w:right w:val="none" w:sz="0" w:space="0" w:color="auto"/>
      </w:divBdr>
    </w:div>
    <w:div w:id="846024077">
      <w:bodyDiv w:val="1"/>
      <w:marLeft w:val="0"/>
      <w:marRight w:val="0"/>
      <w:marTop w:val="0"/>
      <w:marBottom w:val="0"/>
      <w:divBdr>
        <w:top w:val="none" w:sz="0" w:space="0" w:color="auto"/>
        <w:left w:val="none" w:sz="0" w:space="0" w:color="auto"/>
        <w:bottom w:val="none" w:sz="0" w:space="0" w:color="auto"/>
        <w:right w:val="none" w:sz="0" w:space="0" w:color="auto"/>
      </w:divBdr>
    </w:div>
    <w:div w:id="1015380016">
      <w:bodyDiv w:val="1"/>
      <w:marLeft w:val="0"/>
      <w:marRight w:val="0"/>
      <w:marTop w:val="0"/>
      <w:marBottom w:val="0"/>
      <w:divBdr>
        <w:top w:val="none" w:sz="0" w:space="0" w:color="auto"/>
        <w:left w:val="none" w:sz="0" w:space="0" w:color="auto"/>
        <w:bottom w:val="none" w:sz="0" w:space="0" w:color="auto"/>
        <w:right w:val="none" w:sz="0" w:space="0" w:color="auto"/>
      </w:divBdr>
    </w:div>
    <w:div w:id="1132358814">
      <w:bodyDiv w:val="1"/>
      <w:marLeft w:val="0"/>
      <w:marRight w:val="0"/>
      <w:marTop w:val="0"/>
      <w:marBottom w:val="0"/>
      <w:divBdr>
        <w:top w:val="none" w:sz="0" w:space="0" w:color="auto"/>
        <w:left w:val="none" w:sz="0" w:space="0" w:color="auto"/>
        <w:bottom w:val="none" w:sz="0" w:space="0" w:color="auto"/>
        <w:right w:val="none" w:sz="0" w:space="0" w:color="auto"/>
      </w:divBdr>
    </w:div>
    <w:div w:id="1225793366">
      <w:bodyDiv w:val="1"/>
      <w:marLeft w:val="0"/>
      <w:marRight w:val="0"/>
      <w:marTop w:val="0"/>
      <w:marBottom w:val="0"/>
      <w:divBdr>
        <w:top w:val="none" w:sz="0" w:space="0" w:color="auto"/>
        <w:left w:val="none" w:sz="0" w:space="0" w:color="auto"/>
        <w:bottom w:val="none" w:sz="0" w:space="0" w:color="auto"/>
        <w:right w:val="none" w:sz="0" w:space="0" w:color="auto"/>
      </w:divBdr>
      <w:divsChild>
        <w:div w:id="953168409">
          <w:marLeft w:val="0"/>
          <w:marRight w:val="0"/>
          <w:marTop w:val="0"/>
          <w:marBottom w:val="0"/>
          <w:divBdr>
            <w:top w:val="none" w:sz="0" w:space="0" w:color="auto"/>
            <w:left w:val="none" w:sz="0" w:space="0" w:color="auto"/>
            <w:bottom w:val="none" w:sz="0" w:space="0" w:color="auto"/>
            <w:right w:val="none" w:sz="0" w:space="0" w:color="auto"/>
          </w:divBdr>
        </w:div>
        <w:div w:id="55399528">
          <w:marLeft w:val="0"/>
          <w:marRight w:val="0"/>
          <w:marTop w:val="0"/>
          <w:marBottom w:val="0"/>
          <w:divBdr>
            <w:top w:val="none" w:sz="0" w:space="0" w:color="auto"/>
            <w:left w:val="none" w:sz="0" w:space="0" w:color="auto"/>
            <w:bottom w:val="none" w:sz="0" w:space="0" w:color="auto"/>
            <w:right w:val="none" w:sz="0" w:space="0" w:color="auto"/>
          </w:divBdr>
        </w:div>
        <w:div w:id="904295989">
          <w:marLeft w:val="0"/>
          <w:marRight w:val="0"/>
          <w:marTop w:val="0"/>
          <w:marBottom w:val="0"/>
          <w:divBdr>
            <w:top w:val="none" w:sz="0" w:space="0" w:color="auto"/>
            <w:left w:val="none" w:sz="0" w:space="0" w:color="auto"/>
            <w:bottom w:val="none" w:sz="0" w:space="0" w:color="auto"/>
            <w:right w:val="none" w:sz="0" w:space="0" w:color="auto"/>
          </w:divBdr>
        </w:div>
        <w:div w:id="5594350">
          <w:marLeft w:val="0"/>
          <w:marRight w:val="0"/>
          <w:marTop w:val="0"/>
          <w:marBottom w:val="0"/>
          <w:divBdr>
            <w:top w:val="none" w:sz="0" w:space="0" w:color="auto"/>
            <w:left w:val="none" w:sz="0" w:space="0" w:color="auto"/>
            <w:bottom w:val="none" w:sz="0" w:space="0" w:color="auto"/>
            <w:right w:val="none" w:sz="0" w:space="0" w:color="auto"/>
          </w:divBdr>
        </w:div>
        <w:div w:id="831028423">
          <w:marLeft w:val="0"/>
          <w:marRight w:val="0"/>
          <w:marTop w:val="0"/>
          <w:marBottom w:val="0"/>
          <w:divBdr>
            <w:top w:val="none" w:sz="0" w:space="0" w:color="auto"/>
            <w:left w:val="none" w:sz="0" w:space="0" w:color="auto"/>
            <w:bottom w:val="none" w:sz="0" w:space="0" w:color="auto"/>
            <w:right w:val="none" w:sz="0" w:space="0" w:color="auto"/>
          </w:divBdr>
        </w:div>
        <w:div w:id="116876467">
          <w:marLeft w:val="0"/>
          <w:marRight w:val="0"/>
          <w:marTop w:val="0"/>
          <w:marBottom w:val="0"/>
          <w:divBdr>
            <w:top w:val="none" w:sz="0" w:space="0" w:color="auto"/>
            <w:left w:val="none" w:sz="0" w:space="0" w:color="auto"/>
            <w:bottom w:val="none" w:sz="0" w:space="0" w:color="auto"/>
            <w:right w:val="none" w:sz="0" w:space="0" w:color="auto"/>
          </w:divBdr>
        </w:div>
        <w:div w:id="1344165999">
          <w:marLeft w:val="0"/>
          <w:marRight w:val="0"/>
          <w:marTop w:val="0"/>
          <w:marBottom w:val="0"/>
          <w:divBdr>
            <w:top w:val="none" w:sz="0" w:space="0" w:color="auto"/>
            <w:left w:val="none" w:sz="0" w:space="0" w:color="auto"/>
            <w:bottom w:val="none" w:sz="0" w:space="0" w:color="auto"/>
            <w:right w:val="none" w:sz="0" w:space="0" w:color="auto"/>
          </w:divBdr>
        </w:div>
        <w:div w:id="1165316877">
          <w:marLeft w:val="0"/>
          <w:marRight w:val="0"/>
          <w:marTop w:val="0"/>
          <w:marBottom w:val="0"/>
          <w:divBdr>
            <w:top w:val="none" w:sz="0" w:space="0" w:color="auto"/>
            <w:left w:val="none" w:sz="0" w:space="0" w:color="auto"/>
            <w:bottom w:val="none" w:sz="0" w:space="0" w:color="auto"/>
            <w:right w:val="none" w:sz="0" w:space="0" w:color="auto"/>
          </w:divBdr>
        </w:div>
        <w:div w:id="1009605739">
          <w:marLeft w:val="0"/>
          <w:marRight w:val="0"/>
          <w:marTop w:val="0"/>
          <w:marBottom w:val="0"/>
          <w:divBdr>
            <w:top w:val="none" w:sz="0" w:space="0" w:color="auto"/>
            <w:left w:val="none" w:sz="0" w:space="0" w:color="auto"/>
            <w:bottom w:val="none" w:sz="0" w:space="0" w:color="auto"/>
            <w:right w:val="none" w:sz="0" w:space="0" w:color="auto"/>
          </w:divBdr>
        </w:div>
        <w:div w:id="268007934">
          <w:marLeft w:val="0"/>
          <w:marRight w:val="0"/>
          <w:marTop w:val="0"/>
          <w:marBottom w:val="0"/>
          <w:divBdr>
            <w:top w:val="none" w:sz="0" w:space="0" w:color="auto"/>
            <w:left w:val="none" w:sz="0" w:space="0" w:color="auto"/>
            <w:bottom w:val="none" w:sz="0" w:space="0" w:color="auto"/>
            <w:right w:val="none" w:sz="0" w:space="0" w:color="auto"/>
          </w:divBdr>
        </w:div>
        <w:div w:id="743987459">
          <w:marLeft w:val="0"/>
          <w:marRight w:val="0"/>
          <w:marTop w:val="0"/>
          <w:marBottom w:val="0"/>
          <w:divBdr>
            <w:top w:val="none" w:sz="0" w:space="0" w:color="auto"/>
            <w:left w:val="none" w:sz="0" w:space="0" w:color="auto"/>
            <w:bottom w:val="none" w:sz="0" w:space="0" w:color="auto"/>
            <w:right w:val="none" w:sz="0" w:space="0" w:color="auto"/>
          </w:divBdr>
        </w:div>
        <w:div w:id="1689871848">
          <w:marLeft w:val="0"/>
          <w:marRight w:val="0"/>
          <w:marTop w:val="0"/>
          <w:marBottom w:val="0"/>
          <w:divBdr>
            <w:top w:val="none" w:sz="0" w:space="0" w:color="auto"/>
            <w:left w:val="none" w:sz="0" w:space="0" w:color="auto"/>
            <w:bottom w:val="none" w:sz="0" w:space="0" w:color="auto"/>
            <w:right w:val="none" w:sz="0" w:space="0" w:color="auto"/>
          </w:divBdr>
        </w:div>
        <w:div w:id="554662918">
          <w:marLeft w:val="0"/>
          <w:marRight w:val="0"/>
          <w:marTop w:val="0"/>
          <w:marBottom w:val="0"/>
          <w:divBdr>
            <w:top w:val="none" w:sz="0" w:space="0" w:color="auto"/>
            <w:left w:val="none" w:sz="0" w:space="0" w:color="auto"/>
            <w:bottom w:val="none" w:sz="0" w:space="0" w:color="auto"/>
            <w:right w:val="none" w:sz="0" w:space="0" w:color="auto"/>
          </w:divBdr>
        </w:div>
        <w:div w:id="629094707">
          <w:marLeft w:val="0"/>
          <w:marRight w:val="0"/>
          <w:marTop w:val="0"/>
          <w:marBottom w:val="0"/>
          <w:divBdr>
            <w:top w:val="none" w:sz="0" w:space="0" w:color="auto"/>
            <w:left w:val="none" w:sz="0" w:space="0" w:color="auto"/>
            <w:bottom w:val="none" w:sz="0" w:space="0" w:color="auto"/>
            <w:right w:val="none" w:sz="0" w:space="0" w:color="auto"/>
          </w:divBdr>
        </w:div>
        <w:div w:id="2078282792">
          <w:marLeft w:val="0"/>
          <w:marRight w:val="0"/>
          <w:marTop w:val="0"/>
          <w:marBottom w:val="0"/>
          <w:divBdr>
            <w:top w:val="none" w:sz="0" w:space="0" w:color="auto"/>
            <w:left w:val="none" w:sz="0" w:space="0" w:color="auto"/>
            <w:bottom w:val="none" w:sz="0" w:space="0" w:color="auto"/>
            <w:right w:val="none" w:sz="0" w:space="0" w:color="auto"/>
          </w:divBdr>
        </w:div>
        <w:div w:id="1265118034">
          <w:marLeft w:val="0"/>
          <w:marRight w:val="0"/>
          <w:marTop w:val="0"/>
          <w:marBottom w:val="0"/>
          <w:divBdr>
            <w:top w:val="none" w:sz="0" w:space="0" w:color="auto"/>
            <w:left w:val="none" w:sz="0" w:space="0" w:color="auto"/>
            <w:bottom w:val="none" w:sz="0" w:space="0" w:color="auto"/>
            <w:right w:val="none" w:sz="0" w:space="0" w:color="auto"/>
          </w:divBdr>
        </w:div>
        <w:div w:id="220529024">
          <w:marLeft w:val="0"/>
          <w:marRight w:val="0"/>
          <w:marTop w:val="0"/>
          <w:marBottom w:val="0"/>
          <w:divBdr>
            <w:top w:val="none" w:sz="0" w:space="0" w:color="auto"/>
            <w:left w:val="none" w:sz="0" w:space="0" w:color="auto"/>
            <w:bottom w:val="none" w:sz="0" w:space="0" w:color="auto"/>
            <w:right w:val="none" w:sz="0" w:space="0" w:color="auto"/>
          </w:divBdr>
        </w:div>
        <w:div w:id="493574247">
          <w:marLeft w:val="0"/>
          <w:marRight w:val="0"/>
          <w:marTop w:val="0"/>
          <w:marBottom w:val="0"/>
          <w:divBdr>
            <w:top w:val="none" w:sz="0" w:space="0" w:color="auto"/>
            <w:left w:val="none" w:sz="0" w:space="0" w:color="auto"/>
            <w:bottom w:val="none" w:sz="0" w:space="0" w:color="auto"/>
            <w:right w:val="none" w:sz="0" w:space="0" w:color="auto"/>
          </w:divBdr>
        </w:div>
        <w:div w:id="2049643148">
          <w:marLeft w:val="0"/>
          <w:marRight w:val="0"/>
          <w:marTop w:val="0"/>
          <w:marBottom w:val="0"/>
          <w:divBdr>
            <w:top w:val="none" w:sz="0" w:space="0" w:color="auto"/>
            <w:left w:val="none" w:sz="0" w:space="0" w:color="auto"/>
            <w:bottom w:val="none" w:sz="0" w:space="0" w:color="auto"/>
            <w:right w:val="none" w:sz="0" w:space="0" w:color="auto"/>
          </w:divBdr>
        </w:div>
        <w:div w:id="427040289">
          <w:marLeft w:val="0"/>
          <w:marRight w:val="0"/>
          <w:marTop w:val="0"/>
          <w:marBottom w:val="0"/>
          <w:divBdr>
            <w:top w:val="none" w:sz="0" w:space="0" w:color="auto"/>
            <w:left w:val="none" w:sz="0" w:space="0" w:color="auto"/>
            <w:bottom w:val="none" w:sz="0" w:space="0" w:color="auto"/>
            <w:right w:val="none" w:sz="0" w:space="0" w:color="auto"/>
          </w:divBdr>
        </w:div>
        <w:div w:id="1702172171">
          <w:marLeft w:val="0"/>
          <w:marRight w:val="0"/>
          <w:marTop w:val="0"/>
          <w:marBottom w:val="0"/>
          <w:divBdr>
            <w:top w:val="none" w:sz="0" w:space="0" w:color="auto"/>
            <w:left w:val="none" w:sz="0" w:space="0" w:color="auto"/>
            <w:bottom w:val="none" w:sz="0" w:space="0" w:color="auto"/>
            <w:right w:val="none" w:sz="0" w:space="0" w:color="auto"/>
          </w:divBdr>
        </w:div>
        <w:div w:id="544368047">
          <w:marLeft w:val="0"/>
          <w:marRight w:val="0"/>
          <w:marTop w:val="0"/>
          <w:marBottom w:val="0"/>
          <w:divBdr>
            <w:top w:val="none" w:sz="0" w:space="0" w:color="auto"/>
            <w:left w:val="none" w:sz="0" w:space="0" w:color="auto"/>
            <w:bottom w:val="none" w:sz="0" w:space="0" w:color="auto"/>
            <w:right w:val="none" w:sz="0" w:space="0" w:color="auto"/>
          </w:divBdr>
        </w:div>
        <w:div w:id="162281413">
          <w:marLeft w:val="0"/>
          <w:marRight w:val="0"/>
          <w:marTop w:val="0"/>
          <w:marBottom w:val="0"/>
          <w:divBdr>
            <w:top w:val="none" w:sz="0" w:space="0" w:color="auto"/>
            <w:left w:val="none" w:sz="0" w:space="0" w:color="auto"/>
            <w:bottom w:val="none" w:sz="0" w:space="0" w:color="auto"/>
            <w:right w:val="none" w:sz="0" w:space="0" w:color="auto"/>
          </w:divBdr>
        </w:div>
        <w:div w:id="113451498">
          <w:marLeft w:val="0"/>
          <w:marRight w:val="0"/>
          <w:marTop w:val="0"/>
          <w:marBottom w:val="0"/>
          <w:divBdr>
            <w:top w:val="none" w:sz="0" w:space="0" w:color="auto"/>
            <w:left w:val="none" w:sz="0" w:space="0" w:color="auto"/>
            <w:bottom w:val="none" w:sz="0" w:space="0" w:color="auto"/>
            <w:right w:val="none" w:sz="0" w:space="0" w:color="auto"/>
          </w:divBdr>
        </w:div>
        <w:div w:id="535117860">
          <w:marLeft w:val="0"/>
          <w:marRight w:val="0"/>
          <w:marTop w:val="0"/>
          <w:marBottom w:val="0"/>
          <w:divBdr>
            <w:top w:val="none" w:sz="0" w:space="0" w:color="auto"/>
            <w:left w:val="none" w:sz="0" w:space="0" w:color="auto"/>
            <w:bottom w:val="none" w:sz="0" w:space="0" w:color="auto"/>
            <w:right w:val="none" w:sz="0" w:space="0" w:color="auto"/>
          </w:divBdr>
        </w:div>
        <w:div w:id="1260915668">
          <w:marLeft w:val="0"/>
          <w:marRight w:val="0"/>
          <w:marTop w:val="0"/>
          <w:marBottom w:val="0"/>
          <w:divBdr>
            <w:top w:val="none" w:sz="0" w:space="0" w:color="auto"/>
            <w:left w:val="none" w:sz="0" w:space="0" w:color="auto"/>
            <w:bottom w:val="none" w:sz="0" w:space="0" w:color="auto"/>
            <w:right w:val="none" w:sz="0" w:space="0" w:color="auto"/>
          </w:divBdr>
        </w:div>
        <w:div w:id="1480687397">
          <w:marLeft w:val="0"/>
          <w:marRight w:val="0"/>
          <w:marTop w:val="0"/>
          <w:marBottom w:val="0"/>
          <w:divBdr>
            <w:top w:val="none" w:sz="0" w:space="0" w:color="auto"/>
            <w:left w:val="none" w:sz="0" w:space="0" w:color="auto"/>
            <w:bottom w:val="none" w:sz="0" w:space="0" w:color="auto"/>
            <w:right w:val="none" w:sz="0" w:space="0" w:color="auto"/>
          </w:divBdr>
        </w:div>
        <w:div w:id="1495150304">
          <w:marLeft w:val="0"/>
          <w:marRight w:val="0"/>
          <w:marTop w:val="0"/>
          <w:marBottom w:val="0"/>
          <w:divBdr>
            <w:top w:val="none" w:sz="0" w:space="0" w:color="auto"/>
            <w:left w:val="none" w:sz="0" w:space="0" w:color="auto"/>
            <w:bottom w:val="none" w:sz="0" w:space="0" w:color="auto"/>
            <w:right w:val="none" w:sz="0" w:space="0" w:color="auto"/>
          </w:divBdr>
        </w:div>
        <w:div w:id="1815872797">
          <w:marLeft w:val="0"/>
          <w:marRight w:val="0"/>
          <w:marTop w:val="0"/>
          <w:marBottom w:val="0"/>
          <w:divBdr>
            <w:top w:val="none" w:sz="0" w:space="0" w:color="auto"/>
            <w:left w:val="none" w:sz="0" w:space="0" w:color="auto"/>
            <w:bottom w:val="none" w:sz="0" w:space="0" w:color="auto"/>
            <w:right w:val="none" w:sz="0" w:space="0" w:color="auto"/>
          </w:divBdr>
        </w:div>
        <w:div w:id="566453578">
          <w:marLeft w:val="0"/>
          <w:marRight w:val="0"/>
          <w:marTop w:val="0"/>
          <w:marBottom w:val="0"/>
          <w:divBdr>
            <w:top w:val="none" w:sz="0" w:space="0" w:color="auto"/>
            <w:left w:val="none" w:sz="0" w:space="0" w:color="auto"/>
            <w:bottom w:val="none" w:sz="0" w:space="0" w:color="auto"/>
            <w:right w:val="none" w:sz="0" w:space="0" w:color="auto"/>
          </w:divBdr>
        </w:div>
        <w:div w:id="1784224256">
          <w:marLeft w:val="0"/>
          <w:marRight w:val="0"/>
          <w:marTop w:val="0"/>
          <w:marBottom w:val="0"/>
          <w:divBdr>
            <w:top w:val="none" w:sz="0" w:space="0" w:color="auto"/>
            <w:left w:val="none" w:sz="0" w:space="0" w:color="auto"/>
            <w:bottom w:val="none" w:sz="0" w:space="0" w:color="auto"/>
            <w:right w:val="none" w:sz="0" w:space="0" w:color="auto"/>
          </w:divBdr>
        </w:div>
        <w:div w:id="178004937">
          <w:marLeft w:val="0"/>
          <w:marRight w:val="0"/>
          <w:marTop w:val="0"/>
          <w:marBottom w:val="0"/>
          <w:divBdr>
            <w:top w:val="none" w:sz="0" w:space="0" w:color="auto"/>
            <w:left w:val="none" w:sz="0" w:space="0" w:color="auto"/>
            <w:bottom w:val="none" w:sz="0" w:space="0" w:color="auto"/>
            <w:right w:val="none" w:sz="0" w:space="0" w:color="auto"/>
          </w:divBdr>
        </w:div>
        <w:div w:id="1792167887">
          <w:marLeft w:val="0"/>
          <w:marRight w:val="0"/>
          <w:marTop w:val="0"/>
          <w:marBottom w:val="0"/>
          <w:divBdr>
            <w:top w:val="none" w:sz="0" w:space="0" w:color="auto"/>
            <w:left w:val="none" w:sz="0" w:space="0" w:color="auto"/>
            <w:bottom w:val="none" w:sz="0" w:space="0" w:color="auto"/>
            <w:right w:val="none" w:sz="0" w:space="0" w:color="auto"/>
          </w:divBdr>
        </w:div>
        <w:div w:id="1444838122">
          <w:marLeft w:val="0"/>
          <w:marRight w:val="0"/>
          <w:marTop w:val="0"/>
          <w:marBottom w:val="0"/>
          <w:divBdr>
            <w:top w:val="none" w:sz="0" w:space="0" w:color="auto"/>
            <w:left w:val="none" w:sz="0" w:space="0" w:color="auto"/>
            <w:bottom w:val="none" w:sz="0" w:space="0" w:color="auto"/>
            <w:right w:val="none" w:sz="0" w:space="0" w:color="auto"/>
          </w:divBdr>
        </w:div>
        <w:div w:id="69890181">
          <w:marLeft w:val="0"/>
          <w:marRight w:val="0"/>
          <w:marTop w:val="0"/>
          <w:marBottom w:val="0"/>
          <w:divBdr>
            <w:top w:val="none" w:sz="0" w:space="0" w:color="auto"/>
            <w:left w:val="none" w:sz="0" w:space="0" w:color="auto"/>
            <w:bottom w:val="none" w:sz="0" w:space="0" w:color="auto"/>
            <w:right w:val="none" w:sz="0" w:space="0" w:color="auto"/>
          </w:divBdr>
        </w:div>
        <w:div w:id="1369910248">
          <w:marLeft w:val="0"/>
          <w:marRight w:val="0"/>
          <w:marTop w:val="0"/>
          <w:marBottom w:val="0"/>
          <w:divBdr>
            <w:top w:val="none" w:sz="0" w:space="0" w:color="auto"/>
            <w:left w:val="none" w:sz="0" w:space="0" w:color="auto"/>
            <w:bottom w:val="none" w:sz="0" w:space="0" w:color="auto"/>
            <w:right w:val="none" w:sz="0" w:space="0" w:color="auto"/>
          </w:divBdr>
        </w:div>
        <w:div w:id="1901790960">
          <w:marLeft w:val="0"/>
          <w:marRight w:val="0"/>
          <w:marTop w:val="0"/>
          <w:marBottom w:val="0"/>
          <w:divBdr>
            <w:top w:val="none" w:sz="0" w:space="0" w:color="auto"/>
            <w:left w:val="none" w:sz="0" w:space="0" w:color="auto"/>
            <w:bottom w:val="none" w:sz="0" w:space="0" w:color="auto"/>
            <w:right w:val="none" w:sz="0" w:space="0" w:color="auto"/>
          </w:divBdr>
        </w:div>
        <w:div w:id="628903934">
          <w:marLeft w:val="0"/>
          <w:marRight w:val="0"/>
          <w:marTop w:val="0"/>
          <w:marBottom w:val="0"/>
          <w:divBdr>
            <w:top w:val="none" w:sz="0" w:space="0" w:color="auto"/>
            <w:left w:val="none" w:sz="0" w:space="0" w:color="auto"/>
            <w:bottom w:val="none" w:sz="0" w:space="0" w:color="auto"/>
            <w:right w:val="none" w:sz="0" w:space="0" w:color="auto"/>
          </w:divBdr>
        </w:div>
        <w:div w:id="1643542671">
          <w:marLeft w:val="0"/>
          <w:marRight w:val="0"/>
          <w:marTop w:val="0"/>
          <w:marBottom w:val="0"/>
          <w:divBdr>
            <w:top w:val="none" w:sz="0" w:space="0" w:color="auto"/>
            <w:left w:val="none" w:sz="0" w:space="0" w:color="auto"/>
            <w:bottom w:val="none" w:sz="0" w:space="0" w:color="auto"/>
            <w:right w:val="none" w:sz="0" w:space="0" w:color="auto"/>
          </w:divBdr>
        </w:div>
        <w:div w:id="997996442">
          <w:marLeft w:val="0"/>
          <w:marRight w:val="0"/>
          <w:marTop w:val="0"/>
          <w:marBottom w:val="0"/>
          <w:divBdr>
            <w:top w:val="none" w:sz="0" w:space="0" w:color="auto"/>
            <w:left w:val="none" w:sz="0" w:space="0" w:color="auto"/>
            <w:bottom w:val="none" w:sz="0" w:space="0" w:color="auto"/>
            <w:right w:val="none" w:sz="0" w:space="0" w:color="auto"/>
          </w:divBdr>
        </w:div>
        <w:div w:id="712579281">
          <w:marLeft w:val="0"/>
          <w:marRight w:val="0"/>
          <w:marTop w:val="0"/>
          <w:marBottom w:val="0"/>
          <w:divBdr>
            <w:top w:val="none" w:sz="0" w:space="0" w:color="auto"/>
            <w:left w:val="none" w:sz="0" w:space="0" w:color="auto"/>
            <w:bottom w:val="none" w:sz="0" w:space="0" w:color="auto"/>
            <w:right w:val="none" w:sz="0" w:space="0" w:color="auto"/>
          </w:divBdr>
        </w:div>
        <w:div w:id="462887332">
          <w:marLeft w:val="0"/>
          <w:marRight w:val="0"/>
          <w:marTop w:val="0"/>
          <w:marBottom w:val="0"/>
          <w:divBdr>
            <w:top w:val="none" w:sz="0" w:space="0" w:color="auto"/>
            <w:left w:val="none" w:sz="0" w:space="0" w:color="auto"/>
            <w:bottom w:val="none" w:sz="0" w:space="0" w:color="auto"/>
            <w:right w:val="none" w:sz="0" w:space="0" w:color="auto"/>
          </w:divBdr>
        </w:div>
      </w:divsChild>
    </w:div>
    <w:div w:id="1225876694">
      <w:bodyDiv w:val="1"/>
      <w:marLeft w:val="0"/>
      <w:marRight w:val="0"/>
      <w:marTop w:val="0"/>
      <w:marBottom w:val="0"/>
      <w:divBdr>
        <w:top w:val="none" w:sz="0" w:space="0" w:color="auto"/>
        <w:left w:val="none" w:sz="0" w:space="0" w:color="auto"/>
        <w:bottom w:val="none" w:sz="0" w:space="0" w:color="auto"/>
        <w:right w:val="none" w:sz="0" w:space="0" w:color="auto"/>
      </w:divBdr>
      <w:divsChild>
        <w:div w:id="1566796279">
          <w:marLeft w:val="0"/>
          <w:marRight w:val="0"/>
          <w:marTop w:val="0"/>
          <w:marBottom w:val="0"/>
          <w:divBdr>
            <w:top w:val="none" w:sz="0" w:space="0" w:color="auto"/>
            <w:left w:val="none" w:sz="0" w:space="0" w:color="auto"/>
            <w:bottom w:val="none" w:sz="0" w:space="0" w:color="auto"/>
            <w:right w:val="none" w:sz="0" w:space="0" w:color="auto"/>
          </w:divBdr>
        </w:div>
        <w:div w:id="1099718119">
          <w:marLeft w:val="0"/>
          <w:marRight w:val="0"/>
          <w:marTop w:val="0"/>
          <w:marBottom w:val="0"/>
          <w:divBdr>
            <w:top w:val="none" w:sz="0" w:space="0" w:color="auto"/>
            <w:left w:val="none" w:sz="0" w:space="0" w:color="auto"/>
            <w:bottom w:val="none" w:sz="0" w:space="0" w:color="auto"/>
            <w:right w:val="none" w:sz="0" w:space="0" w:color="auto"/>
          </w:divBdr>
        </w:div>
        <w:div w:id="401685667">
          <w:marLeft w:val="0"/>
          <w:marRight w:val="0"/>
          <w:marTop w:val="0"/>
          <w:marBottom w:val="0"/>
          <w:divBdr>
            <w:top w:val="none" w:sz="0" w:space="0" w:color="auto"/>
            <w:left w:val="none" w:sz="0" w:space="0" w:color="auto"/>
            <w:bottom w:val="none" w:sz="0" w:space="0" w:color="auto"/>
            <w:right w:val="none" w:sz="0" w:space="0" w:color="auto"/>
          </w:divBdr>
        </w:div>
        <w:div w:id="1682731458">
          <w:marLeft w:val="0"/>
          <w:marRight w:val="0"/>
          <w:marTop w:val="0"/>
          <w:marBottom w:val="0"/>
          <w:divBdr>
            <w:top w:val="none" w:sz="0" w:space="0" w:color="auto"/>
            <w:left w:val="none" w:sz="0" w:space="0" w:color="auto"/>
            <w:bottom w:val="none" w:sz="0" w:space="0" w:color="auto"/>
            <w:right w:val="none" w:sz="0" w:space="0" w:color="auto"/>
          </w:divBdr>
        </w:div>
        <w:div w:id="1531449501">
          <w:marLeft w:val="0"/>
          <w:marRight w:val="0"/>
          <w:marTop w:val="0"/>
          <w:marBottom w:val="0"/>
          <w:divBdr>
            <w:top w:val="none" w:sz="0" w:space="0" w:color="auto"/>
            <w:left w:val="none" w:sz="0" w:space="0" w:color="auto"/>
            <w:bottom w:val="none" w:sz="0" w:space="0" w:color="auto"/>
            <w:right w:val="none" w:sz="0" w:space="0" w:color="auto"/>
          </w:divBdr>
        </w:div>
        <w:div w:id="1746106956">
          <w:marLeft w:val="0"/>
          <w:marRight w:val="0"/>
          <w:marTop w:val="0"/>
          <w:marBottom w:val="0"/>
          <w:divBdr>
            <w:top w:val="none" w:sz="0" w:space="0" w:color="auto"/>
            <w:left w:val="none" w:sz="0" w:space="0" w:color="auto"/>
            <w:bottom w:val="none" w:sz="0" w:space="0" w:color="auto"/>
            <w:right w:val="none" w:sz="0" w:space="0" w:color="auto"/>
          </w:divBdr>
        </w:div>
        <w:div w:id="1455518547">
          <w:marLeft w:val="0"/>
          <w:marRight w:val="0"/>
          <w:marTop w:val="0"/>
          <w:marBottom w:val="0"/>
          <w:divBdr>
            <w:top w:val="none" w:sz="0" w:space="0" w:color="auto"/>
            <w:left w:val="none" w:sz="0" w:space="0" w:color="auto"/>
            <w:bottom w:val="none" w:sz="0" w:space="0" w:color="auto"/>
            <w:right w:val="none" w:sz="0" w:space="0" w:color="auto"/>
          </w:divBdr>
        </w:div>
        <w:div w:id="1609701369">
          <w:marLeft w:val="0"/>
          <w:marRight w:val="0"/>
          <w:marTop w:val="0"/>
          <w:marBottom w:val="0"/>
          <w:divBdr>
            <w:top w:val="none" w:sz="0" w:space="0" w:color="auto"/>
            <w:left w:val="none" w:sz="0" w:space="0" w:color="auto"/>
            <w:bottom w:val="none" w:sz="0" w:space="0" w:color="auto"/>
            <w:right w:val="none" w:sz="0" w:space="0" w:color="auto"/>
          </w:divBdr>
        </w:div>
        <w:div w:id="704797446">
          <w:marLeft w:val="0"/>
          <w:marRight w:val="0"/>
          <w:marTop w:val="0"/>
          <w:marBottom w:val="0"/>
          <w:divBdr>
            <w:top w:val="none" w:sz="0" w:space="0" w:color="auto"/>
            <w:left w:val="none" w:sz="0" w:space="0" w:color="auto"/>
            <w:bottom w:val="none" w:sz="0" w:space="0" w:color="auto"/>
            <w:right w:val="none" w:sz="0" w:space="0" w:color="auto"/>
          </w:divBdr>
        </w:div>
        <w:div w:id="197670596">
          <w:marLeft w:val="0"/>
          <w:marRight w:val="0"/>
          <w:marTop w:val="0"/>
          <w:marBottom w:val="0"/>
          <w:divBdr>
            <w:top w:val="none" w:sz="0" w:space="0" w:color="auto"/>
            <w:left w:val="none" w:sz="0" w:space="0" w:color="auto"/>
            <w:bottom w:val="none" w:sz="0" w:space="0" w:color="auto"/>
            <w:right w:val="none" w:sz="0" w:space="0" w:color="auto"/>
          </w:divBdr>
        </w:div>
        <w:div w:id="583344152">
          <w:marLeft w:val="0"/>
          <w:marRight w:val="0"/>
          <w:marTop w:val="0"/>
          <w:marBottom w:val="0"/>
          <w:divBdr>
            <w:top w:val="none" w:sz="0" w:space="0" w:color="auto"/>
            <w:left w:val="none" w:sz="0" w:space="0" w:color="auto"/>
            <w:bottom w:val="none" w:sz="0" w:space="0" w:color="auto"/>
            <w:right w:val="none" w:sz="0" w:space="0" w:color="auto"/>
          </w:divBdr>
        </w:div>
        <w:div w:id="1194539452">
          <w:marLeft w:val="0"/>
          <w:marRight w:val="0"/>
          <w:marTop w:val="0"/>
          <w:marBottom w:val="0"/>
          <w:divBdr>
            <w:top w:val="none" w:sz="0" w:space="0" w:color="auto"/>
            <w:left w:val="none" w:sz="0" w:space="0" w:color="auto"/>
            <w:bottom w:val="none" w:sz="0" w:space="0" w:color="auto"/>
            <w:right w:val="none" w:sz="0" w:space="0" w:color="auto"/>
          </w:divBdr>
        </w:div>
        <w:div w:id="1841114923">
          <w:marLeft w:val="0"/>
          <w:marRight w:val="0"/>
          <w:marTop w:val="0"/>
          <w:marBottom w:val="0"/>
          <w:divBdr>
            <w:top w:val="none" w:sz="0" w:space="0" w:color="auto"/>
            <w:left w:val="none" w:sz="0" w:space="0" w:color="auto"/>
            <w:bottom w:val="none" w:sz="0" w:space="0" w:color="auto"/>
            <w:right w:val="none" w:sz="0" w:space="0" w:color="auto"/>
          </w:divBdr>
        </w:div>
        <w:div w:id="299773269">
          <w:marLeft w:val="0"/>
          <w:marRight w:val="0"/>
          <w:marTop w:val="0"/>
          <w:marBottom w:val="0"/>
          <w:divBdr>
            <w:top w:val="none" w:sz="0" w:space="0" w:color="auto"/>
            <w:left w:val="none" w:sz="0" w:space="0" w:color="auto"/>
            <w:bottom w:val="none" w:sz="0" w:space="0" w:color="auto"/>
            <w:right w:val="none" w:sz="0" w:space="0" w:color="auto"/>
          </w:divBdr>
        </w:div>
        <w:div w:id="860892944">
          <w:marLeft w:val="0"/>
          <w:marRight w:val="0"/>
          <w:marTop w:val="0"/>
          <w:marBottom w:val="0"/>
          <w:divBdr>
            <w:top w:val="none" w:sz="0" w:space="0" w:color="auto"/>
            <w:left w:val="none" w:sz="0" w:space="0" w:color="auto"/>
            <w:bottom w:val="none" w:sz="0" w:space="0" w:color="auto"/>
            <w:right w:val="none" w:sz="0" w:space="0" w:color="auto"/>
          </w:divBdr>
        </w:div>
        <w:div w:id="357781504">
          <w:marLeft w:val="0"/>
          <w:marRight w:val="0"/>
          <w:marTop w:val="0"/>
          <w:marBottom w:val="0"/>
          <w:divBdr>
            <w:top w:val="none" w:sz="0" w:space="0" w:color="auto"/>
            <w:left w:val="none" w:sz="0" w:space="0" w:color="auto"/>
            <w:bottom w:val="none" w:sz="0" w:space="0" w:color="auto"/>
            <w:right w:val="none" w:sz="0" w:space="0" w:color="auto"/>
          </w:divBdr>
        </w:div>
        <w:div w:id="870336840">
          <w:marLeft w:val="0"/>
          <w:marRight w:val="0"/>
          <w:marTop w:val="0"/>
          <w:marBottom w:val="0"/>
          <w:divBdr>
            <w:top w:val="none" w:sz="0" w:space="0" w:color="auto"/>
            <w:left w:val="none" w:sz="0" w:space="0" w:color="auto"/>
            <w:bottom w:val="none" w:sz="0" w:space="0" w:color="auto"/>
            <w:right w:val="none" w:sz="0" w:space="0" w:color="auto"/>
          </w:divBdr>
        </w:div>
        <w:div w:id="1850100807">
          <w:marLeft w:val="0"/>
          <w:marRight w:val="0"/>
          <w:marTop w:val="0"/>
          <w:marBottom w:val="0"/>
          <w:divBdr>
            <w:top w:val="none" w:sz="0" w:space="0" w:color="auto"/>
            <w:left w:val="none" w:sz="0" w:space="0" w:color="auto"/>
            <w:bottom w:val="none" w:sz="0" w:space="0" w:color="auto"/>
            <w:right w:val="none" w:sz="0" w:space="0" w:color="auto"/>
          </w:divBdr>
        </w:div>
        <w:div w:id="1730885734">
          <w:marLeft w:val="0"/>
          <w:marRight w:val="0"/>
          <w:marTop w:val="0"/>
          <w:marBottom w:val="0"/>
          <w:divBdr>
            <w:top w:val="none" w:sz="0" w:space="0" w:color="auto"/>
            <w:left w:val="none" w:sz="0" w:space="0" w:color="auto"/>
            <w:bottom w:val="none" w:sz="0" w:space="0" w:color="auto"/>
            <w:right w:val="none" w:sz="0" w:space="0" w:color="auto"/>
          </w:divBdr>
        </w:div>
        <w:div w:id="1127744380">
          <w:marLeft w:val="0"/>
          <w:marRight w:val="0"/>
          <w:marTop w:val="0"/>
          <w:marBottom w:val="0"/>
          <w:divBdr>
            <w:top w:val="none" w:sz="0" w:space="0" w:color="auto"/>
            <w:left w:val="none" w:sz="0" w:space="0" w:color="auto"/>
            <w:bottom w:val="none" w:sz="0" w:space="0" w:color="auto"/>
            <w:right w:val="none" w:sz="0" w:space="0" w:color="auto"/>
          </w:divBdr>
        </w:div>
        <w:div w:id="740254749">
          <w:marLeft w:val="0"/>
          <w:marRight w:val="0"/>
          <w:marTop w:val="0"/>
          <w:marBottom w:val="0"/>
          <w:divBdr>
            <w:top w:val="none" w:sz="0" w:space="0" w:color="auto"/>
            <w:left w:val="none" w:sz="0" w:space="0" w:color="auto"/>
            <w:bottom w:val="none" w:sz="0" w:space="0" w:color="auto"/>
            <w:right w:val="none" w:sz="0" w:space="0" w:color="auto"/>
          </w:divBdr>
        </w:div>
        <w:div w:id="1230463721">
          <w:marLeft w:val="0"/>
          <w:marRight w:val="0"/>
          <w:marTop w:val="0"/>
          <w:marBottom w:val="0"/>
          <w:divBdr>
            <w:top w:val="none" w:sz="0" w:space="0" w:color="auto"/>
            <w:left w:val="none" w:sz="0" w:space="0" w:color="auto"/>
            <w:bottom w:val="none" w:sz="0" w:space="0" w:color="auto"/>
            <w:right w:val="none" w:sz="0" w:space="0" w:color="auto"/>
          </w:divBdr>
        </w:div>
        <w:div w:id="734475235">
          <w:marLeft w:val="0"/>
          <w:marRight w:val="0"/>
          <w:marTop w:val="0"/>
          <w:marBottom w:val="0"/>
          <w:divBdr>
            <w:top w:val="none" w:sz="0" w:space="0" w:color="auto"/>
            <w:left w:val="none" w:sz="0" w:space="0" w:color="auto"/>
            <w:bottom w:val="none" w:sz="0" w:space="0" w:color="auto"/>
            <w:right w:val="none" w:sz="0" w:space="0" w:color="auto"/>
          </w:divBdr>
        </w:div>
        <w:div w:id="858733858">
          <w:marLeft w:val="0"/>
          <w:marRight w:val="0"/>
          <w:marTop w:val="0"/>
          <w:marBottom w:val="0"/>
          <w:divBdr>
            <w:top w:val="none" w:sz="0" w:space="0" w:color="auto"/>
            <w:left w:val="none" w:sz="0" w:space="0" w:color="auto"/>
            <w:bottom w:val="none" w:sz="0" w:space="0" w:color="auto"/>
            <w:right w:val="none" w:sz="0" w:space="0" w:color="auto"/>
          </w:divBdr>
        </w:div>
        <w:div w:id="1704554770">
          <w:marLeft w:val="0"/>
          <w:marRight w:val="0"/>
          <w:marTop w:val="0"/>
          <w:marBottom w:val="0"/>
          <w:divBdr>
            <w:top w:val="none" w:sz="0" w:space="0" w:color="auto"/>
            <w:left w:val="none" w:sz="0" w:space="0" w:color="auto"/>
            <w:bottom w:val="none" w:sz="0" w:space="0" w:color="auto"/>
            <w:right w:val="none" w:sz="0" w:space="0" w:color="auto"/>
          </w:divBdr>
        </w:div>
        <w:div w:id="1922445994">
          <w:marLeft w:val="0"/>
          <w:marRight w:val="0"/>
          <w:marTop w:val="0"/>
          <w:marBottom w:val="0"/>
          <w:divBdr>
            <w:top w:val="none" w:sz="0" w:space="0" w:color="auto"/>
            <w:left w:val="none" w:sz="0" w:space="0" w:color="auto"/>
            <w:bottom w:val="none" w:sz="0" w:space="0" w:color="auto"/>
            <w:right w:val="none" w:sz="0" w:space="0" w:color="auto"/>
          </w:divBdr>
        </w:div>
        <w:div w:id="908267725">
          <w:marLeft w:val="0"/>
          <w:marRight w:val="0"/>
          <w:marTop w:val="0"/>
          <w:marBottom w:val="0"/>
          <w:divBdr>
            <w:top w:val="none" w:sz="0" w:space="0" w:color="auto"/>
            <w:left w:val="none" w:sz="0" w:space="0" w:color="auto"/>
            <w:bottom w:val="none" w:sz="0" w:space="0" w:color="auto"/>
            <w:right w:val="none" w:sz="0" w:space="0" w:color="auto"/>
          </w:divBdr>
        </w:div>
        <w:div w:id="239561100">
          <w:marLeft w:val="0"/>
          <w:marRight w:val="0"/>
          <w:marTop w:val="0"/>
          <w:marBottom w:val="0"/>
          <w:divBdr>
            <w:top w:val="none" w:sz="0" w:space="0" w:color="auto"/>
            <w:left w:val="none" w:sz="0" w:space="0" w:color="auto"/>
            <w:bottom w:val="none" w:sz="0" w:space="0" w:color="auto"/>
            <w:right w:val="none" w:sz="0" w:space="0" w:color="auto"/>
          </w:divBdr>
        </w:div>
        <w:div w:id="1226407617">
          <w:marLeft w:val="0"/>
          <w:marRight w:val="0"/>
          <w:marTop w:val="0"/>
          <w:marBottom w:val="0"/>
          <w:divBdr>
            <w:top w:val="none" w:sz="0" w:space="0" w:color="auto"/>
            <w:left w:val="none" w:sz="0" w:space="0" w:color="auto"/>
            <w:bottom w:val="none" w:sz="0" w:space="0" w:color="auto"/>
            <w:right w:val="none" w:sz="0" w:space="0" w:color="auto"/>
          </w:divBdr>
        </w:div>
        <w:div w:id="1375153151">
          <w:marLeft w:val="0"/>
          <w:marRight w:val="0"/>
          <w:marTop w:val="0"/>
          <w:marBottom w:val="0"/>
          <w:divBdr>
            <w:top w:val="none" w:sz="0" w:space="0" w:color="auto"/>
            <w:left w:val="none" w:sz="0" w:space="0" w:color="auto"/>
            <w:bottom w:val="none" w:sz="0" w:space="0" w:color="auto"/>
            <w:right w:val="none" w:sz="0" w:space="0" w:color="auto"/>
          </w:divBdr>
        </w:div>
        <w:div w:id="1514418454">
          <w:marLeft w:val="0"/>
          <w:marRight w:val="0"/>
          <w:marTop w:val="0"/>
          <w:marBottom w:val="0"/>
          <w:divBdr>
            <w:top w:val="none" w:sz="0" w:space="0" w:color="auto"/>
            <w:left w:val="none" w:sz="0" w:space="0" w:color="auto"/>
            <w:bottom w:val="none" w:sz="0" w:space="0" w:color="auto"/>
            <w:right w:val="none" w:sz="0" w:space="0" w:color="auto"/>
          </w:divBdr>
        </w:div>
        <w:div w:id="964192993">
          <w:marLeft w:val="0"/>
          <w:marRight w:val="0"/>
          <w:marTop w:val="0"/>
          <w:marBottom w:val="0"/>
          <w:divBdr>
            <w:top w:val="none" w:sz="0" w:space="0" w:color="auto"/>
            <w:left w:val="none" w:sz="0" w:space="0" w:color="auto"/>
            <w:bottom w:val="none" w:sz="0" w:space="0" w:color="auto"/>
            <w:right w:val="none" w:sz="0" w:space="0" w:color="auto"/>
          </w:divBdr>
        </w:div>
        <w:div w:id="1535187909">
          <w:marLeft w:val="0"/>
          <w:marRight w:val="0"/>
          <w:marTop w:val="0"/>
          <w:marBottom w:val="0"/>
          <w:divBdr>
            <w:top w:val="none" w:sz="0" w:space="0" w:color="auto"/>
            <w:left w:val="none" w:sz="0" w:space="0" w:color="auto"/>
            <w:bottom w:val="none" w:sz="0" w:space="0" w:color="auto"/>
            <w:right w:val="none" w:sz="0" w:space="0" w:color="auto"/>
          </w:divBdr>
        </w:div>
        <w:div w:id="1521360560">
          <w:marLeft w:val="0"/>
          <w:marRight w:val="0"/>
          <w:marTop w:val="0"/>
          <w:marBottom w:val="0"/>
          <w:divBdr>
            <w:top w:val="none" w:sz="0" w:space="0" w:color="auto"/>
            <w:left w:val="none" w:sz="0" w:space="0" w:color="auto"/>
            <w:bottom w:val="none" w:sz="0" w:space="0" w:color="auto"/>
            <w:right w:val="none" w:sz="0" w:space="0" w:color="auto"/>
          </w:divBdr>
        </w:div>
        <w:div w:id="1475374106">
          <w:marLeft w:val="0"/>
          <w:marRight w:val="0"/>
          <w:marTop w:val="0"/>
          <w:marBottom w:val="0"/>
          <w:divBdr>
            <w:top w:val="none" w:sz="0" w:space="0" w:color="auto"/>
            <w:left w:val="none" w:sz="0" w:space="0" w:color="auto"/>
            <w:bottom w:val="none" w:sz="0" w:space="0" w:color="auto"/>
            <w:right w:val="none" w:sz="0" w:space="0" w:color="auto"/>
          </w:divBdr>
        </w:div>
        <w:div w:id="1202015442">
          <w:marLeft w:val="0"/>
          <w:marRight w:val="0"/>
          <w:marTop w:val="0"/>
          <w:marBottom w:val="0"/>
          <w:divBdr>
            <w:top w:val="none" w:sz="0" w:space="0" w:color="auto"/>
            <w:left w:val="none" w:sz="0" w:space="0" w:color="auto"/>
            <w:bottom w:val="none" w:sz="0" w:space="0" w:color="auto"/>
            <w:right w:val="none" w:sz="0" w:space="0" w:color="auto"/>
          </w:divBdr>
        </w:div>
        <w:div w:id="621109543">
          <w:marLeft w:val="0"/>
          <w:marRight w:val="0"/>
          <w:marTop w:val="0"/>
          <w:marBottom w:val="0"/>
          <w:divBdr>
            <w:top w:val="none" w:sz="0" w:space="0" w:color="auto"/>
            <w:left w:val="none" w:sz="0" w:space="0" w:color="auto"/>
            <w:bottom w:val="none" w:sz="0" w:space="0" w:color="auto"/>
            <w:right w:val="none" w:sz="0" w:space="0" w:color="auto"/>
          </w:divBdr>
        </w:div>
        <w:div w:id="104054766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992171813">
          <w:marLeft w:val="0"/>
          <w:marRight w:val="0"/>
          <w:marTop w:val="0"/>
          <w:marBottom w:val="0"/>
          <w:divBdr>
            <w:top w:val="none" w:sz="0" w:space="0" w:color="auto"/>
            <w:left w:val="none" w:sz="0" w:space="0" w:color="auto"/>
            <w:bottom w:val="none" w:sz="0" w:space="0" w:color="auto"/>
            <w:right w:val="none" w:sz="0" w:space="0" w:color="auto"/>
          </w:divBdr>
        </w:div>
        <w:div w:id="552162584">
          <w:marLeft w:val="0"/>
          <w:marRight w:val="0"/>
          <w:marTop w:val="0"/>
          <w:marBottom w:val="0"/>
          <w:divBdr>
            <w:top w:val="none" w:sz="0" w:space="0" w:color="auto"/>
            <w:left w:val="none" w:sz="0" w:space="0" w:color="auto"/>
            <w:bottom w:val="none" w:sz="0" w:space="0" w:color="auto"/>
            <w:right w:val="none" w:sz="0" w:space="0" w:color="auto"/>
          </w:divBdr>
        </w:div>
        <w:div w:id="743070735">
          <w:marLeft w:val="0"/>
          <w:marRight w:val="0"/>
          <w:marTop w:val="0"/>
          <w:marBottom w:val="0"/>
          <w:divBdr>
            <w:top w:val="none" w:sz="0" w:space="0" w:color="auto"/>
            <w:left w:val="none" w:sz="0" w:space="0" w:color="auto"/>
            <w:bottom w:val="none" w:sz="0" w:space="0" w:color="auto"/>
            <w:right w:val="none" w:sz="0" w:space="0" w:color="auto"/>
          </w:divBdr>
        </w:div>
        <w:div w:id="1388605369">
          <w:marLeft w:val="0"/>
          <w:marRight w:val="0"/>
          <w:marTop w:val="0"/>
          <w:marBottom w:val="0"/>
          <w:divBdr>
            <w:top w:val="none" w:sz="0" w:space="0" w:color="auto"/>
            <w:left w:val="none" w:sz="0" w:space="0" w:color="auto"/>
            <w:bottom w:val="none" w:sz="0" w:space="0" w:color="auto"/>
            <w:right w:val="none" w:sz="0" w:space="0" w:color="auto"/>
          </w:divBdr>
        </w:div>
        <w:div w:id="1161771570">
          <w:marLeft w:val="0"/>
          <w:marRight w:val="0"/>
          <w:marTop w:val="0"/>
          <w:marBottom w:val="0"/>
          <w:divBdr>
            <w:top w:val="none" w:sz="0" w:space="0" w:color="auto"/>
            <w:left w:val="none" w:sz="0" w:space="0" w:color="auto"/>
            <w:bottom w:val="none" w:sz="0" w:space="0" w:color="auto"/>
            <w:right w:val="none" w:sz="0" w:space="0" w:color="auto"/>
          </w:divBdr>
        </w:div>
        <w:div w:id="937836775">
          <w:marLeft w:val="0"/>
          <w:marRight w:val="0"/>
          <w:marTop w:val="0"/>
          <w:marBottom w:val="0"/>
          <w:divBdr>
            <w:top w:val="none" w:sz="0" w:space="0" w:color="auto"/>
            <w:left w:val="none" w:sz="0" w:space="0" w:color="auto"/>
            <w:bottom w:val="none" w:sz="0" w:space="0" w:color="auto"/>
            <w:right w:val="none" w:sz="0" w:space="0" w:color="auto"/>
          </w:divBdr>
        </w:div>
        <w:div w:id="1786998351">
          <w:marLeft w:val="0"/>
          <w:marRight w:val="0"/>
          <w:marTop w:val="0"/>
          <w:marBottom w:val="0"/>
          <w:divBdr>
            <w:top w:val="none" w:sz="0" w:space="0" w:color="auto"/>
            <w:left w:val="none" w:sz="0" w:space="0" w:color="auto"/>
            <w:bottom w:val="none" w:sz="0" w:space="0" w:color="auto"/>
            <w:right w:val="none" w:sz="0" w:space="0" w:color="auto"/>
          </w:divBdr>
        </w:div>
        <w:div w:id="77021920">
          <w:marLeft w:val="0"/>
          <w:marRight w:val="0"/>
          <w:marTop w:val="0"/>
          <w:marBottom w:val="0"/>
          <w:divBdr>
            <w:top w:val="none" w:sz="0" w:space="0" w:color="auto"/>
            <w:left w:val="none" w:sz="0" w:space="0" w:color="auto"/>
            <w:bottom w:val="none" w:sz="0" w:space="0" w:color="auto"/>
            <w:right w:val="none" w:sz="0" w:space="0" w:color="auto"/>
          </w:divBdr>
        </w:div>
        <w:div w:id="555624192">
          <w:marLeft w:val="0"/>
          <w:marRight w:val="0"/>
          <w:marTop w:val="0"/>
          <w:marBottom w:val="0"/>
          <w:divBdr>
            <w:top w:val="none" w:sz="0" w:space="0" w:color="auto"/>
            <w:left w:val="none" w:sz="0" w:space="0" w:color="auto"/>
            <w:bottom w:val="none" w:sz="0" w:space="0" w:color="auto"/>
            <w:right w:val="none" w:sz="0" w:space="0" w:color="auto"/>
          </w:divBdr>
        </w:div>
        <w:div w:id="1267497804">
          <w:marLeft w:val="0"/>
          <w:marRight w:val="0"/>
          <w:marTop w:val="0"/>
          <w:marBottom w:val="0"/>
          <w:divBdr>
            <w:top w:val="none" w:sz="0" w:space="0" w:color="auto"/>
            <w:left w:val="none" w:sz="0" w:space="0" w:color="auto"/>
            <w:bottom w:val="none" w:sz="0" w:space="0" w:color="auto"/>
            <w:right w:val="none" w:sz="0" w:space="0" w:color="auto"/>
          </w:divBdr>
        </w:div>
        <w:div w:id="1271400570">
          <w:marLeft w:val="0"/>
          <w:marRight w:val="0"/>
          <w:marTop w:val="0"/>
          <w:marBottom w:val="0"/>
          <w:divBdr>
            <w:top w:val="none" w:sz="0" w:space="0" w:color="auto"/>
            <w:left w:val="none" w:sz="0" w:space="0" w:color="auto"/>
            <w:bottom w:val="none" w:sz="0" w:space="0" w:color="auto"/>
            <w:right w:val="none" w:sz="0" w:space="0" w:color="auto"/>
          </w:divBdr>
        </w:div>
        <w:div w:id="730036041">
          <w:marLeft w:val="0"/>
          <w:marRight w:val="0"/>
          <w:marTop w:val="0"/>
          <w:marBottom w:val="0"/>
          <w:divBdr>
            <w:top w:val="none" w:sz="0" w:space="0" w:color="auto"/>
            <w:left w:val="none" w:sz="0" w:space="0" w:color="auto"/>
            <w:bottom w:val="none" w:sz="0" w:space="0" w:color="auto"/>
            <w:right w:val="none" w:sz="0" w:space="0" w:color="auto"/>
          </w:divBdr>
        </w:div>
        <w:div w:id="1320306944">
          <w:marLeft w:val="0"/>
          <w:marRight w:val="0"/>
          <w:marTop w:val="0"/>
          <w:marBottom w:val="0"/>
          <w:divBdr>
            <w:top w:val="none" w:sz="0" w:space="0" w:color="auto"/>
            <w:left w:val="none" w:sz="0" w:space="0" w:color="auto"/>
            <w:bottom w:val="none" w:sz="0" w:space="0" w:color="auto"/>
            <w:right w:val="none" w:sz="0" w:space="0" w:color="auto"/>
          </w:divBdr>
        </w:div>
        <w:div w:id="518542610">
          <w:marLeft w:val="0"/>
          <w:marRight w:val="0"/>
          <w:marTop w:val="0"/>
          <w:marBottom w:val="0"/>
          <w:divBdr>
            <w:top w:val="none" w:sz="0" w:space="0" w:color="auto"/>
            <w:left w:val="none" w:sz="0" w:space="0" w:color="auto"/>
            <w:bottom w:val="none" w:sz="0" w:space="0" w:color="auto"/>
            <w:right w:val="none" w:sz="0" w:space="0" w:color="auto"/>
          </w:divBdr>
        </w:div>
        <w:div w:id="618420100">
          <w:marLeft w:val="0"/>
          <w:marRight w:val="0"/>
          <w:marTop w:val="0"/>
          <w:marBottom w:val="0"/>
          <w:divBdr>
            <w:top w:val="none" w:sz="0" w:space="0" w:color="auto"/>
            <w:left w:val="none" w:sz="0" w:space="0" w:color="auto"/>
            <w:bottom w:val="none" w:sz="0" w:space="0" w:color="auto"/>
            <w:right w:val="none" w:sz="0" w:space="0" w:color="auto"/>
          </w:divBdr>
        </w:div>
        <w:div w:id="1958365260">
          <w:marLeft w:val="0"/>
          <w:marRight w:val="0"/>
          <w:marTop w:val="0"/>
          <w:marBottom w:val="0"/>
          <w:divBdr>
            <w:top w:val="none" w:sz="0" w:space="0" w:color="auto"/>
            <w:left w:val="none" w:sz="0" w:space="0" w:color="auto"/>
            <w:bottom w:val="none" w:sz="0" w:space="0" w:color="auto"/>
            <w:right w:val="none" w:sz="0" w:space="0" w:color="auto"/>
          </w:divBdr>
        </w:div>
        <w:div w:id="392312127">
          <w:marLeft w:val="0"/>
          <w:marRight w:val="0"/>
          <w:marTop w:val="0"/>
          <w:marBottom w:val="0"/>
          <w:divBdr>
            <w:top w:val="none" w:sz="0" w:space="0" w:color="auto"/>
            <w:left w:val="none" w:sz="0" w:space="0" w:color="auto"/>
            <w:bottom w:val="none" w:sz="0" w:space="0" w:color="auto"/>
            <w:right w:val="none" w:sz="0" w:space="0" w:color="auto"/>
          </w:divBdr>
        </w:div>
        <w:div w:id="987634931">
          <w:marLeft w:val="0"/>
          <w:marRight w:val="0"/>
          <w:marTop w:val="0"/>
          <w:marBottom w:val="0"/>
          <w:divBdr>
            <w:top w:val="none" w:sz="0" w:space="0" w:color="auto"/>
            <w:left w:val="none" w:sz="0" w:space="0" w:color="auto"/>
            <w:bottom w:val="none" w:sz="0" w:space="0" w:color="auto"/>
            <w:right w:val="none" w:sz="0" w:space="0" w:color="auto"/>
          </w:divBdr>
        </w:div>
        <w:div w:id="905648191">
          <w:marLeft w:val="0"/>
          <w:marRight w:val="0"/>
          <w:marTop w:val="0"/>
          <w:marBottom w:val="0"/>
          <w:divBdr>
            <w:top w:val="none" w:sz="0" w:space="0" w:color="auto"/>
            <w:left w:val="none" w:sz="0" w:space="0" w:color="auto"/>
            <w:bottom w:val="none" w:sz="0" w:space="0" w:color="auto"/>
            <w:right w:val="none" w:sz="0" w:space="0" w:color="auto"/>
          </w:divBdr>
        </w:div>
        <w:div w:id="693961542">
          <w:marLeft w:val="0"/>
          <w:marRight w:val="0"/>
          <w:marTop w:val="0"/>
          <w:marBottom w:val="0"/>
          <w:divBdr>
            <w:top w:val="none" w:sz="0" w:space="0" w:color="auto"/>
            <w:left w:val="none" w:sz="0" w:space="0" w:color="auto"/>
            <w:bottom w:val="none" w:sz="0" w:space="0" w:color="auto"/>
            <w:right w:val="none" w:sz="0" w:space="0" w:color="auto"/>
          </w:divBdr>
        </w:div>
        <w:div w:id="271787599">
          <w:marLeft w:val="0"/>
          <w:marRight w:val="0"/>
          <w:marTop w:val="0"/>
          <w:marBottom w:val="0"/>
          <w:divBdr>
            <w:top w:val="none" w:sz="0" w:space="0" w:color="auto"/>
            <w:left w:val="none" w:sz="0" w:space="0" w:color="auto"/>
            <w:bottom w:val="none" w:sz="0" w:space="0" w:color="auto"/>
            <w:right w:val="none" w:sz="0" w:space="0" w:color="auto"/>
          </w:divBdr>
        </w:div>
        <w:div w:id="819033899">
          <w:marLeft w:val="0"/>
          <w:marRight w:val="0"/>
          <w:marTop w:val="0"/>
          <w:marBottom w:val="0"/>
          <w:divBdr>
            <w:top w:val="none" w:sz="0" w:space="0" w:color="auto"/>
            <w:left w:val="none" w:sz="0" w:space="0" w:color="auto"/>
            <w:bottom w:val="none" w:sz="0" w:space="0" w:color="auto"/>
            <w:right w:val="none" w:sz="0" w:space="0" w:color="auto"/>
          </w:divBdr>
        </w:div>
        <w:div w:id="1549612413">
          <w:marLeft w:val="0"/>
          <w:marRight w:val="0"/>
          <w:marTop w:val="0"/>
          <w:marBottom w:val="0"/>
          <w:divBdr>
            <w:top w:val="none" w:sz="0" w:space="0" w:color="auto"/>
            <w:left w:val="none" w:sz="0" w:space="0" w:color="auto"/>
            <w:bottom w:val="none" w:sz="0" w:space="0" w:color="auto"/>
            <w:right w:val="none" w:sz="0" w:space="0" w:color="auto"/>
          </w:divBdr>
        </w:div>
        <w:div w:id="118111537">
          <w:marLeft w:val="0"/>
          <w:marRight w:val="0"/>
          <w:marTop w:val="0"/>
          <w:marBottom w:val="0"/>
          <w:divBdr>
            <w:top w:val="none" w:sz="0" w:space="0" w:color="auto"/>
            <w:left w:val="none" w:sz="0" w:space="0" w:color="auto"/>
            <w:bottom w:val="none" w:sz="0" w:space="0" w:color="auto"/>
            <w:right w:val="none" w:sz="0" w:space="0" w:color="auto"/>
          </w:divBdr>
        </w:div>
        <w:div w:id="315762212">
          <w:marLeft w:val="0"/>
          <w:marRight w:val="0"/>
          <w:marTop w:val="0"/>
          <w:marBottom w:val="0"/>
          <w:divBdr>
            <w:top w:val="none" w:sz="0" w:space="0" w:color="auto"/>
            <w:left w:val="none" w:sz="0" w:space="0" w:color="auto"/>
            <w:bottom w:val="none" w:sz="0" w:space="0" w:color="auto"/>
            <w:right w:val="none" w:sz="0" w:space="0" w:color="auto"/>
          </w:divBdr>
        </w:div>
        <w:div w:id="1048913974">
          <w:marLeft w:val="0"/>
          <w:marRight w:val="0"/>
          <w:marTop w:val="0"/>
          <w:marBottom w:val="0"/>
          <w:divBdr>
            <w:top w:val="none" w:sz="0" w:space="0" w:color="auto"/>
            <w:left w:val="none" w:sz="0" w:space="0" w:color="auto"/>
            <w:bottom w:val="none" w:sz="0" w:space="0" w:color="auto"/>
            <w:right w:val="none" w:sz="0" w:space="0" w:color="auto"/>
          </w:divBdr>
        </w:div>
        <w:div w:id="1111315394">
          <w:marLeft w:val="0"/>
          <w:marRight w:val="0"/>
          <w:marTop w:val="0"/>
          <w:marBottom w:val="0"/>
          <w:divBdr>
            <w:top w:val="none" w:sz="0" w:space="0" w:color="auto"/>
            <w:left w:val="none" w:sz="0" w:space="0" w:color="auto"/>
            <w:bottom w:val="none" w:sz="0" w:space="0" w:color="auto"/>
            <w:right w:val="none" w:sz="0" w:space="0" w:color="auto"/>
          </w:divBdr>
        </w:div>
        <w:div w:id="1298730080">
          <w:marLeft w:val="0"/>
          <w:marRight w:val="0"/>
          <w:marTop w:val="0"/>
          <w:marBottom w:val="0"/>
          <w:divBdr>
            <w:top w:val="none" w:sz="0" w:space="0" w:color="auto"/>
            <w:left w:val="none" w:sz="0" w:space="0" w:color="auto"/>
            <w:bottom w:val="none" w:sz="0" w:space="0" w:color="auto"/>
            <w:right w:val="none" w:sz="0" w:space="0" w:color="auto"/>
          </w:divBdr>
        </w:div>
        <w:div w:id="1375933190">
          <w:marLeft w:val="0"/>
          <w:marRight w:val="0"/>
          <w:marTop w:val="0"/>
          <w:marBottom w:val="0"/>
          <w:divBdr>
            <w:top w:val="none" w:sz="0" w:space="0" w:color="auto"/>
            <w:left w:val="none" w:sz="0" w:space="0" w:color="auto"/>
            <w:bottom w:val="none" w:sz="0" w:space="0" w:color="auto"/>
            <w:right w:val="none" w:sz="0" w:space="0" w:color="auto"/>
          </w:divBdr>
        </w:div>
        <w:div w:id="1558935231">
          <w:marLeft w:val="0"/>
          <w:marRight w:val="0"/>
          <w:marTop w:val="0"/>
          <w:marBottom w:val="0"/>
          <w:divBdr>
            <w:top w:val="none" w:sz="0" w:space="0" w:color="auto"/>
            <w:left w:val="none" w:sz="0" w:space="0" w:color="auto"/>
            <w:bottom w:val="none" w:sz="0" w:space="0" w:color="auto"/>
            <w:right w:val="none" w:sz="0" w:space="0" w:color="auto"/>
          </w:divBdr>
        </w:div>
        <w:div w:id="529805035">
          <w:marLeft w:val="0"/>
          <w:marRight w:val="0"/>
          <w:marTop w:val="0"/>
          <w:marBottom w:val="0"/>
          <w:divBdr>
            <w:top w:val="none" w:sz="0" w:space="0" w:color="auto"/>
            <w:left w:val="none" w:sz="0" w:space="0" w:color="auto"/>
            <w:bottom w:val="none" w:sz="0" w:space="0" w:color="auto"/>
            <w:right w:val="none" w:sz="0" w:space="0" w:color="auto"/>
          </w:divBdr>
        </w:div>
        <w:div w:id="327369496">
          <w:marLeft w:val="0"/>
          <w:marRight w:val="0"/>
          <w:marTop w:val="0"/>
          <w:marBottom w:val="0"/>
          <w:divBdr>
            <w:top w:val="none" w:sz="0" w:space="0" w:color="auto"/>
            <w:left w:val="none" w:sz="0" w:space="0" w:color="auto"/>
            <w:bottom w:val="none" w:sz="0" w:space="0" w:color="auto"/>
            <w:right w:val="none" w:sz="0" w:space="0" w:color="auto"/>
          </w:divBdr>
        </w:div>
        <w:div w:id="323555311">
          <w:marLeft w:val="0"/>
          <w:marRight w:val="0"/>
          <w:marTop w:val="0"/>
          <w:marBottom w:val="0"/>
          <w:divBdr>
            <w:top w:val="none" w:sz="0" w:space="0" w:color="auto"/>
            <w:left w:val="none" w:sz="0" w:space="0" w:color="auto"/>
            <w:bottom w:val="none" w:sz="0" w:space="0" w:color="auto"/>
            <w:right w:val="none" w:sz="0" w:space="0" w:color="auto"/>
          </w:divBdr>
        </w:div>
        <w:div w:id="1268004060">
          <w:marLeft w:val="0"/>
          <w:marRight w:val="0"/>
          <w:marTop w:val="0"/>
          <w:marBottom w:val="0"/>
          <w:divBdr>
            <w:top w:val="none" w:sz="0" w:space="0" w:color="auto"/>
            <w:left w:val="none" w:sz="0" w:space="0" w:color="auto"/>
            <w:bottom w:val="none" w:sz="0" w:space="0" w:color="auto"/>
            <w:right w:val="none" w:sz="0" w:space="0" w:color="auto"/>
          </w:divBdr>
        </w:div>
        <w:div w:id="1756708445">
          <w:marLeft w:val="0"/>
          <w:marRight w:val="0"/>
          <w:marTop w:val="0"/>
          <w:marBottom w:val="0"/>
          <w:divBdr>
            <w:top w:val="none" w:sz="0" w:space="0" w:color="auto"/>
            <w:left w:val="none" w:sz="0" w:space="0" w:color="auto"/>
            <w:bottom w:val="none" w:sz="0" w:space="0" w:color="auto"/>
            <w:right w:val="none" w:sz="0" w:space="0" w:color="auto"/>
          </w:divBdr>
        </w:div>
        <w:div w:id="52852273">
          <w:marLeft w:val="0"/>
          <w:marRight w:val="0"/>
          <w:marTop w:val="0"/>
          <w:marBottom w:val="0"/>
          <w:divBdr>
            <w:top w:val="none" w:sz="0" w:space="0" w:color="auto"/>
            <w:left w:val="none" w:sz="0" w:space="0" w:color="auto"/>
            <w:bottom w:val="none" w:sz="0" w:space="0" w:color="auto"/>
            <w:right w:val="none" w:sz="0" w:space="0" w:color="auto"/>
          </w:divBdr>
        </w:div>
        <w:div w:id="1871531759">
          <w:marLeft w:val="0"/>
          <w:marRight w:val="0"/>
          <w:marTop w:val="0"/>
          <w:marBottom w:val="0"/>
          <w:divBdr>
            <w:top w:val="none" w:sz="0" w:space="0" w:color="auto"/>
            <w:left w:val="none" w:sz="0" w:space="0" w:color="auto"/>
            <w:bottom w:val="none" w:sz="0" w:space="0" w:color="auto"/>
            <w:right w:val="none" w:sz="0" w:space="0" w:color="auto"/>
          </w:divBdr>
        </w:div>
        <w:div w:id="1180242890">
          <w:marLeft w:val="0"/>
          <w:marRight w:val="0"/>
          <w:marTop w:val="0"/>
          <w:marBottom w:val="0"/>
          <w:divBdr>
            <w:top w:val="none" w:sz="0" w:space="0" w:color="auto"/>
            <w:left w:val="none" w:sz="0" w:space="0" w:color="auto"/>
            <w:bottom w:val="none" w:sz="0" w:space="0" w:color="auto"/>
            <w:right w:val="none" w:sz="0" w:space="0" w:color="auto"/>
          </w:divBdr>
        </w:div>
        <w:div w:id="1192263112">
          <w:marLeft w:val="0"/>
          <w:marRight w:val="0"/>
          <w:marTop w:val="0"/>
          <w:marBottom w:val="0"/>
          <w:divBdr>
            <w:top w:val="none" w:sz="0" w:space="0" w:color="auto"/>
            <w:left w:val="none" w:sz="0" w:space="0" w:color="auto"/>
            <w:bottom w:val="none" w:sz="0" w:space="0" w:color="auto"/>
            <w:right w:val="none" w:sz="0" w:space="0" w:color="auto"/>
          </w:divBdr>
        </w:div>
        <w:div w:id="472270">
          <w:marLeft w:val="0"/>
          <w:marRight w:val="0"/>
          <w:marTop w:val="0"/>
          <w:marBottom w:val="0"/>
          <w:divBdr>
            <w:top w:val="none" w:sz="0" w:space="0" w:color="auto"/>
            <w:left w:val="none" w:sz="0" w:space="0" w:color="auto"/>
            <w:bottom w:val="none" w:sz="0" w:space="0" w:color="auto"/>
            <w:right w:val="none" w:sz="0" w:space="0" w:color="auto"/>
          </w:divBdr>
        </w:div>
        <w:div w:id="1203638444">
          <w:marLeft w:val="0"/>
          <w:marRight w:val="0"/>
          <w:marTop w:val="0"/>
          <w:marBottom w:val="0"/>
          <w:divBdr>
            <w:top w:val="none" w:sz="0" w:space="0" w:color="auto"/>
            <w:left w:val="none" w:sz="0" w:space="0" w:color="auto"/>
            <w:bottom w:val="none" w:sz="0" w:space="0" w:color="auto"/>
            <w:right w:val="none" w:sz="0" w:space="0" w:color="auto"/>
          </w:divBdr>
        </w:div>
        <w:div w:id="655457596">
          <w:marLeft w:val="0"/>
          <w:marRight w:val="0"/>
          <w:marTop w:val="0"/>
          <w:marBottom w:val="0"/>
          <w:divBdr>
            <w:top w:val="none" w:sz="0" w:space="0" w:color="auto"/>
            <w:left w:val="none" w:sz="0" w:space="0" w:color="auto"/>
            <w:bottom w:val="none" w:sz="0" w:space="0" w:color="auto"/>
            <w:right w:val="none" w:sz="0" w:space="0" w:color="auto"/>
          </w:divBdr>
        </w:div>
        <w:div w:id="655451299">
          <w:marLeft w:val="0"/>
          <w:marRight w:val="0"/>
          <w:marTop w:val="0"/>
          <w:marBottom w:val="0"/>
          <w:divBdr>
            <w:top w:val="none" w:sz="0" w:space="0" w:color="auto"/>
            <w:left w:val="none" w:sz="0" w:space="0" w:color="auto"/>
            <w:bottom w:val="none" w:sz="0" w:space="0" w:color="auto"/>
            <w:right w:val="none" w:sz="0" w:space="0" w:color="auto"/>
          </w:divBdr>
        </w:div>
        <w:div w:id="1468275012">
          <w:marLeft w:val="0"/>
          <w:marRight w:val="0"/>
          <w:marTop w:val="0"/>
          <w:marBottom w:val="0"/>
          <w:divBdr>
            <w:top w:val="none" w:sz="0" w:space="0" w:color="auto"/>
            <w:left w:val="none" w:sz="0" w:space="0" w:color="auto"/>
            <w:bottom w:val="none" w:sz="0" w:space="0" w:color="auto"/>
            <w:right w:val="none" w:sz="0" w:space="0" w:color="auto"/>
          </w:divBdr>
        </w:div>
        <w:div w:id="1186677075">
          <w:marLeft w:val="0"/>
          <w:marRight w:val="0"/>
          <w:marTop w:val="0"/>
          <w:marBottom w:val="0"/>
          <w:divBdr>
            <w:top w:val="none" w:sz="0" w:space="0" w:color="auto"/>
            <w:left w:val="none" w:sz="0" w:space="0" w:color="auto"/>
            <w:bottom w:val="none" w:sz="0" w:space="0" w:color="auto"/>
            <w:right w:val="none" w:sz="0" w:space="0" w:color="auto"/>
          </w:divBdr>
        </w:div>
        <w:div w:id="548229163">
          <w:marLeft w:val="0"/>
          <w:marRight w:val="0"/>
          <w:marTop w:val="0"/>
          <w:marBottom w:val="0"/>
          <w:divBdr>
            <w:top w:val="none" w:sz="0" w:space="0" w:color="auto"/>
            <w:left w:val="none" w:sz="0" w:space="0" w:color="auto"/>
            <w:bottom w:val="none" w:sz="0" w:space="0" w:color="auto"/>
            <w:right w:val="none" w:sz="0" w:space="0" w:color="auto"/>
          </w:divBdr>
        </w:div>
        <w:div w:id="750732292">
          <w:marLeft w:val="0"/>
          <w:marRight w:val="0"/>
          <w:marTop w:val="0"/>
          <w:marBottom w:val="0"/>
          <w:divBdr>
            <w:top w:val="none" w:sz="0" w:space="0" w:color="auto"/>
            <w:left w:val="none" w:sz="0" w:space="0" w:color="auto"/>
            <w:bottom w:val="none" w:sz="0" w:space="0" w:color="auto"/>
            <w:right w:val="none" w:sz="0" w:space="0" w:color="auto"/>
          </w:divBdr>
        </w:div>
        <w:div w:id="1692880578">
          <w:marLeft w:val="0"/>
          <w:marRight w:val="0"/>
          <w:marTop w:val="0"/>
          <w:marBottom w:val="0"/>
          <w:divBdr>
            <w:top w:val="none" w:sz="0" w:space="0" w:color="auto"/>
            <w:left w:val="none" w:sz="0" w:space="0" w:color="auto"/>
            <w:bottom w:val="none" w:sz="0" w:space="0" w:color="auto"/>
            <w:right w:val="none" w:sz="0" w:space="0" w:color="auto"/>
          </w:divBdr>
        </w:div>
        <w:div w:id="152913887">
          <w:marLeft w:val="0"/>
          <w:marRight w:val="0"/>
          <w:marTop w:val="0"/>
          <w:marBottom w:val="0"/>
          <w:divBdr>
            <w:top w:val="none" w:sz="0" w:space="0" w:color="auto"/>
            <w:left w:val="none" w:sz="0" w:space="0" w:color="auto"/>
            <w:bottom w:val="none" w:sz="0" w:space="0" w:color="auto"/>
            <w:right w:val="none" w:sz="0" w:space="0" w:color="auto"/>
          </w:divBdr>
        </w:div>
        <w:div w:id="1119841169">
          <w:marLeft w:val="0"/>
          <w:marRight w:val="0"/>
          <w:marTop w:val="0"/>
          <w:marBottom w:val="0"/>
          <w:divBdr>
            <w:top w:val="none" w:sz="0" w:space="0" w:color="auto"/>
            <w:left w:val="none" w:sz="0" w:space="0" w:color="auto"/>
            <w:bottom w:val="none" w:sz="0" w:space="0" w:color="auto"/>
            <w:right w:val="none" w:sz="0" w:space="0" w:color="auto"/>
          </w:divBdr>
        </w:div>
      </w:divsChild>
    </w:div>
    <w:div w:id="1274169569">
      <w:bodyDiv w:val="1"/>
      <w:marLeft w:val="0"/>
      <w:marRight w:val="0"/>
      <w:marTop w:val="0"/>
      <w:marBottom w:val="0"/>
      <w:divBdr>
        <w:top w:val="none" w:sz="0" w:space="0" w:color="auto"/>
        <w:left w:val="none" w:sz="0" w:space="0" w:color="auto"/>
        <w:bottom w:val="none" w:sz="0" w:space="0" w:color="auto"/>
        <w:right w:val="none" w:sz="0" w:space="0" w:color="auto"/>
      </w:divBdr>
    </w:div>
    <w:div w:id="1381708726">
      <w:bodyDiv w:val="1"/>
      <w:marLeft w:val="0"/>
      <w:marRight w:val="0"/>
      <w:marTop w:val="0"/>
      <w:marBottom w:val="0"/>
      <w:divBdr>
        <w:top w:val="none" w:sz="0" w:space="0" w:color="auto"/>
        <w:left w:val="none" w:sz="0" w:space="0" w:color="auto"/>
        <w:bottom w:val="none" w:sz="0" w:space="0" w:color="auto"/>
        <w:right w:val="none" w:sz="0" w:space="0" w:color="auto"/>
      </w:divBdr>
    </w:div>
    <w:div w:id="1442147150">
      <w:bodyDiv w:val="1"/>
      <w:marLeft w:val="0"/>
      <w:marRight w:val="0"/>
      <w:marTop w:val="0"/>
      <w:marBottom w:val="0"/>
      <w:divBdr>
        <w:top w:val="none" w:sz="0" w:space="0" w:color="auto"/>
        <w:left w:val="none" w:sz="0" w:space="0" w:color="auto"/>
        <w:bottom w:val="none" w:sz="0" w:space="0" w:color="auto"/>
        <w:right w:val="none" w:sz="0" w:space="0" w:color="auto"/>
      </w:divBdr>
    </w:div>
    <w:div w:id="1452088229">
      <w:bodyDiv w:val="1"/>
      <w:marLeft w:val="0"/>
      <w:marRight w:val="0"/>
      <w:marTop w:val="0"/>
      <w:marBottom w:val="0"/>
      <w:divBdr>
        <w:top w:val="none" w:sz="0" w:space="0" w:color="auto"/>
        <w:left w:val="none" w:sz="0" w:space="0" w:color="auto"/>
        <w:bottom w:val="none" w:sz="0" w:space="0" w:color="auto"/>
        <w:right w:val="none" w:sz="0" w:space="0" w:color="auto"/>
      </w:divBdr>
    </w:div>
    <w:div w:id="1646933210">
      <w:bodyDiv w:val="1"/>
      <w:marLeft w:val="0"/>
      <w:marRight w:val="0"/>
      <w:marTop w:val="0"/>
      <w:marBottom w:val="0"/>
      <w:divBdr>
        <w:top w:val="none" w:sz="0" w:space="0" w:color="auto"/>
        <w:left w:val="none" w:sz="0" w:space="0" w:color="auto"/>
        <w:bottom w:val="none" w:sz="0" w:space="0" w:color="auto"/>
        <w:right w:val="none" w:sz="0" w:space="0" w:color="auto"/>
      </w:divBdr>
    </w:div>
    <w:div w:id="1706171583">
      <w:bodyDiv w:val="1"/>
      <w:marLeft w:val="0"/>
      <w:marRight w:val="0"/>
      <w:marTop w:val="0"/>
      <w:marBottom w:val="0"/>
      <w:divBdr>
        <w:top w:val="none" w:sz="0" w:space="0" w:color="auto"/>
        <w:left w:val="none" w:sz="0" w:space="0" w:color="auto"/>
        <w:bottom w:val="none" w:sz="0" w:space="0" w:color="auto"/>
        <w:right w:val="none" w:sz="0" w:space="0" w:color="auto"/>
      </w:divBdr>
    </w:div>
    <w:div w:id="1904825206">
      <w:bodyDiv w:val="1"/>
      <w:marLeft w:val="0"/>
      <w:marRight w:val="0"/>
      <w:marTop w:val="0"/>
      <w:marBottom w:val="0"/>
      <w:divBdr>
        <w:top w:val="none" w:sz="0" w:space="0" w:color="auto"/>
        <w:left w:val="none" w:sz="0" w:space="0" w:color="auto"/>
        <w:bottom w:val="none" w:sz="0" w:space="0" w:color="auto"/>
        <w:right w:val="none" w:sz="0" w:space="0" w:color="auto"/>
      </w:divBdr>
    </w:div>
    <w:div w:id="2029258049">
      <w:bodyDiv w:val="1"/>
      <w:marLeft w:val="0"/>
      <w:marRight w:val="0"/>
      <w:marTop w:val="0"/>
      <w:marBottom w:val="0"/>
      <w:divBdr>
        <w:top w:val="none" w:sz="0" w:space="0" w:color="auto"/>
        <w:left w:val="none" w:sz="0" w:space="0" w:color="auto"/>
        <w:bottom w:val="none" w:sz="0" w:space="0" w:color="auto"/>
        <w:right w:val="none" w:sz="0" w:space="0" w:color="auto"/>
      </w:divBdr>
    </w:div>
    <w:div w:id="203784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use.com/spring/SpringBoot_HelloWorld_gradle" TargetMode="External"/><Relationship Id="rId13" Type="http://schemas.openxmlformats.org/officeDocument/2006/relationships/hyperlink" Target="http://www.thecoldsun.com/en/content/01-2009/abstract-classes-and-interfaces" TargetMode="External"/><Relationship Id="rId18" Type="http://schemas.openxmlformats.org/officeDocument/2006/relationships/hyperlink" Target="http://www.java67.com/2016/02/top-20-hibernate-interview-questions.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javarevisited.blogspot.sg/2014/12/9-things-about-null-in-java.html" TargetMode="External"/><Relationship Id="rId7" Type="http://schemas.openxmlformats.org/officeDocument/2006/relationships/hyperlink" Target="http://www.javainuse.com/spring/SpringBoot_HelloWorld" TargetMode="External"/><Relationship Id="rId12" Type="http://schemas.openxmlformats.org/officeDocument/2006/relationships/hyperlink" Target="https://docs.oracle.com/javase/7/docs/api/java/lang/Thread.html" TargetMode="External"/><Relationship Id="rId17" Type="http://schemas.openxmlformats.org/officeDocument/2006/relationships/hyperlink" Target="http://javarevisited.blogspot.sg/2017/02/top-6-sql-query-interview-questions-and-answers.html" TargetMode="External"/><Relationship Id="rId25" Type="http://schemas.openxmlformats.org/officeDocument/2006/relationships/hyperlink" Target="http://www.shareasale.com/m-pr.cfm?merchantID=53701&amp;userID=880419&amp;productID=54641272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javarevisited.blogspot.sg/2012/07/hibernate-get-and-load-difference-interview-ques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ring.io/projects" TargetMode="External"/><Relationship Id="rId11" Type="http://schemas.openxmlformats.org/officeDocument/2006/relationships/hyperlink" Target="https://docs.oracle.com/javase/7/docs/api/java/lang/Runtime.html" TargetMode="External"/><Relationship Id="rId24" Type="http://schemas.openxmlformats.org/officeDocument/2006/relationships/hyperlink" Target="http://javarevisited.blogspot.sg/2016/01/why-jpa-entity-or-hibernate-persistence-should-not-be-final-in-java.html" TargetMode="External"/><Relationship Id="rId5" Type="http://schemas.openxmlformats.org/officeDocument/2006/relationships/image" Target="media/image1.png"/><Relationship Id="rId15" Type="http://schemas.openxmlformats.org/officeDocument/2006/relationships/hyperlink" Target="https://stackify.com/java-performance-tools-8-types-tools-need-know/" TargetMode="External"/><Relationship Id="rId23" Type="http://schemas.openxmlformats.org/officeDocument/2006/relationships/hyperlink" Target="http://www.java67.com/2016/01/difference-between-save-saveorupdate-and-persist-in-Hibernate.html" TargetMode="External"/><Relationship Id="rId28" Type="http://schemas.openxmlformats.org/officeDocument/2006/relationships/hyperlink" Target="http://javapapers.com/servlet/difference-between-servletconfig-and-servletcontext/" TargetMode="External"/><Relationship Id="rId10" Type="http://schemas.openxmlformats.org/officeDocument/2006/relationships/image" Target="media/image3.png"/><Relationship Id="rId19" Type="http://schemas.openxmlformats.org/officeDocument/2006/relationships/hyperlink" Target="http://www.java67.com/2017/02/2-best-books-to-learn-hibernate-for-Java-Developer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ify.com/java-profilers-3-types/" TargetMode="External"/><Relationship Id="rId22" Type="http://schemas.openxmlformats.org/officeDocument/2006/relationships/hyperlink" Target="https://www.amazon.com/Java-Persistence-Hibernate-Christian-Bauer/dp/1617290459?tag=javamysqlanta-20"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60</Pages>
  <Words>12230</Words>
  <Characters>69711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pathak</dc:creator>
  <cp:lastModifiedBy>HP</cp:lastModifiedBy>
  <cp:revision>39</cp:revision>
  <dcterms:created xsi:type="dcterms:W3CDTF">2018-12-16T04:51:00Z</dcterms:created>
  <dcterms:modified xsi:type="dcterms:W3CDTF">2018-12-16T10:06:00Z</dcterms:modified>
</cp:coreProperties>
</file>